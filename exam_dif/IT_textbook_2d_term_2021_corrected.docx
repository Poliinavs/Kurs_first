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2AFC" w14:textId="77777777" w:rsidR="00C1243A" w:rsidRDefault="00C1243A" w:rsidP="00C1243A">
      <w:pPr>
        <w:spacing w:after="0" w:line="240" w:lineRule="auto"/>
        <w:contextualSpacing/>
        <w:rPr>
          <w:rFonts w:ascii="Times New Roman" w:hAnsi="Times New Roman" w:cs="Times New Roman"/>
          <w:b/>
          <w:caps/>
          <w:sz w:val="28"/>
          <w:szCs w:val="28"/>
          <w:lang w:val="en-US"/>
        </w:rPr>
      </w:pPr>
      <w:r w:rsidRPr="0011701D">
        <w:rPr>
          <w:rFonts w:ascii="Times New Roman" w:hAnsi="Times New Roman" w:cs="Times New Roman"/>
          <w:b/>
          <w:sz w:val="28"/>
          <w:szCs w:val="28"/>
          <w:lang w:val="en-US"/>
        </w:rPr>
        <w:t xml:space="preserve">Unit I. </w:t>
      </w:r>
      <w:r w:rsidRPr="00830F9C">
        <w:rPr>
          <w:rFonts w:ascii="Times New Roman" w:hAnsi="Times New Roman" w:cs="Times New Roman"/>
          <w:b/>
          <w:caps/>
          <w:sz w:val="28"/>
          <w:szCs w:val="28"/>
          <w:lang w:val="en-US"/>
        </w:rPr>
        <w:t>Information Systems and Technologies</w:t>
      </w:r>
    </w:p>
    <w:p w14:paraId="37A4E6A8" w14:textId="77777777" w:rsidR="00C1243A" w:rsidRPr="00830F9C" w:rsidRDefault="00C1243A" w:rsidP="00C1243A">
      <w:pPr>
        <w:spacing w:after="0" w:line="240" w:lineRule="auto"/>
        <w:contextualSpacing/>
        <w:rPr>
          <w:rFonts w:ascii="Times New Roman" w:hAnsi="Times New Roman" w:cs="Times New Roman"/>
          <w:b/>
          <w:caps/>
          <w:sz w:val="28"/>
          <w:szCs w:val="28"/>
          <w:lang w:val="en-US"/>
        </w:rPr>
      </w:pPr>
    </w:p>
    <w:p w14:paraId="4C317E17" w14:textId="77777777" w:rsidR="00C1243A" w:rsidRDefault="00C1243A" w:rsidP="00C1243A">
      <w:pPr>
        <w:spacing w:after="0" w:line="240" w:lineRule="auto"/>
        <w:contextualSpacing/>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14:paraId="21BF2800" w14:textId="77777777" w:rsidR="00C1243A" w:rsidRDefault="00C1243A" w:rsidP="00C1243A">
      <w:pPr>
        <w:spacing w:after="0" w:line="240" w:lineRule="auto"/>
        <w:contextualSpacing/>
        <w:rPr>
          <w:rFonts w:ascii="Times New Roman" w:hAnsi="Times New Roman" w:cs="Times New Roman"/>
          <w:i/>
          <w:sz w:val="28"/>
          <w:szCs w:val="28"/>
          <w:lang w:val="en-US"/>
        </w:rPr>
      </w:pPr>
    </w:p>
    <w:p w14:paraId="3D6E5434" w14:textId="77777777" w:rsidR="00C1243A" w:rsidRDefault="00C1243A" w:rsidP="00C1243A">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Word List</w:t>
      </w:r>
    </w:p>
    <w:p w14:paraId="4CA11E50" w14:textId="77777777" w:rsidR="00C1243A" w:rsidRDefault="00C1243A" w:rsidP="00C1243A">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5C14D195" w14:textId="77777777" w:rsidR="00C1243A" w:rsidRDefault="00C1243A" w:rsidP="00C1243A">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14:paraId="25B917E6" w14:textId="77777777" w:rsidR="00C1243A" w:rsidRPr="00830F9C"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Data</w:t>
      </w:r>
      <w:r w:rsidRPr="00662E02">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данные</w:t>
      </w:r>
      <w:r w:rsidRPr="00212764">
        <w:rPr>
          <w:rFonts w:ascii="Times New Roman" w:hAnsi="Times New Roman" w:cs="Times New Roman"/>
          <w:bCs/>
          <w:iCs/>
          <w:sz w:val="28"/>
          <w:szCs w:val="28"/>
          <w:lang w:val="en-US"/>
        </w:rPr>
        <w:t>;</w:t>
      </w:r>
      <w:r>
        <w:rPr>
          <w:rFonts w:ascii="Times New Roman" w:hAnsi="Times New Roman" w:cs="Times New Roman"/>
          <w:bCs/>
          <w:iCs/>
          <w:sz w:val="28"/>
          <w:szCs w:val="28"/>
          <w:lang w:val="en-US"/>
        </w:rPr>
        <w:t xml:space="preserve"> subset</w:t>
      </w:r>
      <w:r w:rsidRPr="00662E02">
        <w:rPr>
          <w:rFonts w:ascii="Times New Roman" w:hAnsi="Times New Roman" w:cs="Times New Roman"/>
          <w:bCs/>
          <w:iCs/>
          <w:sz w:val="28"/>
          <w:szCs w:val="28"/>
          <w:lang w:val="en-US"/>
        </w:rPr>
        <w:t xml:space="preserve"> </w:t>
      </w:r>
      <w:r w:rsidRPr="00830F9C">
        <w:rPr>
          <w:rFonts w:ascii="Times New Roman" w:eastAsia="Times New Roman" w:hAnsi="Times New Roman" w:cs="Times New Roman"/>
          <w:sz w:val="28"/>
          <w:szCs w:val="28"/>
          <w:lang w:val="en-US" w:eastAsia="ru-RU"/>
        </w:rPr>
        <w:t>–</w:t>
      </w:r>
      <w:r w:rsidRPr="00212764">
        <w:rPr>
          <w:rFonts w:ascii="Times New Roman" w:hAnsi="Times New Roman" w:cs="Times New Roman"/>
          <w:bCs/>
          <w:iCs/>
          <w:sz w:val="28"/>
          <w:szCs w:val="28"/>
          <w:lang w:val="en-US"/>
        </w:rPr>
        <w:t xml:space="preserve"> </w:t>
      </w:r>
      <w:r>
        <w:rPr>
          <w:rFonts w:ascii="Times New Roman" w:hAnsi="Times New Roman" w:cs="Times New Roman"/>
          <w:bCs/>
          <w:iCs/>
          <w:sz w:val="28"/>
          <w:szCs w:val="28"/>
        </w:rPr>
        <w:t>подмножество</w:t>
      </w:r>
      <w:r w:rsidRPr="00212764">
        <w:rPr>
          <w:rFonts w:ascii="Times New Roman" w:hAnsi="Times New Roman" w:cs="Times New Roman"/>
          <w:bCs/>
          <w:iCs/>
          <w:sz w:val="28"/>
          <w:szCs w:val="28"/>
          <w:lang w:val="en-US"/>
        </w:rPr>
        <w:t>;</w:t>
      </w:r>
      <w:r>
        <w:rPr>
          <w:rFonts w:ascii="Times New Roman" w:hAnsi="Times New Roman" w:cs="Times New Roman"/>
          <w:bCs/>
          <w:iCs/>
          <w:sz w:val="28"/>
          <w:szCs w:val="28"/>
          <w:lang w:val="en-US"/>
        </w:rPr>
        <w:t xml:space="preserve"> </w:t>
      </w:r>
      <w:r w:rsidRPr="00830F9C">
        <w:rPr>
          <w:rFonts w:ascii="Times New Roman" w:hAnsi="Times New Roman"/>
          <w:sz w:val="28"/>
          <w:lang w:val="en-US"/>
        </w:rPr>
        <w:t>degree of commonality</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212764">
        <w:rPr>
          <w:rFonts w:ascii="Times New Roman" w:hAnsi="Times New Roman"/>
          <w:sz w:val="28"/>
          <w:lang w:val="en-US"/>
        </w:rPr>
        <w:t xml:space="preserve"> </w:t>
      </w:r>
      <w:r>
        <w:rPr>
          <w:rFonts w:ascii="Times New Roman" w:hAnsi="Times New Roman"/>
          <w:sz w:val="28"/>
        </w:rPr>
        <w:t>степень</w:t>
      </w:r>
      <w:r w:rsidRPr="00212764">
        <w:rPr>
          <w:rFonts w:ascii="Times New Roman" w:hAnsi="Times New Roman"/>
          <w:sz w:val="28"/>
          <w:lang w:val="en-US"/>
        </w:rPr>
        <w:t xml:space="preserve"> </w:t>
      </w:r>
      <w:r>
        <w:rPr>
          <w:rFonts w:ascii="Times New Roman" w:hAnsi="Times New Roman"/>
          <w:sz w:val="28"/>
        </w:rPr>
        <w:t>унификации</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hierarchy</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hAnsi="Times New Roman"/>
          <w:sz w:val="28"/>
          <w:lang w:val="en-US"/>
        </w:rPr>
        <w:t xml:space="preserve"> </w:t>
      </w:r>
      <w:r>
        <w:rPr>
          <w:rFonts w:ascii="Times New Roman" w:hAnsi="Times New Roman"/>
          <w:sz w:val="28"/>
        </w:rPr>
        <w:t>иерархия</w:t>
      </w:r>
      <w:r w:rsidRPr="00662E02">
        <w:rPr>
          <w:rFonts w:ascii="Times New Roman" w:hAnsi="Times New Roman"/>
          <w:sz w:val="28"/>
          <w:lang w:val="en-US"/>
        </w:rPr>
        <w:t>;</w:t>
      </w:r>
      <w:r>
        <w:rPr>
          <w:rFonts w:ascii="Times New Roman" w:hAnsi="Times New Roman"/>
          <w:sz w:val="28"/>
          <w:lang w:val="en-US"/>
        </w:rPr>
        <w:t xml:space="preserve"> transfer</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eastAsia="Times New Roman" w:hAnsi="Times New Roman" w:cs="Times New Roman"/>
          <w:sz w:val="28"/>
          <w:szCs w:val="28"/>
          <w:lang w:val="en-US" w:eastAsia="ru-RU"/>
        </w:rPr>
        <w:t xml:space="preserve"> </w:t>
      </w:r>
      <w:r>
        <w:rPr>
          <w:rFonts w:ascii="Times New Roman" w:hAnsi="Times New Roman"/>
          <w:sz w:val="28"/>
        </w:rPr>
        <w:t>перенос</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semiconductor</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Pr>
          <w:rFonts w:ascii="Times New Roman" w:hAnsi="Times New Roman"/>
          <w:sz w:val="28"/>
        </w:rPr>
        <w:t>полупроводник</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definition</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eastAsia="Times New Roman" w:hAnsi="Times New Roman" w:cs="Times New Roman"/>
          <w:sz w:val="28"/>
          <w:szCs w:val="28"/>
          <w:lang w:val="en-US" w:eastAsia="ru-RU"/>
        </w:rPr>
        <w:t xml:space="preserve"> </w:t>
      </w:r>
      <w:r>
        <w:rPr>
          <w:rFonts w:ascii="Times New Roman" w:hAnsi="Times New Roman"/>
          <w:sz w:val="28"/>
        </w:rPr>
        <w:t>определение</w:t>
      </w:r>
      <w:r w:rsidRPr="00662E02">
        <w:rPr>
          <w:rFonts w:ascii="Times New Roman" w:hAnsi="Times New Roman"/>
          <w:sz w:val="28"/>
          <w:lang w:val="en-US"/>
        </w:rPr>
        <w:t>;</w:t>
      </w:r>
      <w:r>
        <w:rPr>
          <w:rFonts w:ascii="Times New Roman" w:hAnsi="Times New Roman"/>
          <w:sz w:val="28"/>
          <w:lang w:val="en-US"/>
        </w:rPr>
        <w:t xml:space="preserve"> processing</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eastAsia="Times New Roman" w:hAnsi="Times New Roman" w:cs="Times New Roman"/>
          <w:sz w:val="28"/>
          <w:szCs w:val="28"/>
          <w:lang w:val="en-US" w:eastAsia="ru-RU"/>
        </w:rPr>
        <w:t xml:space="preserve"> </w:t>
      </w:r>
      <w:r>
        <w:rPr>
          <w:rFonts w:ascii="Times New Roman" w:hAnsi="Times New Roman"/>
          <w:sz w:val="28"/>
        </w:rPr>
        <w:t>обработка</w:t>
      </w:r>
      <w:r w:rsidRPr="00662E02">
        <w:rPr>
          <w:rFonts w:ascii="Times New Roman" w:hAnsi="Times New Roman"/>
          <w:sz w:val="28"/>
          <w:lang w:val="en-US"/>
        </w:rPr>
        <w:t>;</w:t>
      </w:r>
      <w:r>
        <w:rPr>
          <w:rFonts w:ascii="Times New Roman" w:hAnsi="Times New Roman"/>
          <w:sz w:val="28"/>
          <w:lang w:val="en-US"/>
        </w:rPr>
        <w:t xml:space="preserve"> application</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Pr>
          <w:rFonts w:ascii="Times New Roman" w:hAnsi="Times New Roman"/>
          <w:sz w:val="28"/>
        </w:rPr>
        <w:t>применение</w:t>
      </w:r>
      <w:r w:rsidRPr="00662E02">
        <w:rPr>
          <w:rFonts w:ascii="Times New Roman" w:hAnsi="Times New Roman"/>
          <w:sz w:val="28"/>
          <w:lang w:val="en-US"/>
        </w:rPr>
        <w:t xml:space="preserve">, </w:t>
      </w:r>
      <w:r>
        <w:rPr>
          <w:rFonts w:ascii="Times New Roman" w:hAnsi="Times New Roman"/>
          <w:sz w:val="28"/>
        </w:rPr>
        <w:t>приложение</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information systems umbrella</w:t>
      </w:r>
      <w:r w:rsidRPr="00662E02">
        <w:rPr>
          <w:rFonts w:ascii="Times New Roman" w:hAnsi="Times New Roman"/>
          <w:sz w:val="28"/>
          <w:lang w:val="en-US"/>
        </w:rPr>
        <w:t xml:space="preserve"> – </w:t>
      </w:r>
      <w:r>
        <w:rPr>
          <w:rFonts w:ascii="Times New Roman" w:hAnsi="Times New Roman"/>
          <w:sz w:val="28"/>
        </w:rPr>
        <w:t>система</w:t>
      </w:r>
      <w:r w:rsidRPr="00662E02">
        <w:rPr>
          <w:rFonts w:ascii="Times New Roman" w:hAnsi="Times New Roman"/>
          <w:sz w:val="28"/>
          <w:lang w:val="en-US"/>
        </w:rPr>
        <w:t xml:space="preserve"> </w:t>
      </w:r>
      <w:r>
        <w:rPr>
          <w:rFonts w:ascii="Times New Roman" w:hAnsi="Times New Roman"/>
          <w:sz w:val="28"/>
        </w:rPr>
        <w:t>обобщённых</w:t>
      </w:r>
      <w:r w:rsidRPr="00662E02">
        <w:rPr>
          <w:rFonts w:ascii="Times New Roman" w:hAnsi="Times New Roman"/>
          <w:sz w:val="28"/>
          <w:lang w:val="en-US"/>
        </w:rPr>
        <w:t xml:space="preserve"> </w:t>
      </w:r>
      <w:r>
        <w:rPr>
          <w:rFonts w:ascii="Times New Roman" w:hAnsi="Times New Roman"/>
          <w:sz w:val="28"/>
        </w:rPr>
        <w:t>компонентов</w:t>
      </w:r>
      <w:r w:rsidRPr="00662E02">
        <w:rPr>
          <w:rFonts w:ascii="Times New Roman" w:hAnsi="Times New Roman"/>
          <w:sz w:val="28"/>
          <w:lang w:val="en-US"/>
        </w:rPr>
        <w:t xml:space="preserve"> </w:t>
      </w:r>
      <w:r>
        <w:rPr>
          <w:rFonts w:ascii="Times New Roman" w:hAnsi="Times New Roman"/>
          <w:sz w:val="28"/>
        </w:rPr>
        <w:t>информационной</w:t>
      </w:r>
      <w:r w:rsidRPr="00662E02">
        <w:rPr>
          <w:rFonts w:ascii="Times New Roman" w:hAnsi="Times New Roman"/>
          <w:sz w:val="28"/>
          <w:lang w:val="en-US"/>
        </w:rPr>
        <w:t xml:space="preserve"> </w:t>
      </w:r>
      <w:r>
        <w:rPr>
          <w:rFonts w:ascii="Times New Roman" w:hAnsi="Times New Roman"/>
          <w:sz w:val="28"/>
        </w:rPr>
        <w:t>системы</w:t>
      </w:r>
      <w:r w:rsidRPr="00662E02">
        <w:rPr>
          <w:rFonts w:ascii="Times New Roman" w:hAnsi="Times New Roman"/>
          <w:sz w:val="28"/>
          <w:lang w:val="en-US"/>
        </w:rPr>
        <w:t>;</w:t>
      </w:r>
      <w:r>
        <w:rPr>
          <w:rFonts w:ascii="Times New Roman" w:hAnsi="Times New Roman"/>
          <w:sz w:val="28"/>
          <w:lang w:val="en-US"/>
        </w:rPr>
        <w:t xml:space="preserve"> per say </w:t>
      </w:r>
      <w:bookmarkStart w:id="0" w:name="_Hlk60753679"/>
      <w:r w:rsidRPr="00830F9C">
        <w:rPr>
          <w:rFonts w:ascii="Times New Roman" w:eastAsia="Times New Roman" w:hAnsi="Times New Roman" w:cs="Times New Roman"/>
          <w:sz w:val="28"/>
          <w:szCs w:val="28"/>
          <w:lang w:val="en-US" w:eastAsia="ru-RU"/>
        </w:rPr>
        <w:t>–</w:t>
      </w:r>
      <w:bookmarkEnd w:id="0"/>
      <w:r>
        <w:rPr>
          <w:rFonts w:ascii="Times New Roman" w:hAnsi="Times New Roman"/>
          <w:sz w:val="28"/>
          <w:lang w:val="en-US"/>
        </w:rPr>
        <w:t xml:space="preserve"> </w:t>
      </w:r>
      <w:r>
        <w:rPr>
          <w:rFonts w:ascii="Times New Roman" w:hAnsi="Times New Roman"/>
          <w:sz w:val="28"/>
        </w:rPr>
        <w:t>в</w:t>
      </w:r>
      <w:r w:rsidRPr="00830F9C">
        <w:rPr>
          <w:rFonts w:ascii="Times New Roman" w:hAnsi="Times New Roman"/>
          <w:sz w:val="28"/>
          <w:lang w:val="en-US"/>
        </w:rPr>
        <w:t xml:space="preserve"> </w:t>
      </w:r>
      <w:r>
        <w:rPr>
          <w:rFonts w:ascii="Times New Roman" w:hAnsi="Times New Roman"/>
          <w:sz w:val="28"/>
        </w:rPr>
        <w:t>буквальном</w:t>
      </w:r>
      <w:r w:rsidRPr="00830F9C">
        <w:rPr>
          <w:rFonts w:ascii="Times New Roman" w:hAnsi="Times New Roman"/>
          <w:sz w:val="28"/>
          <w:lang w:val="en-US"/>
        </w:rPr>
        <w:t xml:space="preserve"> </w:t>
      </w:r>
      <w:r>
        <w:rPr>
          <w:rFonts w:ascii="Times New Roman" w:hAnsi="Times New Roman"/>
          <w:sz w:val="28"/>
        </w:rPr>
        <w:t>смысле</w:t>
      </w:r>
      <w:r w:rsidRPr="00662E02">
        <w:rPr>
          <w:rFonts w:ascii="Times New Roman" w:hAnsi="Times New Roman"/>
          <w:sz w:val="28"/>
          <w:lang w:val="en-US"/>
        </w:rPr>
        <w:t>.</w:t>
      </w:r>
      <w:r>
        <w:rPr>
          <w:rFonts w:ascii="Times New Roman" w:hAnsi="Times New Roman"/>
          <w:sz w:val="28"/>
          <w:lang w:val="en-US"/>
        </w:rPr>
        <w:t xml:space="preserve"> </w:t>
      </w:r>
    </w:p>
    <w:p w14:paraId="48D69311" w14:textId="77777777" w:rsidR="00C1243A" w:rsidRDefault="00C1243A" w:rsidP="00C1243A">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i/>
          <w:sz w:val="28"/>
          <w:szCs w:val="28"/>
          <w:lang w:val="en-US"/>
        </w:rPr>
        <w:t xml:space="preserve">Adjectives </w:t>
      </w:r>
    </w:p>
    <w:p w14:paraId="6AD4DC13" w14:textId="77777777" w:rsidR="00C1243A" w:rsidRPr="007010BF"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sz w:val="28"/>
          <w:lang w:val="en-US"/>
        </w:rPr>
        <w:t>E</w:t>
      </w:r>
      <w:r w:rsidRPr="00830F9C">
        <w:rPr>
          <w:rFonts w:ascii="Times New Roman" w:hAnsi="Times New Roman"/>
          <w:sz w:val="28"/>
          <w:lang w:val="en-US"/>
        </w:rPr>
        <w:t>lectronically mediated communications</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hAnsi="Times New Roman"/>
          <w:sz w:val="28"/>
          <w:lang w:val="en-US"/>
        </w:rPr>
        <w:t xml:space="preserve"> </w:t>
      </w:r>
      <w:r>
        <w:rPr>
          <w:rFonts w:ascii="Times New Roman" w:hAnsi="Times New Roman"/>
          <w:sz w:val="28"/>
          <w:lang w:val="en-US"/>
        </w:rPr>
        <w:t>электронные</w:t>
      </w:r>
      <w:r w:rsidRPr="00662E02">
        <w:rPr>
          <w:rFonts w:ascii="Times New Roman" w:hAnsi="Times New Roman"/>
          <w:sz w:val="28"/>
          <w:lang w:val="en-US"/>
        </w:rPr>
        <w:t xml:space="preserve"> </w:t>
      </w:r>
      <w:r>
        <w:rPr>
          <w:rFonts w:ascii="Times New Roman" w:hAnsi="Times New Roman"/>
          <w:sz w:val="28"/>
        </w:rPr>
        <w:t>устройства</w:t>
      </w:r>
      <w:r w:rsidRPr="00662E02">
        <w:rPr>
          <w:rFonts w:ascii="Times New Roman" w:hAnsi="Times New Roman"/>
          <w:sz w:val="28"/>
          <w:lang w:val="en-US"/>
        </w:rPr>
        <w:t xml:space="preserve"> </w:t>
      </w:r>
      <w:r>
        <w:rPr>
          <w:rFonts w:ascii="Times New Roman" w:hAnsi="Times New Roman"/>
          <w:sz w:val="28"/>
        </w:rPr>
        <w:t>для</w:t>
      </w:r>
      <w:r w:rsidRPr="00662E02">
        <w:rPr>
          <w:rFonts w:ascii="Times New Roman" w:hAnsi="Times New Roman"/>
          <w:sz w:val="28"/>
          <w:lang w:val="en-US"/>
        </w:rPr>
        <w:t xml:space="preserve"> </w:t>
      </w:r>
      <w:r>
        <w:rPr>
          <w:rFonts w:ascii="Times New Roman" w:hAnsi="Times New Roman"/>
          <w:sz w:val="28"/>
        </w:rPr>
        <w:t>передачи</w:t>
      </w:r>
      <w:r w:rsidRPr="00662E02">
        <w:rPr>
          <w:rFonts w:ascii="Times New Roman" w:hAnsi="Times New Roman"/>
          <w:sz w:val="28"/>
          <w:lang w:val="en-US"/>
        </w:rPr>
        <w:t xml:space="preserve"> </w:t>
      </w:r>
      <w:r>
        <w:rPr>
          <w:rFonts w:ascii="Times New Roman" w:hAnsi="Times New Roman"/>
          <w:sz w:val="28"/>
        </w:rPr>
        <w:t>информации</w:t>
      </w:r>
      <w:r w:rsidRPr="007010BF">
        <w:rPr>
          <w:rFonts w:ascii="Times New Roman" w:hAnsi="Times New Roman"/>
          <w:sz w:val="28"/>
          <w:lang w:val="en-US"/>
        </w:rPr>
        <w:t xml:space="preserve">; </w:t>
      </w:r>
      <w:r w:rsidRPr="00830F9C">
        <w:rPr>
          <w:rFonts w:ascii="Times New Roman" w:hAnsi="Times New Roman"/>
          <w:sz w:val="28"/>
          <w:lang w:val="en-US"/>
        </w:rPr>
        <w:t>multidisciplinary</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многопрофильный</w:t>
      </w:r>
      <w:r w:rsidRPr="007010BF">
        <w:rPr>
          <w:rFonts w:ascii="Times New Roman" w:eastAsia="Times New Roman" w:hAnsi="Times New Roman" w:cs="Times New Roman"/>
          <w:sz w:val="28"/>
          <w:szCs w:val="28"/>
          <w:lang w:val="en-US" w:eastAsia="ru-RU"/>
        </w:rPr>
        <w:t xml:space="preserve">; </w:t>
      </w:r>
      <w:r w:rsidRPr="00830F9C">
        <w:rPr>
          <w:rFonts w:ascii="Times New Roman" w:hAnsi="Times New Roman"/>
          <w:sz w:val="28"/>
          <w:lang w:val="en-US"/>
        </w:rPr>
        <w:t>i</w:t>
      </w:r>
      <w:r>
        <w:rPr>
          <w:rFonts w:ascii="Times New Roman" w:hAnsi="Times New Roman"/>
          <w:sz w:val="28"/>
          <w:lang w:val="en-US"/>
        </w:rPr>
        <w:t>nter</w:t>
      </w:r>
      <w:r w:rsidRPr="00830F9C">
        <w:rPr>
          <w:rFonts w:ascii="Times New Roman" w:hAnsi="Times New Roman"/>
          <w:sz w:val="28"/>
          <w:lang w:val="en-US"/>
        </w:rPr>
        <w:t>disciplinary</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lang w:val="en-US"/>
        </w:rPr>
        <w:t xml:space="preserve"> </w:t>
      </w:r>
      <w:r w:rsidRPr="007010BF">
        <w:rPr>
          <w:rFonts w:ascii="Times New Roman" w:eastAsia="Times New Roman" w:hAnsi="Times New Roman" w:cs="Times New Roman"/>
          <w:sz w:val="28"/>
          <w:szCs w:val="28"/>
          <w:lang w:val="en-US" w:eastAsia="ru-RU"/>
        </w:rPr>
        <w:t>междисциплинарный</w:t>
      </w:r>
      <w:r>
        <w:rPr>
          <w:rFonts w:ascii="Times New Roman" w:hAnsi="Times New Roman"/>
          <w:sz w:val="28"/>
          <w:lang w:val="en-US"/>
        </w:rPr>
        <w:t>;</w:t>
      </w:r>
      <w:r w:rsidRPr="00830F9C">
        <w:rPr>
          <w:rFonts w:ascii="Times New Roman" w:hAnsi="Times New Roman"/>
          <w:sz w:val="28"/>
          <w:lang w:val="en-US"/>
        </w:rPr>
        <w:t xml:space="preserve"> </w:t>
      </w:r>
      <w:bookmarkStart w:id="1" w:name="_Hlk60417239"/>
      <w:r w:rsidRPr="00830F9C">
        <w:rPr>
          <w:rFonts w:ascii="Times New Roman" w:hAnsi="Times New Roman"/>
          <w:sz w:val="28"/>
          <w:lang w:val="en-US"/>
        </w:rPr>
        <w:t>constituent</w:t>
      </w:r>
      <w:bookmarkEnd w:id="1"/>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составляющий</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компонент</w:t>
      </w:r>
      <w:r w:rsidRPr="007010BF">
        <w:rPr>
          <w:rFonts w:ascii="Times New Roman" w:eastAsia="Times New Roman" w:hAnsi="Times New Roman" w:cs="Times New Roman"/>
          <w:sz w:val="28"/>
          <w:szCs w:val="28"/>
          <w:lang w:val="en-US" w:eastAsia="ru-RU"/>
        </w:rPr>
        <w:t>.</w:t>
      </w:r>
    </w:p>
    <w:p w14:paraId="030BAA22" w14:textId="77777777" w:rsidR="00C1243A" w:rsidRDefault="00C1243A" w:rsidP="00C1243A">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w:t>
      </w:r>
    </w:p>
    <w:p w14:paraId="718A9D1C" w14:textId="77777777" w:rsidR="00C1243A" w:rsidRPr="004545D1" w:rsidRDefault="00C1243A" w:rsidP="00C1243A">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S</w:t>
      </w:r>
      <w:r w:rsidRPr="00830F9C">
        <w:rPr>
          <w:rFonts w:ascii="Times New Roman" w:hAnsi="Times New Roman"/>
          <w:sz w:val="28"/>
          <w:lang w:val="en-US"/>
        </w:rPr>
        <w:t>tore</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hAnsi="Times New Roman"/>
          <w:sz w:val="28"/>
          <w:lang w:val="en-US"/>
        </w:rPr>
        <w:t xml:space="preserve"> </w:t>
      </w:r>
      <w:r>
        <w:rPr>
          <w:rFonts w:ascii="Times New Roman" w:hAnsi="Times New Roman"/>
          <w:sz w:val="28"/>
        </w:rPr>
        <w:t>хранить</w:t>
      </w:r>
      <w:r w:rsidRPr="007010BF">
        <w:rPr>
          <w:rFonts w:ascii="Times New Roman" w:hAnsi="Times New Roman"/>
          <w:sz w:val="28"/>
          <w:lang w:val="en-US"/>
        </w:rPr>
        <w:t>;</w:t>
      </w:r>
      <w:r w:rsidRPr="00830F9C">
        <w:rPr>
          <w:rFonts w:ascii="Times New Roman" w:hAnsi="Times New Roman"/>
          <w:sz w:val="28"/>
          <w:lang w:val="en-US"/>
        </w:rPr>
        <w:t xml:space="preserve"> retrieve</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извлекать</w:t>
      </w:r>
      <w:r w:rsidRPr="007010BF">
        <w:rPr>
          <w:rFonts w:ascii="Times New Roman" w:eastAsia="Times New Roman" w:hAnsi="Times New Roman" w:cs="Times New Roman"/>
          <w:sz w:val="28"/>
          <w:szCs w:val="28"/>
          <w:lang w:val="en-US" w:eastAsia="ru-RU"/>
        </w:rPr>
        <w:t>;</w:t>
      </w:r>
      <w:r w:rsidRPr="00830F9C">
        <w:rPr>
          <w:rFonts w:ascii="Times New Roman" w:hAnsi="Times New Roman"/>
          <w:sz w:val="28"/>
          <w:lang w:val="en-US"/>
        </w:rPr>
        <w:t xml:space="preserve"> transmit</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hAnsi="Times New Roman"/>
          <w:sz w:val="28"/>
          <w:lang w:val="en-US"/>
        </w:rPr>
        <w:t xml:space="preserve"> </w:t>
      </w:r>
      <w:r>
        <w:rPr>
          <w:rFonts w:ascii="Times New Roman" w:hAnsi="Times New Roman"/>
          <w:sz w:val="28"/>
        </w:rPr>
        <w:t>передавать</w:t>
      </w:r>
      <w:r w:rsidRPr="007010BF">
        <w:rPr>
          <w:rFonts w:ascii="Times New Roman" w:hAnsi="Times New Roman"/>
          <w:sz w:val="28"/>
          <w:lang w:val="en-US"/>
        </w:rPr>
        <w:t>;</w:t>
      </w:r>
      <w:r w:rsidRPr="00830F9C">
        <w:rPr>
          <w:rFonts w:ascii="Times New Roman" w:hAnsi="Times New Roman"/>
          <w:sz w:val="28"/>
          <w:lang w:val="en-US"/>
        </w:rPr>
        <w:t xml:space="preserve"> manipulate</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hAnsi="Times New Roman"/>
          <w:sz w:val="28"/>
        </w:rPr>
        <w:t>манипулировать</w:t>
      </w:r>
      <w:r w:rsidRPr="00E43BC5">
        <w:rPr>
          <w:rFonts w:ascii="Times New Roman" w:hAnsi="Times New Roman"/>
          <w:sz w:val="28"/>
          <w:lang w:val="en-US"/>
        </w:rPr>
        <w:t xml:space="preserve">, </w:t>
      </w:r>
      <w:r>
        <w:rPr>
          <w:rFonts w:ascii="Times New Roman" w:hAnsi="Times New Roman"/>
          <w:sz w:val="28"/>
        </w:rPr>
        <w:t>обрабатывать</w:t>
      </w:r>
      <w:r w:rsidRPr="00E43BC5">
        <w:rPr>
          <w:rFonts w:ascii="Times New Roman" w:hAnsi="Times New Roman"/>
          <w:sz w:val="28"/>
          <w:lang w:val="en-US"/>
        </w:rPr>
        <w:t xml:space="preserve">; </w:t>
      </w:r>
      <w:r w:rsidRPr="00830F9C">
        <w:rPr>
          <w:rFonts w:ascii="Times New Roman" w:hAnsi="Times New Roman"/>
          <w:sz w:val="28"/>
          <w:lang w:val="en-US"/>
        </w:rPr>
        <w:t>facilitate</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hAnsi="Times New Roman"/>
          <w:sz w:val="28"/>
          <w:lang w:val="en-US"/>
        </w:rPr>
        <w:t xml:space="preserve"> </w:t>
      </w:r>
      <w:r>
        <w:rPr>
          <w:rFonts w:ascii="Times New Roman" w:hAnsi="Times New Roman"/>
          <w:sz w:val="28"/>
        </w:rPr>
        <w:t>упрощать</w:t>
      </w:r>
      <w:r w:rsidRPr="00E43BC5">
        <w:rPr>
          <w:rFonts w:ascii="Times New Roman" w:hAnsi="Times New Roman"/>
          <w:sz w:val="28"/>
          <w:lang w:val="en-US"/>
        </w:rPr>
        <w:t xml:space="preserve">, </w:t>
      </w:r>
      <w:r>
        <w:rPr>
          <w:rFonts w:ascii="Times New Roman" w:hAnsi="Times New Roman"/>
          <w:sz w:val="28"/>
        </w:rPr>
        <w:t>облегчать</w:t>
      </w:r>
      <w:r w:rsidRPr="00E43BC5">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encompass</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охватывать</w:t>
      </w:r>
      <w:r w:rsidRPr="00E43BC5">
        <w:rPr>
          <w:rFonts w:ascii="Times New Roman" w:eastAsia="Times New Roman" w:hAnsi="Times New Roman" w:cs="Times New Roman"/>
          <w:sz w:val="28"/>
          <w:szCs w:val="28"/>
          <w:lang w:val="en-US" w:eastAsia="ru-RU"/>
        </w:rPr>
        <w:t>;</w:t>
      </w:r>
      <w:r>
        <w:rPr>
          <w:rFonts w:ascii="Times New Roman" w:hAnsi="Times New Roman"/>
          <w:sz w:val="28"/>
          <w:lang w:val="en-US"/>
        </w:rPr>
        <w:t xml:space="preserve"> </w:t>
      </w:r>
      <w:r w:rsidRPr="00830F9C">
        <w:rPr>
          <w:rFonts w:ascii="Times New Roman" w:hAnsi="Times New Roman"/>
          <w:sz w:val="28"/>
          <w:lang w:val="en-US"/>
        </w:rPr>
        <w:t>establish</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hAnsi="Times New Roman"/>
          <w:sz w:val="28"/>
          <w:lang w:val="en-US"/>
        </w:rPr>
        <w:t xml:space="preserve"> </w:t>
      </w:r>
      <w:r>
        <w:rPr>
          <w:rFonts w:ascii="Times New Roman" w:hAnsi="Times New Roman"/>
          <w:sz w:val="28"/>
        </w:rPr>
        <w:t>основывать</w:t>
      </w:r>
      <w:r w:rsidRPr="00E43BC5">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disseminate</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распространять</w:t>
      </w:r>
      <w:r>
        <w:rPr>
          <w:rFonts w:ascii="Times New Roman" w:hAnsi="Times New Roman"/>
          <w:sz w:val="28"/>
          <w:lang w:val="en-US"/>
        </w:rPr>
        <w:t>;</w:t>
      </w:r>
      <w:r w:rsidRPr="00830F9C">
        <w:rPr>
          <w:rFonts w:ascii="Times New Roman" w:hAnsi="Times New Roman"/>
          <w:sz w:val="28"/>
          <w:lang w:val="en-US"/>
        </w:rPr>
        <w:t xml:space="preserve"> implement</w:t>
      </w:r>
      <w:r w:rsidRPr="00500EE1">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осуществлять</w:t>
      </w:r>
      <w:r>
        <w:rPr>
          <w:rFonts w:ascii="Times New Roman" w:hAnsi="Times New Roman"/>
          <w:sz w:val="28"/>
          <w:lang w:val="en-US"/>
        </w:rPr>
        <w:t>; evolve</w:t>
      </w:r>
      <w:r w:rsidRPr="00830F9C">
        <w:rPr>
          <w:rFonts w:ascii="Times New Roman" w:eastAsia="Times New Roman" w:hAnsi="Times New Roman" w:cs="Times New Roman"/>
          <w:sz w:val="28"/>
          <w:szCs w:val="28"/>
          <w:lang w:val="en-US" w:eastAsia="ru-RU"/>
        </w:rPr>
        <w:t>–</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развивать</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формировать</w:t>
      </w:r>
      <w:r w:rsidRPr="00500EE1">
        <w:rPr>
          <w:rFonts w:ascii="Times New Roman" w:eastAsia="Times New Roman" w:hAnsi="Times New Roman" w:cs="Times New Roman"/>
          <w:sz w:val="28"/>
          <w:szCs w:val="28"/>
          <w:lang w:val="en-US" w:eastAsia="ru-RU"/>
        </w:rPr>
        <w:t>;</w:t>
      </w:r>
      <w:r>
        <w:rPr>
          <w:rFonts w:ascii="Times New Roman" w:hAnsi="Times New Roman"/>
          <w:sz w:val="28"/>
          <w:lang w:val="en-US"/>
        </w:rPr>
        <w:t xml:space="preserve"> </w:t>
      </w:r>
      <w:r w:rsidRPr="00465F4F">
        <w:rPr>
          <w:rFonts w:ascii="Times New Roman" w:hAnsi="Times New Roman"/>
          <w:bCs/>
          <w:sz w:val="28"/>
          <w:lang w:val="en-US"/>
        </w:rPr>
        <w:t>herald</w:t>
      </w:r>
      <w:r w:rsidRPr="00500EE1">
        <w:rPr>
          <w:rFonts w:ascii="Times New Roman" w:hAnsi="Times New Roman"/>
          <w:bCs/>
          <w:sz w:val="28"/>
          <w:lang w:val="en-US"/>
        </w:rPr>
        <w:t xml:space="preserve"> </w:t>
      </w:r>
      <w:r w:rsidRPr="00830F9C">
        <w:rPr>
          <w:rFonts w:ascii="Times New Roman" w:eastAsia="Times New Roman" w:hAnsi="Times New Roman" w:cs="Times New Roman"/>
          <w:sz w:val="28"/>
          <w:szCs w:val="28"/>
          <w:lang w:val="en-US" w:eastAsia="ru-RU"/>
        </w:rPr>
        <w:t>–</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объявлять</w:t>
      </w:r>
      <w:r w:rsidRPr="004545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возвещать</w:t>
      </w:r>
      <w:r w:rsidRPr="004545D1">
        <w:rPr>
          <w:rFonts w:ascii="Times New Roman" w:eastAsia="Times New Roman" w:hAnsi="Times New Roman" w:cs="Times New Roman"/>
          <w:sz w:val="28"/>
          <w:szCs w:val="28"/>
          <w:lang w:val="en-US" w:eastAsia="ru-RU"/>
        </w:rPr>
        <w:t>;</w:t>
      </w:r>
      <w:r>
        <w:rPr>
          <w:rFonts w:ascii="Times New Roman" w:hAnsi="Times New Roman"/>
          <w:bCs/>
          <w:sz w:val="28"/>
          <w:lang w:val="en-US"/>
        </w:rPr>
        <w:t xml:space="preserve"> </w:t>
      </w:r>
      <w:r w:rsidRPr="009F5E67">
        <w:rPr>
          <w:rFonts w:ascii="Times New Roman" w:hAnsi="Times New Roman"/>
          <w:bCs/>
          <w:sz w:val="28"/>
          <w:lang w:val="en-US"/>
        </w:rPr>
        <w:t>harness</w:t>
      </w:r>
      <w:r w:rsidRPr="00830F9C">
        <w:rPr>
          <w:rFonts w:ascii="Times New Roman" w:eastAsia="Times New Roman" w:hAnsi="Times New Roman" w:cs="Times New Roman"/>
          <w:sz w:val="28"/>
          <w:szCs w:val="28"/>
          <w:lang w:val="en-US" w:eastAsia="ru-RU"/>
        </w:rPr>
        <w:t>–</w:t>
      </w:r>
      <w:r w:rsidRPr="004545D1">
        <w:rPr>
          <w:rFonts w:ascii="Times New Roman" w:eastAsia="Times New Roman" w:hAnsi="Times New Roman" w:cs="Times New Roman"/>
          <w:sz w:val="28"/>
          <w:szCs w:val="28"/>
          <w:lang w:val="en-US" w:eastAsia="ru-RU"/>
        </w:rPr>
        <w:t xml:space="preserve"> </w:t>
      </w:r>
      <w:r>
        <w:rPr>
          <w:rFonts w:ascii="Times New Roman" w:hAnsi="Times New Roman"/>
          <w:bCs/>
          <w:sz w:val="28"/>
        </w:rPr>
        <w:t>укрощать</w:t>
      </w:r>
      <w:r w:rsidRPr="004545D1">
        <w:rPr>
          <w:rFonts w:ascii="Times New Roman" w:hAnsi="Times New Roman"/>
          <w:bCs/>
          <w:sz w:val="28"/>
          <w:lang w:val="en-US"/>
        </w:rPr>
        <w:t xml:space="preserve">, </w:t>
      </w:r>
      <w:r>
        <w:rPr>
          <w:rFonts w:ascii="Times New Roman" w:hAnsi="Times New Roman"/>
          <w:bCs/>
          <w:sz w:val="28"/>
        </w:rPr>
        <w:t>использовать</w:t>
      </w:r>
      <w:r w:rsidRPr="004545D1">
        <w:rPr>
          <w:rFonts w:ascii="Times New Roman" w:hAnsi="Times New Roman"/>
          <w:bCs/>
          <w:sz w:val="28"/>
          <w:lang w:val="en-US"/>
        </w:rPr>
        <w:t xml:space="preserve">, </w:t>
      </w:r>
      <w:r>
        <w:rPr>
          <w:rFonts w:ascii="Times New Roman" w:hAnsi="Times New Roman"/>
          <w:bCs/>
          <w:sz w:val="28"/>
        </w:rPr>
        <w:t>приспосабливать</w:t>
      </w:r>
      <w:r w:rsidRPr="004545D1">
        <w:rPr>
          <w:rFonts w:ascii="Times New Roman" w:hAnsi="Times New Roman"/>
          <w:bCs/>
          <w:sz w:val="28"/>
          <w:lang w:val="en-US"/>
        </w:rPr>
        <w:t xml:space="preserve"> </w:t>
      </w:r>
      <w:r>
        <w:rPr>
          <w:rFonts w:ascii="Times New Roman" w:hAnsi="Times New Roman"/>
          <w:bCs/>
          <w:sz w:val="28"/>
        </w:rPr>
        <w:t>под</w:t>
      </w:r>
      <w:r w:rsidRPr="004545D1">
        <w:rPr>
          <w:rFonts w:ascii="Times New Roman" w:hAnsi="Times New Roman"/>
          <w:bCs/>
          <w:sz w:val="28"/>
          <w:lang w:val="en-US"/>
        </w:rPr>
        <w:t xml:space="preserve"> </w:t>
      </w:r>
      <w:r>
        <w:rPr>
          <w:rFonts w:ascii="Times New Roman" w:hAnsi="Times New Roman"/>
          <w:bCs/>
          <w:sz w:val="28"/>
        </w:rPr>
        <w:t>свои</w:t>
      </w:r>
      <w:r w:rsidRPr="004545D1">
        <w:rPr>
          <w:rFonts w:ascii="Times New Roman" w:hAnsi="Times New Roman"/>
          <w:bCs/>
          <w:sz w:val="28"/>
          <w:lang w:val="en-US"/>
        </w:rPr>
        <w:t xml:space="preserve"> </w:t>
      </w:r>
      <w:r>
        <w:rPr>
          <w:rFonts w:ascii="Times New Roman" w:hAnsi="Times New Roman"/>
          <w:bCs/>
          <w:sz w:val="28"/>
        </w:rPr>
        <w:t>нужды</w:t>
      </w:r>
      <w:r w:rsidRPr="004545D1">
        <w:rPr>
          <w:rFonts w:ascii="Times New Roman" w:hAnsi="Times New Roman"/>
          <w:bCs/>
          <w:sz w:val="28"/>
          <w:lang w:val="en-US"/>
        </w:rPr>
        <w:t>.</w:t>
      </w:r>
    </w:p>
    <w:p w14:paraId="6DBA354E" w14:textId="77777777" w:rsidR="00C1243A" w:rsidRDefault="00C1243A" w:rsidP="00C1243A">
      <w:pPr>
        <w:ind w:firstLine="708"/>
        <w:contextualSpacing/>
        <w:rPr>
          <w:rFonts w:ascii="Times New Roman" w:hAnsi="Times New Roman"/>
          <w:sz w:val="28"/>
          <w:lang w:val="en-US"/>
        </w:rPr>
      </w:pPr>
    </w:p>
    <w:p w14:paraId="1B9BE51A" w14:textId="77777777" w:rsidR="00C1243A" w:rsidRPr="003514E2" w:rsidRDefault="00C1243A" w:rsidP="00C1243A">
      <w:pPr>
        <w:spacing w:after="0" w:line="240" w:lineRule="auto"/>
        <w:ind w:firstLine="709"/>
        <w:contextualSpacing/>
        <w:jc w:val="both"/>
        <w:rPr>
          <w:rFonts w:ascii="Times New Roman" w:hAnsi="Times New Roman" w:cs="Times New Roman"/>
          <w:b/>
          <w:sz w:val="28"/>
          <w:szCs w:val="28"/>
          <w:lang w:val="en-US"/>
        </w:rPr>
      </w:pPr>
      <w:r w:rsidRPr="003514E2">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Pr="003514E2">
        <w:rPr>
          <w:rFonts w:ascii="Times New Roman" w:hAnsi="Times New Roman" w:cs="Times New Roman"/>
          <w:b/>
          <w:sz w:val="28"/>
          <w:szCs w:val="28"/>
          <w:lang w:val="en-US"/>
        </w:rPr>
        <w:t>Match the words with the definitions below.</w:t>
      </w:r>
    </w:p>
    <w:p w14:paraId="46B0E259" w14:textId="77777777" w:rsidR="00C1243A" w:rsidRPr="003514E2" w:rsidRDefault="00C1243A" w:rsidP="00C1243A">
      <w:pPr>
        <w:spacing w:after="0" w:line="240" w:lineRule="auto"/>
        <w:ind w:firstLine="709"/>
        <w:contextualSpacing/>
        <w:jc w:val="both"/>
        <w:rPr>
          <w:lang w:val="en-US"/>
        </w:rPr>
      </w:pPr>
    </w:p>
    <w:p w14:paraId="0AE84A40" w14:textId="26445272" w:rsidR="00C1243A" w:rsidRPr="003514E2" w:rsidRDefault="0073572B" w:rsidP="00C1243A">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C</w:t>
      </w:r>
      <w:r w:rsidRPr="003514E2">
        <w:rPr>
          <w:rFonts w:ascii="Times New Roman" w:hAnsi="Times New Roman"/>
          <w:i/>
          <w:iCs/>
          <w:sz w:val="28"/>
          <w:lang w:val="en-US"/>
        </w:rPr>
        <w:t>ommonality</w:t>
      </w:r>
      <w:r>
        <w:rPr>
          <w:rFonts w:ascii="Times New Roman" w:hAnsi="Times New Roman"/>
          <w:i/>
          <w:iCs/>
          <w:sz w:val="28"/>
          <w:lang w:val="en-US"/>
        </w:rPr>
        <w:t>,</w:t>
      </w:r>
      <w:r w:rsidRPr="0073572B">
        <w:rPr>
          <w:rFonts w:ascii="Times New Roman" w:hAnsi="Times New Roman"/>
          <w:bCs/>
          <w:i/>
          <w:iCs/>
          <w:sz w:val="28"/>
          <w:lang w:val="en-US"/>
        </w:rPr>
        <w:t xml:space="preserve"> </w:t>
      </w:r>
      <w:r>
        <w:rPr>
          <w:rFonts w:ascii="Times New Roman" w:hAnsi="Times New Roman"/>
          <w:bCs/>
          <w:i/>
          <w:iCs/>
          <w:sz w:val="28"/>
          <w:lang w:val="en-US"/>
        </w:rPr>
        <w:t>harness</w:t>
      </w:r>
      <w:r w:rsidR="00C1243A" w:rsidRPr="003514E2">
        <w:rPr>
          <w:rFonts w:ascii="Times New Roman" w:hAnsi="Times New Roman"/>
          <w:i/>
          <w:iCs/>
          <w:sz w:val="28"/>
          <w:lang w:val="en-US"/>
        </w:rPr>
        <w:t>,</w:t>
      </w:r>
      <w:r w:rsidRPr="0073572B">
        <w:rPr>
          <w:rFonts w:ascii="Times New Roman" w:hAnsi="Times New Roman"/>
          <w:i/>
          <w:iCs/>
          <w:sz w:val="28"/>
          <w:lang w:val="en-US"/>
        </w:rPr>
        <w:t xml:space="preserve"> </w:t>
      </w:r>
      <w:r w:rsidRPr="003514E2">
        <w:rPr>
          <w:rFonts w:ascii="Times New Roman" w:hAnsi="Times New Roman"/>
          <w:i/>
          <w:iCs/>
          <w:sz w:val="28"/>
          <w:lang w:val="en-US"/>
        </w:rPr>
        <w:t>umbrella</w:t>
      </w:r>
      <w:r>
        <w:rPr>
          <w:rFonts w:ascii="Times New Roman" w:hAnsi="Times New Roman"/>
          <w:i/>
          <w:iCs/>
          <w:sz w:val="28"/>
          <w:lang w:val="en-US"/>
        </w:rPr>
        <w:t>,</w:t>
      </w:r>
      <w:r w:rsidRPr="0073572B">
        <w:rPr>
          <w:rFonts w:ascii="Times New Roman" w:hAnsi="Times New Roman"/>
          <w:i/>
          <w:iCs/>
          <w:sz w:val="28"/>
          <w:lang w:val="en-US"/>
        </w:rPr>
        <w:t xml:space="preserve"> </w:t>
      </w:r>
      <w:r w:rsidRPr="00FA59EA">
        <w:rPr>
          <w:rFonts w:ascii="Times New Roman" w:hAnsi="Times New Roman"/>
          <w:i/>
          <w:iCs/>
          <w:sz w:val="28"/>
          <w:lang w:val="en-US"/>
        </w:rPr>
        <w:t>constituent</w:t>
      </w:r>
      <w:r w:rsidR="0067216C">
        <w:rPr>
          <w:rFonts w:ascii="Times New Roman" w:hAnsi="Times New Roman"/>
          <w:i/>
          <w:iCs/>
          <w:sz w:val="28"/>
          <w:lang w:val="en-US"/>
        </w:rPr>
        <w:t>,</w:t>
      </w:r>
      <w:r w:rsidR="0067216C" w:rsidRPr="0067216C">
        <w:rPr>
          <w:rFonts w:ascii="Times New Roman" w:hAnsi="Times New Roman"/>
          <w:i/>
          <w:iCs/>
          <w:sz w:val="28"/>
          <w:lang w:val="en-US"/>
        </w:rPr>
        <w:t xml:space="preserve"> </w:t>
      </w:r>
      <w:r w:rsidR="0067216C" w:rsidRPr="003514E2">
        <w:rPr>
          <w:rFonts w:ascii="Times New Roman" w:hAnsi="Times New Roman"/>
          <w:i/>
          <w:iCs/>
          <w:sz w:val="28"/>
          <w:lang w:val="en-US"/>
        </w:rPr>
        <w:t>distribution</w:t>
      </w:r>
      <w:r w:rsidR="0067216C">
        <w:rPr>
          <w:rFonts w:ascii="Times New Roman" w:hAnsi="Times New Roman"/>
          <w:i/>
          <w:iCs/>
          <w:sz w:val="28"/>
          <w:lang w:val="en-US"/>
        </w:rPr>
        <w:t>,</w:t>
      </w:r>
      <w:r w:rsidR="00C1243A" w:rsidRPr="003514E2">
        <w:rPr>
          <w:rFonts w:ascii="Times New Roman" w:hAnsi="Times New Roman"/>
          <w:i/>
          <w:iCs/>
          <w:sz w:val="28"/>
          <w:lang w:val="en-US"/>
        </w:rPr>
        <w:t xml:space="preserve"> establish, </w:t>
      </w:r>
      <w:r w:rsidR="00DD457E" w:rsidRPr="003514E2">
        <w:rPr>
          <w:rFonts w:ascii="Times New Roman" w:hAnsi="Times New Roman"/>
          <w:i/>
          <w:iCs/>
          <w:sz w:val="28"/>
          <w:lang w:val="en-US"/>
        </w:rPr>
        <w:t xml:space="preserve">retrieve, </w:t>
      </w:r>
      <w:r w:rsidR="00DD457E">
        <w:rPr>
          <w:rFonts w:ascii="Times New Roman" w:hAnsi="Times New Roman"/>
          <w:i/>
          <w:iCs/>
          <w:sz w:val="28"/>
          <w:lang w:val="en-US"/>
        </w:rPr>
        <w:t>ap</w:t>
      </w:r>
      <w:r w:rsidR="00DD457E" w:rsidRPr="003514E2">
        <w:rPr>
          <w:rFonts w:ascii="Times New Roman" w:hAnsi="Times New Roman"/>
          <w:i/>
          <w:iCs/>
          <w:sz w:val="28"/>
          <w:lang w:val="en-US"/>
        </w:rPr>
        <w:t>plication</w:t>
      </w:r>
      <w:r w:rsidR="0067216C">
        <w:rPr>
          <w:rFonts w:ascii="Times New Roman" w:hAnsi="Times New Roman"/>
          <w:i/>
          <w:iCs/>
          <w:sz w:val="28"/>
          <w:lang w:val="en-US"/>
        </w:rPr>
        <w:t xml:space="preserve">, </w:t>
      </w:r>
      <w:r w:rsidR="0067216C" w:rsidRPr="00465F4F">
        <w:rPr>
          <w:rFonts w:ascii="Times New Roman" w:hAnsi="Times New Roman"/>
          <w:bCs/>
          <w:i/>
          <w:iCs/>
          <w:sz w:val="28"/>
          <w:lang w:val="en-US"/>
        </w:rPr>
        <w:t>herald</w:t>
      </w:r>
      <w:r w:rsidR="00C1243A">
        <w:rPr>
          <w:rFonts w:ascii="Times New Roman" w:hAnsi="Times New Roman"/>
          <w:bCs/>
          <w:i/>
          <w:iCs/>
          <w:sz w:val="28"/>
          <w:lang w:val="en-US"/>
        </w:rPr>
        <w:t>.</w:t>
      </w:r>
    </w:p>
    <w:p w14:paraId="0C752B88" w14:textId="77777777" w:rsidR="00C1243A" w:rsidRDefault="00C1243A" w:rsidP="00C1243A">
      <w:pPr>
        <w:spacing w:after="0" w:line="240" w:lineRule="auto"/>
        <w:ind w:firstLine="709"/>
        <w:contextualSpacing/>
        <w:jc w:val="both"/>
        <w:rPr>
          <w:rFonts w:ascii="Times New Roman" w:hAnsi="Times New Roman"/>
          <w:sz w:val="28"/>
          <w:lang w:val="en-US"/>
        </w:rPr>
      </w:pPr>
    </w:p>
    <w:p w14:paraId="0613AF51" w14:textId="77777777" w:rsidR="00C1243A" w:rsidRDefault="00C1243A" w:rsidP="00C1243A">
      <w:pPr>
        <w:spacing w:after="0" w:line="240" w:lineRule="auto"/>
        <w:ind w:firstLine="709"/>
        <w:contextualSpacing/>
        <w:jc w:val="both"/>
        <w:rPr>
          <w:rFonts w:ascii="Times New Roman" w:hAnsi="Times New Roman" w:cs="Times New Roman"/>
          <w:iCs/>
          <w:sz w:val="28"/>
          <w:szCs w:val="28"/>
          <w:lang w:val="en-US"/>
        </w:rPr>
      </w:pPr>
      <w:r w:rsidRPr="00117992">
        <w:rPr>
          <w:rFonts w:ascii="Times New Roman" w:hAnsi="Times New Roman" w:cs="Times New Roman"/>
          <w:bCs/>
          <w:iCs/>
          <w:sz w:val="28"/>
          <w:szCs w:val="28"/>
          <w:lang w:val="en-US"/>
        </w:rPr>
        <w:t>1.</w:t>
      </w:r>
      <w:r>
        <w:rPr>
          <w:rFonts w:ascii="Times New Roman" w:hAnsi="Times New Roman" w:cs="Times New Roman"/>
          <w:bCs/>
          <w:iCs/>
          <w:sz w:val="28"/>
          <w:szCs w:val="28"/>
          <w:lang w:val="en-US"/>
        </w:rPr>
        <w:t xml:space="preserve"> </w:t>
      </w:r>
      <w:r>
        <w:rPr>
          <w:rFonts w:ascii="Times New Roman" w:hAnsi="Times New Roman" w:cs="Times New Roman"/>
          <w:iCs/>
          <w:sz w:val="28"/>
          <w:szCs w:val="28"/>
          <w:lang w:val="en-US"/>
        </w:rPr>
        <w:t>A</w:t>
      </w:r>
      <w:r w:rsidRPr="00117992">
        <w:rPr>
          <w:rFonts w:ascii="Times New Roman" w:hAnsi="Times New Roman" w:cs="Times New Roman"/>
          <w:iCs/>
          <w:sz w:val="28"/>
          <w:szCs w:val="28"/>
          <w:lang w:val="en-US"/>
        </w:rPr>
        <w:t xml:space="preserve"> way in which something can be used for a </w:t>
      </w:r>
      <w:hyperlink r:id="rId8" w:tooltip="particular" w:history="1">
        <w:r w:rsidRPr="00117992">
          <w:rPr>
            <w:rStyle w:val="a4"/>
            <w:rFonts w:ascii="Times New Roman" w:hAnsi="Times New Roman" w:cs="Times New Roman"/>
            <w:iCs/>
            <w:color w:val="auto"/>
            <w:sz w:val="28"/>
            <w:szCs w:val="28"/>
            <w:u w:val="none"/>
            <w:lang w:val="en-US"/>
          </w:rPr>
          <w:t>particular</w:t>
        </w:r>
      </w:hyperlink>
      <w:r w:rsidRPr="00117992">
        <w:rPr>
          <w:rFonts w:ascii="Times New Roman" w:hAnsi="Times New Roman" w:cs="Times New Roman"/>
          <w:iCs/>
          <w:sz w:val="28"/>
          <w:szCs w:val="28"/>
          <w:lang w:val="en-US"/>
        </w:rPr>
        <w:t> </w:t>
      </w:r>
      <w:hyperlink r:id="rId9" w:tooltip="purpose" w:history="1">
        <w:r w:rsidRPr="00117992">
          <w:rPr>
            <w:rStyle w:val="a4"/>
            <w:rFonts w:ascii="Times New Roman" w:hAnsi="Times New Roman" w:cs="Times New Roman"/>
            <w:iCs/>
            <w:color w:val="auto"/>
            <w:sz w:val="28"/>
            <w:szCs w:val="28"/>
            <w:u w:val="none"/>
            <w:lang w:val="en-US"/>
          </w:rPr>
          <w:t>purpose</w:t>
        </w:r>
      </w:hyperlink>
      <w:r>
        <w:rPr>
          <w:rFonts w:ascii="Times New Roman" w:hAnsi="Times New Roman" w:cs="Times New Roman"/>
          <w:iCs/>
          <w:sz w:val="28"/>
          <w:szCs w:val="28"/>
          <w:lang w:val="en-US"/>
        </w:rPr>
        <w:t>.</w:t>
      </w:r>
    </w:p>
    <w:p w14:paraId="3C395EAA" w14:textId="77777777" w:rsidR="00C1243A" w:rsidRPr="003A7CC3"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iCs/>
          <w:sz w:val="28"/>
          <w:szCs w:val="28"/>
          <w:lang w:val="en-US"/>
        </w:rPr>
        <w:t xml:space="preserve">2. </w:t>
      </w:r>
      <w:r w:rsidRPr="003A7CC3">
        <w:rPr>
          <w:rFonts w:ascii="Times New Roman" w:hAnsi="Times New Roman" w:cs="Times New Roman"/>
          <w:bCs/>
          <w:iCs/>
          <w:sz w:val="28"/>
          <w:szCs w:val="28"/>
          <w:lang w:val="en-US"/>
        </w:rPr>
        <w:t>To </w:t>
      </w:r>
      <w:hyperlink r:id="rId10" w:tooltip="find" w:history="1">
        <w:r w:rsidRPr="003A7CC3">
          <w:rPr>
            <w:rStyle w:val="a4"/>
            <w:rFonts w:ascii="Times New Roman" w:hAnsi="Times New Roman" w:cs="Times New Roman"/>
            <w:bCs/>
            <w:iCs/>
            <w:color w:val="auto"/>
            <w:sz w:val="28"/>
            <w:szCs w:val="28"/>
            <w:u w:val="none"/>
            <w:lang w:val="en-US"/>
          </w:rPr>
          <w:t>find</w:t>
        </w:r>
      </w:hyperlink>
      <w:r w:rsidRPr="003A7CC3">
        <w:rPr>
          <w:rFonts w:ascii="Times New Roman" w:hAnsi="Times New Roman" w:cs="Times New Roman"/>
          <w:bCs/>
          <w:iCs/>
          <w:sz w:val="28"/>
          <w:szCs w:val="28"/>
          <w:lang w:val="en-US"/>
        </w:rPr>
        <w:t> and </w:t>
      </w:r>
      <w:hyperlink r:id="rId11" w:tooltip="bring" w:history="1">
        <w:r w:rsidRPr="003A7CC3">
          <w:rPr>
            <w:rStyle w:val="a4"/>
            <w:rFonts w:ascii="Times New Roman" w:hAnsi="Times New Roman" w:cs="Times New Roman"/>
            <w:bCs/>
            <w:iCs/>
            <w:color w:val="auto"/>
            <w:sz w:val="28"/>
            <w:szCs w:val="28"/>
            <w:u w:val="none"/>
            <w:lang w:val="en-US"/>
          </w:rPr>
          <w:t>bring</w:t>
        </w:r>
      </w:hyperlink>
      <w:r w:rsidRPr="003A7CC3">
        <w:rPr>
          <w:rFonts w:ascii="Times New Roman" w:hAnsi="Times New Roman" w:cs="Times New Roman"/>
          <w:bCs/>
          <w:iCs/>
          <w:sz w:val="28"/>
          <w:szCs w:val="28"/>
          <w:lang w:val="en-US"/>
        </w:rPr>
        <w:t> back something; to get </w:t>
      </w:r>
      <w:hyperlink r:id="rId12" w:tooltip="stored" w:history="1">
        <w:r w:rsidRPr="003A7CC3">
          <w:rPr>
            <w:rStyle w:val="a4"/>
            <w:rFonts w:ascii="Times New Roman" w:hAnsi="Times New Roman" w:cs="Times New Roman"/>
            <w:bCs/>
            <w:iCs/>
            <w:color w:val="auto"/>
            <w:sz w:val="28"/>
            <w:szCs w:val="28"/>
            <w:u w:val="none"/>
            <w:lang w:val="en-US"/>
          </w:rPr>
          <w:t>stored</w:t>
        </w:r>
      </w:hyperlink>
      <w:r w:rsidRPr="003A7CC3">
        <w:rPr>
          <w:rFonts w:ascii="Times New Roman" w:hAnsi="Times New Roman" w:cs="Times New Roman"/>
          <w:bCs/>
          <w:iCs/>
          <w:sz w:val="28"/>
          <w:szCs w:val="28"/>
          <w:lang w:val="en-US"/>
        </w:rPr>
        <w:t> </w:t>
      </w:r>
      <w:hyperlink r:id="rId13" w:tooltip="information" w:history="1">
        <w:r w:rsidRPr="003A7CC3">
          <w:rPr>
            <w:rStyle w:val="a4"/>
            <w:rFonts w:ascii="Times New Roman" w:hAnsi="Times New Roman" w:cs="Times New Roman"/>
            <w:bCs/>
            <w:iCs/>
            <w:color w:val="auto"/>
            <w:sz w:val="28"/>
            <w:szCs w:val="28"/>
            <w:u w:val="none"/>
            <w:lang w:val="en-US"/>
          </w:rPr>
          <w:t>information</w:t>
        </w:r>
      </w:hyperlink>
      <w:r w:rsidRPr="003A7CC3">
        <w:rPr>
          <w:rFonts w:ascii="Times New Roman" w:hAnsi="Times New Roman" w:cs="Times New Roman"/>
          <w:bCs/>
          <w:iCs/>
          <w:sz w:val="28"/>
          <w:szCs w:val="28"/>
          <w:lang w:val="en-US"/>
        </w:rPr>
        <w:t> from a </w:t>
      </w:r>
      <w:hyperlink r:id="rId14" w:tooltip="computer" w:history="1">
        <w:r w:rsidRPr="003A7CC3">
          <w:rPr>
            <w:rStyle w:val="a4"/>
            <w:rFonts w:ascii="Times New Roman" w:hAnsi="Times New Roman" w:cs="Times New Roman"/>
            <w:bCs/>
            <w:iCs/>
            <w:color w:val="auto"/>
            <w:sz w:val="28"/>
            <w:szCs w:val="28"/>
            <w:u w:val="none"/>
            <w:lang w:val="en-US"/>
          </w:rPr>
          <w:t>computer</w:t>
        </w:r>
      </w:hyperlink>
      <w:r w:rsidRPr="003A7CC3">
        <w:rPr>
          <w:rFonts w:ascii="Times New Roman" w:hAnsi="Times New Roman" w:cs="Times New Roman"/>
          <w:bCs/>
          <w:iCs/>
          <w:sz w:val="28"/>
          <w:szCs w:val="28"/>
          <w:lang w:val="en-US"/>
        </w:rPr>
        <w:t>.</w:t>
      </w:r>
    </w:p>
    <w:p w14:paraId="7FF167FC" w14:textId="515BD6C1" w:rsidR="00C1243A"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3</w:t>
      </w:r>
      <w:r w:rsidRPr="003A7CC3">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T</w:t>
      </w:r>
      <w:r w:rsidRPr="003A7CC3">
        <w:rPr>
          <w:rFonts w:ascii="Times New Roman" w:hAnsi="Times New Roman" w:cs="Times New Roman"/>
          <w:bCs/>
          <w:iCs/>
          <w:sz w:val="28"/>
          <w:szCs w:val="28"/>
          <w:lang w:val="en-US"/>
        </w:rPr>
        <w:t>he </w:t>
      </w:r>
      <w:hyperlink r:id="rId15" w:tooltip="sharing" w:history="1">
        <w:r w:rsidRPr="003A7CC3">
          <w:rPr>
            <w:rStyle w:val="a4"/>
            <w:rFonts w:ascii="Times New Roman" w:hAnsi="Times New Roman" w:cs="Times New Roman"/>
            <w:bCs/>
            <w:iCs/>
            <w:color w:val="auto"/>
            <w:sz w:val="28"/>
            <w:szCs w:val="28"/>
            <w:u w:val="none"/>
            <w:lang w:val="en-US"/>
          </w:rPr>
          <w:t>sharing</w:t>
        </w:r>
      </w:hyperlink>
      <w:r w:rsidRPr="003A7CC3">
        <w:rPr>
          <w:rFonts w:ascii="Times New Roman" w:hAnsi="Times New Roman" w:cs="Times New Roman"/>
          <w:bCs/>
          <w:iCs/>
          <w:sz w:val="28"/>
          <w:szCs w:val="28"/>
          <w:lang w:val="en-US"/>
        </w:rPr>
        <w:t> of a set of </w:t>
      </w:r>
      <w:hyperlink r:id="rId16" w:tooltip="features" w:history="1">
        <w:r w:rsidRPr="003A7CC3">
          <w:rPr>
            <w:rStyle w:val="a4"/>
            <w:rFonts w:ascii="Times New Roman" w:hAnsi="Times New Roman" w:cs="Times New Roman"/>
            <w:bCs/>
            <w:iCs/>
            <w:color w:val="auto"/>
            <w:sz w:val="28"/>
            <w:szCs w:val="28"/>
            <w:u w:val="none"/>
            <w:lang w:val="en-US"/>
          </w:rPr>
          <w:t>features</w:t>
        </w:r>
      </w:hyperlink>
      <w:r w:rsidRPr="003A7CC3">
        <w:rPr>
          <w:rFonts w:ascii="Times New Roman" w:hAnsi="Times New Roman" w:cs="Times New Roman"/>
          <w:bCs/>
          <w:iCs/>
          <w:sz w:val="28"/>
          <w:szCs w:val="28"/>
          <w:lang w:val="en-US"/>
        </w:rPr>
        <w:t>, or a </w:t>
      </w:r>
      <w:hyperlink r:id="rId17" w:tooltip="particular" w:history="1">
        <w:r w:rsidRPr="003A7CC3">
          <w:rPr>
            <w:rStyle w:val="a4"/>
            <w:rFonts w:ascii="Times New Roman" w:hAnsi="Times New Roman" w:cs="Times New Roman"/>
            <w:bCs/>
            <w:iCs/>
            <w:color w:val="auto"/>
            <w:sz w:val="28"/>
            <w:szCs w:val="28"/>
            <w:u w:val="none"/>
            <w:lang w:val="en-US"/>
          </w:rPr>
          <w:t>particular</w:t>
        </w:r>
      </w:hyperlink>
      <w:r w:rsidRPr="003A7CC3">
        <w:rPr>
          <w:rFonts w:ascii="Times New Roman" w:hAnsi="Times New Roman" w:cs="Times New Roman"/>
          <w:bCs/>
          <w:iCs/>
          <w:sz w:val="28"/>
          <w:szCs w:val="28"/>
          <w:lang w:val="en-US"/>
        </w:rPr>
        <w:t> </w:t>
      </w:r>
      <w:hyperlink r:id="rId18" w:tooltip="feature" w:history="1">
        <w:r w:rsidRPr="003A7CC3">
          <w:rPr>
            <w:rStyle w:val="a4"/>
            <w:rFonts w:ascii="Times New Roman" w:hAnsi="Times New Roman" w:cs="Times New Roman"/>
            <w:bCs/>
            <w:iCs/>
            <w:color w:val="auto"/>
            <w:sz w:val="28"/>
            <w:szCs w:val="28"/>
            <w:u w:val="none"/>
            <w:lang w:val="en-US"/>
          </w:rPr>
          <w:t>feature</w:t>
        </w:r>
      </w:hyperlink>
      <w:r w:rsidRPr="003A7CC3">
        <w:rPr>
          <w:rFonts w:ascii="Times New Roman" w:hAnsi="Times New Roman" w:cs="Times New Roman"/>
          <w:bCs/>
          <w:iCs/>
          <w:sz w:val="28"/>
          <w:szCs w:val="28"/>
          <w:lang w:val="en-US"/>
        </w:rPr>
        <w:t> that is </w:t>
      </w:r>
      <w:hyperlink r:id="rId19" w:tooltip="shared" w:history="1">
        <w:r w:rsidRPr="003A7CC3">
          <w:rPr>
            <w:rStyle w:val="a4"/>
            <w:rFonts w:ascii="Times New Roman" w:hAnsi="Times New Roman" w:cs="Times New Roman"/>
            <w:bCs/>
            <w:iCs/>
            <w:color w:val="auto"/>
            <w:sz w:val="28"/>
            <w:szCs w:val="28"/>
            <w:u w:val="none"/>
            <w:lang w:val="en-US"/>
          </w:rPr>
          <w:t>shared</w:t>
        </w:r>
      </w:hyperlink>
      <w:r>
        <w:rPr>
          <w:rFonts w:ascii="Times New Roman" w:hAnsi="Times New Roman" w:cs="Times New Roman"/>
          <w:bCs/>
          <w:iCs/>
          <w:sz w:val="28"/>
          <w:szCs w:val="28"/>
          <w:lang w:val="en-US"/>
        </w:rPr>
        <w:t>.</w:t>
      </w:r>
    </w:p>
    <w:p w14:paraId="6B2F32A5" w14:textId="7F840628" w:rsidR="00C1243A"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4.T</w:t>
      </w:r>
      <w:r w:rsidRPr="003514E2">
        <w:rPr>
          <w:rFonts w:ascii="Times New Roman" w:hAnsi="Times New Roman" w:cs="Times New Roman"/>
          <w:bCs/>
          <w:iCs/>
          <w:sz w:val="28"/>
          <w:szCs w:val="28"/>
          <w:lang w:val="en-US"/>
        </w:rPr>
        <w:t>he </w:t>
      </w:r>
      <w:hyperlink r:id="rId20" w:tooltip="process" w:history="1">
        <w:r w:rsidRPr="003514E2">
          <w:rPr>
            <w:rStyle w:val="a4"/>
            <w:rFonts w:ascii="Times New Roman" w:hAnsi="Times New Roman" w:cs="Times New Roman"/>
            <w:bCs/>
            <w:iCs/>
            <w:color w:val="auto"/>
            <w:sz w:val="28"/>
            <w:szCs w:val="28"/>
            <w:u w:val="none"/>
            <w:lang w:val="en-US"/>
          </w:rPr>
          <w:t>process</w:t>
        </w:r>
      </w:hyperlink>
      <w:r w:rsidRPr="003514E2">
        <w:rPr>
          <w:rFonts w:ascii="Times New Roman" w:hAnsi="Times New Roman" w:cs="Times New Roman"/>
          <w:bCs/>
          <w:iCs/>
          <w:sz w:val="28"/>
          <w:szCs w:val="28"/>
          <w:lang w:val="en-US"/>
        </w:rPr>
        <w:t> of giving things out to several </w:t>
      </w:r>
      <w:hyperlink r:id="rId21" w:tooltip="people" w:history="1">
        <w:r w:rsidRPr="003514E2">
          <w:rPr>
            <w:rStyle w:val="a4"/>
            <w:rFonts w:ascii="Times New Roman" w:hAnsi="Times New Roman" w:cs="Times New Roman"/>
            <w:bCs/>
            <w:iCs/>
            <w:color w:val="auto"/>
            <w:sz w:val="28"/>
            <w:szCs w:val="28"/>
            <w:u w:val="none"/>
            <w:lang w:val="en-US"/>
          </w:rPr>
          <w:t>people</w:t>
        </w:r>
      </w:hyperlink>
      <w:r w:rsidRPr="003514E2">
        <w:rPr>
          <w:rFonts w:ascii="Times New Roman" w:hAnsi="Times New Roman" w:cs="Times New Roman"/>
          <w:bCs/>
          <w:iCs/>
          <w:sz w:val="28"/>
          <w:szCs w:val="28"/>
          <w:lang w:val="en-US"/>
        </w:rPr>
        <w:t>, or </w:t>
      </w:r>
      <w:hyperlink r:id="rId22" w:tooltip="spreading" w:history="1">
        <w:r w:rsidRPr="003514E2">
          <w:rPr>
            <w:rStyle w:val="a4"/>
            <w:rFonts w:ascii="Times New Roman" w:hAnsi="Times New Roman" w:cs="Times New Roman"/>
            <w:bCs/>
            <w:iCs/>
            <w:color w:val="auto"/>
            <w:sz w:val="28"/>
            <w:szCs w:val="28"/>
            <w:u w:val="none"/>
            <w:lang w:val="en-US"/>
          </w:rPr>
          <w:t>spreading</w:t>
        </w:r>
      </w:hyperlink>
      <w:r w:rsidRPr="003514E2">
        <w:rPr>
          <w:rFonts w:ascii="Times New Roman" w:hAnsi="Times New Roman" w:cs="Times New Roman"/>
          <w:bCs/>
          <w:iCs/>
          <w:sz w:val="28"/>
          <w:szCs w:val="28"/>
          <w:lang w:val="en-US"/>
        </w:rPr>
        <w:t> or </w:t>
      </w:r>
      <w:hyperlink r:id="rId23" w:tooltip="supplying" w:history="1">
        <w:r w:rsidRPr="003514E2">
          <w:rPr>
            <w:rStyle w:val="a4"/>
            <w:rFonts w:ascii="Times New Roman" w:hAnsi="Times New Roman" w:cs="Times New Roman"/>
            <w:bCs/>
            <w:iCs/>
            <w:color w:val="auto"/>
            <w:sz w:val="28"/>
            <w:szCs w:val="28"/>
            <w:u w:val="none"/>
            <w:lang w:val="en-US"/>
          </w:rPr>
          <w:t>supplying</w:t>
        </w:r>
      </w:hyperlink>
      <w:r w:rsidRPr="003514E2">
        <w:rPr>
          <w:rFonts w:ascii="Times New Roman" w:hAnsi="Times New Roman" w:cs="Times New Roman"/>
          <w:bCs/>
          <w:iCs/>
          <w:sz w:val="28"/>
          <w:szCs w:val="28"/>
          <w:lang w:val="en-US"/>
        </w:rPr>
        <w:t> </w:t>
      </w:r>
      <w:r w:rsidR="00DD457E">
        <w:rPr>
          <w:rFonts w:ascii="Times New Roman" w:hAnsi="Times New Roman" w:cs="Times New Roman"/>
          <w:bCs/>
          <w:iCs/>
          <w:sz w:val="28"/>
          <w:szCs w:val="28"/>
          <w:lang w:val="en-US"/>
        </w:rPr>
        <w:t xml:space="preserve"> something</w:t>
      </w:r>
      <w:r w:rsidRPr="003514E2">
        <w:rPr>
          <w:rFonts w:ascii="Times New Roman" w:hAnsi="Times New Roman" w:cs="Times New Roman"/>
          <w:bCs/>
          <w:iCs/>
          <w:sz w:val="28"/>
          <w:szCs w:val="28"/>
          <w:lang w:val="en-US"/>
        </w:rPr>
        <w:t>.</w:t>
      </w:r>
    </w:p>
    <w:p w14:paraId="0CB6C6C6" w14:textId="77777777" w:rsidR="00C1243A" w:rsidRPr="00927ECC"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5. </w:t>
      </w:r>
      <w:r w:rsidRPr="00927ECC">
        <w:rPr>
          <w:rFonts w:ascii="Times New Roman" w:hAnsi="Times New Roman" w:cs="Times New Roman"/>
          <w:bCs/>
          <w:iCs/>
          <w:sz w:val="28"/>
          <w:szCs w:val="28"/>
          <w:lang w:val="en-US"/>
        </w:rPr>
        <w:t>To </w:t>
      </w:r>
      <w:hyperlink r:id="rId24" w:tooltip="cause" w:history="1">
        <w:r w:rsidRPr="00927ECC">
          <w:rPr>
            <w:rStyle w:val="a4"/>
            <w:rFonts w:ascii="Times New Roman" w:hAnsi="Times New Roman" w:cs="Times New Roman"/>
            <w:bCs/>
            <w:iCs/>
            <w:color w:val="auto"/>
            <w:sz w:val="28"/>
            <w:szCs w:val="28"/>
            <w:u w:val="none"/>
            <w:lang w:val="en-US"/>
          </w:rPr>
          <w:t>cause</w:t>
        </w:r>
      </w:hyperlink>
      <w:r w:rsidRPr="00927ECC">
        <w:rPr>
          <w:rFonts w:ascii="Times New Roman" w:hAnsi="Times New Roman" w:cs="Times New Roman"/>
          <w:bCs/>
          <w:iCs/>
          <w:sz w:val="28"/>
          <w:szCs w:val="28"/>
          <w:lang w:val="en-US"/>
        </w:rPr>
        <w:t> something or someone to be </w:t>
      </w:r>
      <w:hyperlink r:id="rId25" w:tooltip="accepted" w:history="1">
        <w:r w:rsidRPr="00927ECC">
          <w:rPr>
            <w:rStyle w:val="a4"/>
            <w:rFonts w:ascii="Times New Roman" w:hAnsi="Times New Roman" w:cs="Times New Roman"/>
            <w:bCs/>
            <w:iCs/>
            <w:color w:val="auto"/>
            <w:sz w:val="28"/>
            <w:szCs w:val="28"/>
            <w:u w:val="none"/>
            <w:lang w:val="en-US"/>
          </w:rPr>
          <w:t>accepted</w:t>
        </w:r>
      </w:hyperlink>
      <w:r w:rsidRPr="00927ECC">
        <w:rPr>
          <w:rFonts w:ascii="Times New Roman" w:hAnsi="Times New Roman" w:cs="Times New Roman"/>
          <w:bCs/>
          <w:iCs/>
          <w:sz w:val="28"/>
          <w:szCs w:val="28"/>
          <w:lang w:val="en-US"/>
        </w:rPr>
        <w:t> in or </w:t>
      </w:r>
      <w:hyperlink r:id="rId26" w:tooltip="familiar" w:history="1">
        <w:r w:rsidRPr="00927ECC">
          <w:rPr>
            <w:rStyle w:val="a4"/>
            <w:rFonts w:ascii="Times New Roman" w:hAnsi="Times New Roman" w:cs="Times New Roman"/>
            <w:bCs/>
            <w:iCs/>
            <w:color w:val="auto"/>
            <w:sz w:val="28"/>
            <w:szCs w:val="28"/>
            <w:u w:val="none"/>
            <w:lang w:val="en-US"/>
          </w:rPr>
          <w:t>familiar</w:t>
        </w:r>
      </w:hyperlink>
      <w:r w:rsidRPr="00927ECC">
        <w:rPr>
          <w:rFonts w:ascii="Times New Roman" w:hAnsi="Times New Roman" w:cs="Times New Roman"/>
          <w:bCs/>
          <w:iCs/>
          <w:sz w:val="28"/>
          <w:szCs w:val="28"/>
          <w:lang w:val="en-US"/>
        </w:rPr>
        <w:t> with a </w:t>
      </w:r>
      <w:hyperlink r:id="rId27" w:tooltip="place" w:history="1">
        <w:r w:rsidRPr="00927ECC">
          <w:rPr>
            <w:rStyle w:val="a4"/>
            <w:rFonts w:ascii="Times New Roman" w:hAnsi="Times New Roman" w:cs="Times New Roman"/>
            <w:bCs/>
            <w:iCs/>
            <w:color w:val="auto"/>
            <w:sz w:val="28"/>
            <w:szCs w:val="28"/>
            <w:u w:val="none"/>
            <w:lang w:val="en-US"/>
          </w:rPr>
          <w:t>place</w:t>
        </w:r>
      </w:hyperlink>
      <w:r w:rsidRPr="00927ECC">
        <w:rPr>
          <w:rFonts w:ascii="Times New Roman" w:hAnsi="Times New Roman" w:cs="Times New Roman"/>
          <w:bCs/>
          <w:iCs/>
          <w:sz w:val="28"/>
          <w:szCs w:val="28"/>
          <w:lang w:val="en-US"/>
        </w:rPr>
        <w:t>, </w:t>
      </w:r>
      <w:hyperlink r:id="rId28" w:tooltip="position" w:history="1">
        <w:r w:rsidRPr="00927ECC">
          <w:rPr>
            <w:rStyle w:val="a4"/>
            <w:rFonts w:ascii="Times New Roman" w:hAnsi="Times New Roman" w:cs="Times New Roman"/>
            <w:bCs/>
            <w:iCs/>
            <w:color w:val="auto"/>
            <w:sz w:val="28"/>
            <w:szCs w:val="28"/>
            <w:u w:val="none"/>
            <w:lang w:val="en-US"/>
          </w:rPr>
          <w:t>position</w:t>
        </w:r>
      </w:hyperlink>
      <w:r w:rsidRPr="00927ECC">
        <w:rPr>
          <w:rFonts w:ascii="Times New Roman" w:hAnsi="Times New Roman" w:cs="Times New Roman"/>
          <w:bCs/>
          <w:iCs/>
          <w:sz w:val="28"/>
          <w:szCs w:val="28"/>
          <w:lang w:val="en-US"/>
        </w:rPr>
        <w:t>, etc.</w:t>
      </w:r>
    </w:p>
    <w:p w14:paraId="5AF463E2" w14:textId="77777777" w:rsidR="00C1243A"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6. S</w:t>
      </w:r>
      <w:r w:rsidRPr="00927ECC">
        <w:rPr>
          <w:rFonts w:ascii="Times New Roman" w:hAnsi="Times New Roman" w:cs="Times New Roman"/>
          <w:bCs/>
          <w:iCs/>
          <w:sz w:val="28"/>
          <w:szCs w:val="28"/>
          <w:lang w:val="en-US"/>
        </w:rPr>
        <w:t>omething that </w:t>
      </w:r>
      <w:hyperlink r:id="rId29" w:tooltip="includes" w:history="1">
        <w:r w:rsidRPr="00927ECC">
          <w:rPr>
            <w:rStyle w:val="a4"/>
            <w:rFonts w:ascii="Times New Roman" w:hAnsi="Times New Roman" w:cs="Times New Roman"/>
            <w:bCs/>
            <w:iCs/>
            <w:color w:val="auto"/>
            <w:sz w:val="28"/>
            <w:szCs w:val="28"/>
            <w:u w:val="none"/>
            <w:lang w:val="en-US"/>
          </w:rPr>
          <w:t>includes</w:t>
        </w:r>
      </w:hyperlink>
      <w:r w:rsidRPr="00927ECC">
        <w:rPr>
          <w:rFonts w:ascii="Times New Roman" w:hAnsi="Times New Roman" w:cs="Times New Roman"/>
          <w:bCs/>
          <w:iCs/>
          <w:sz w:val="28"/>
          <w:szCs w:val="28"/>
          <w:lang w:val="en-US"/>
        </w:rPr>
        <w:t> or </w:t>
      </w:r>
      <w:hyperlink r:id="rId30" w:tooltip="represents" w:history="1">
        <w:r w:rsidRPr="00927ECC">
          <w:rPr>
            <w:rStyle w:val="a4"/>
            <w:rFonts w:ascii="Times New Roman" w:hAnsi="Times New Roman" w:cs="Times New Roman"/>
            <w:bCs/>
            <w:iCs/>
            <w:color w:val="auto"/>
            <w:sz w:val="28"/>
            <w:szCs w:val="28"/>
            <w:u w:val="none"/>
            <w:lang w:val="en-US"/>
          </w:rPr>
          <w:t>represents</w:t>
        </w:r>
      </w:hyperlink>
      <w:r w:rsidRPr="00927ECC">
        <w:rPr>
          <w:rFonts w:ascii="Times New Roman" w:hAnsi="Times New Roman" w:cs="Times New Roman"/>
          <w:bCs/>
          <w:iCs/>
          <w:sz w:val="28"/>
          <w:szCs w:val="28"/>
          <w:lang w:val="en-US"/>
        </w:rPr>
        <w:t> a </w:t>
      </w:r>
      <w:hyperlink r:id="rId31" w:tooltip="group" w:history="1">
        <w:r w:rsidRPr="00927ECC">
          <w:rPr>
            <w:rStyle w:val="a4"/>
            <w:rFonts w:ascii="Times New Roman" w:hAnsi="Times New Roman" w:cs="Times New Roman"/>
            <w:bCs/>
            <w:iCs/>
            <w:color w:val="auto"/>
            <w:sz w:val="28"/>
            <w:szCs w:val="28"/>
            <w:u w:val="none"/>
            <w:lang w:val="en-US"/>
          </w:rPr>
          <w:t>group</w:t>
        </w:r>
      </w:hyperlink>
      <w:r w:rsidRPr="00927ECC">
        <w:rPr>
          <w:rFonts w:ascii="Times New Roman" w:hAnsi="Times New Roman" w:cs="Times New Roman"/>
          <w:bCs/>
          <w:iCs/>
          <w:sz w:val="28"/>
          <w:szCs w:val="28"/>
          <w:lang w:val="en-US"/>
        </w:rPr>
        <w:t> or </w:t>
      </w:r>
      <w:hyperlink r:id="rId32" w:tooltip="range" w:history="1">
        <w:r w:rsidRPr="00927ECC">
          <w:rPr>
            <w:rStyle w:val="a4"/>
            <w:rFonts w:ascii="Times New Roman" w:hAnsi="Times New Roman" w:cs="Times New Roman"/>
            <w:bCs/>
            <w:iCs/>
            <w:color w:val="auto"/>
            <w:sz w:val="28"/>
            <w:szCs w:val="28"/>
            <w:u w:val="none"/>
            <w:lang w:val="en-US"/>
          </w:rPr>
          <w:t>range</w:t>
        </w:r>
      </w:hyperlink>
      <w:r w:rsidRPr="00927ECC">
        <w:rPr>
          <w:rFonts w:ascii="Times New Roman" w:hAnsi="Times New Roman" w:cs="Times New Roman"/>
          <w:bCs/>
          <w:iCs/>
          <w:sz w:val="28"/>
          <w:szCs w:val="28"/>
          <w:lang w:val="en-US"/>
        </w:rPr>
        <w:t> of </w:t>
      </w:r>
      <w:hyperlink r:id="rId33" w:tooltip="similar" w:history="1">
        <w:r w:rsidRPr="00927ECC">
          <w:rPr>
            <w:rStyle w:val="a4"/>
            <w:rFonts w:ascii="Times New Roman" w:hAnsi="Times New Roman" w:cs="Times New Roman"/>
            <w:bCs/>
            <w:iCs/>
            <w:color w:val="auto"/>
            <w:sz w:val="28"/>
            <w:szCs w:val="28"/>
            <w:u w:val="none"/>
            <w:lang w:val="en-US"/>
          </w:rPr>
          <w:t>similar</w:t>
        </w:r>
      </w:hyperlink>
      <w:r w:rsidRPr="00927ECC">
        <w:rPr>
          <w:rFonts w:ascii="Times New Roman" w:hAnsi="Times New Roman" w:cs="Times New Roman"/>
          <w:bCs/>
          <w:iCs/>
          <w:sz w:val="28"/>
          <w:szCs w:val="28"/>
          <w:lang w:val="en-US"/>
        </w:rPr>
        <w:t> things.</w:t>
      </w:r>
    </w:p>
    <w:p w14:paraId="6CA8B9A7" w14:textId="77777777" w:rsidR="00C1243A" w:rsidRDefault="00C1243A" w:rsidP="00C1243A">
      <w:pPr>
        <w:spacing w:after="0" w:line="240" w:lineRule="auto"/>
        <w:ind w:firstLine="709"/>
        <w:contextualSpacing/>
        <w:jc w:val="both"/>
        <w:rPr>
          <w:rFonts w:ascii="Times New Roman" w:hAnsi="Times New Roman" w:cs="Times New Roman"/>
          <w:iCs/>
          <w:sz w:val="28"/>
          <w:szCs w:val="28"/>
          <w:lang w:val="en-US"/>
        </w:rPr>
      </w:pPr>
      <w:r w:rsidRPr="00FA59EA">
        <w:rPr>
          <w:rFonts w:ascii="Times New Roman" w:hAnsi="Times New Roman" w:cs="Times New Roman"/>
          <w:bCs/>
          <w:iCs/>
          <w:sz w:val="28"/>
          <w:szCs w:val="28"/>
          <w:lang w:val="en-US"/>
        </w:rPr>
        <w:t xml:space="preserve">7. </w:t>
      </w:r>
      <w:hyperlink r:id="rId34" w:tooltip="relating" w:history="1">
        <w:r w:rsidRPr="00FA59EA">
          <w:rPr>
            <w:rStyle w:val="a4"/>
            <w:rFonts w:ascii="Times New Roman" w:hAnsi="Times New Roman" w:cs="Times New Roman"/>
            <w:bCs/>
            <w:iCs/>
            <w:color w:val="auto"/>
            <w:sz w:val="28"/>
            <w:szCs w:val="28"/>
            <w:u w:val="none"/>
            <w:lang w:val="en-US"/>
          </w:rPr>
          <w:t>Relating</w:t>
        </w:r>
      </w:hyperlink>
      <w:r w:rsidRPr="00FA59EA">
        <w:rPr>
          <w:rFonts w:ascii="Times New Roman" w:hAnsi="Times New Roman" w:cs="Times New Roman"/>
          <w:bCs/>
          <w:iCs/>
          <w:sz w:val="28"/>
          <w:szCs w:val="28"/>
          <w:lang w:val="en-US"/>
        </w:rPr>
        <w:t> to one of the </w:t>
      </w:r>
      <w:hyperlink r:id="rId35" w:tooltip="parts" w:history="1">
        <w:r w:rsidRPr="00FA59EA">
          <w:rPr>
            <w:rStyle w:val="a4"/>
            <w:rFonts w:ascii="Times New Roman" w:hAnsi="Times New Roman" w:cs="Times New Roman"/>
            <w:bCs/>
            <w:iCs/>
            <w:color w:val="auto"/>
            <w:sz w:val="28"/>
            <w:szCs w:val="28"/>
            <w:u w:val="none"/>
            <w:lang w:val="en-US"/>
          </w:rPr>
          <w:t>parts</w:t>
        </w:r>
      </w:hyperlink>
      <w:r w:rsidRPr="00FA59EA">
        <w:rPr>
          <w:rFonts w:ascii="Times New Roman" w:hAnsi="Times New Roman" w:cs="Times New Roman"/>
          <w:bCs/>
          <w:iCs/>
          <w:sz w:val="28"/>
          <w:szCs w:val="28"/>
          <w:lang w:val="en-US"/>
        </w:rPr>
        <w:t> that a </w:t>
      </w:r>
      <w:hyperlink r:id="rId36" w:tooltip="substance" w:history="1">
        <w:r w:rsidRPr="00FA59EA">
          <w:rPr>
            <w:rStyle w:val="a4"/>
            <w:rFonts w:ascii="Times New Roman" w:hAnsi="Times New Roman" w:cs="Times New Roman"/>
            <w:bCs/>
            <w:iCs/>
            <w:color w:val="auto"/>
            <w:sz w:val="28"/>
            <w:szCs w:val="28"/>
            <w:u w:val="none"/>
            <w:lang w:val="en-US"/>
          </w:rPr>
          <w:t>substance</w:t>
        </w:r>
      </w:hyperlink>
      <w:r w:rsidRPr="00FA59EA">
        <w:rPr>
          <w:rFonts w:ascii="Times New Roman" w:hAnsi="Times New Roman" w:cs="Times New Roman"/>
          <w:bCs/>
          <w:iCs/>
          <w:sz w:val="28"/>
          <w:szCs w:val="28"/>
          <w:lang w:val="en-US"/>
        </w:rPr>
        <w:t> or </w:t>
      </w:r>
      <w:hyperlink r:id="rId37" w:tooltip="combination" w:history="1">
        <w:r w:rsidRPr="00FA59EA">
          <w:rPr>
            <w:rStyle w:val="a4"/>
            <w:rFonts w:ascii="Times New Roman" w:hAnsi="Times New Roman" w:cs="Times New Roman"/>
            <w:bCs/>
            <w:iCs/>
            <w:color w:val="auto"/>
            <w:sz w:val="28"/>
            <w:szCs w:val="28"/>
            <w:u w:val="none"/>
            <w:lang w:val="en-US"/>
          </w:rPr>
          <w:t>combination</w:t>
        </w:r>
      </w:hyperlink>
      <w:r w:rsidRPr="00FA59EA">
        <w:rPr>
          <w:rFonts w:ascii="Times New Roman" w:hAnsi="Times New Roman" w:cs="Times New Roman"/>
          <w:bCs/>
          <w:iCs/>
          <w:sz w:val="28"/>
          <w:szCs w:val="28"/>
          <w:lang w:val="en-US"/>
        </w:rPr>
        <w:t> is made of</w:t>
      </w:r>
      <w:r w:rsidRPr="00FA59EA">
        <w:rPr>
          <w:rFonts w:ascii="Times New Roman" w:hAnsi="Times New Roman" w:cs="Times New Roman"/>
          <w:iCs/>
          <w:sz w:val="28"/>
          <w:szCs w:val="28"/>
          <w:lang w:val="en-US"/>
        </w:rPr>
        <w:t>.</w:t>
      </w:r>
    </w:p>
    <w:p w14:paraId="1FE732BB" w14:textId="77777777" w:rsidR="00C1243A" w:rsidRPr="00465F4F" w:rsidRDefault="00C1243A" w:rsidP="00C1243A">
      <w:pPr>
        <w:spacing w:after="0" w:line="240" w:lineRule="auto"/>
        <w:ind w:firstLine="709"/>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 xml:space="preserve">8. </w:t>
      </w:r>
      <w:r w:rsidRPr="00465F4F">
        <w:rPr>
          <w:rFonts w:ascii="Times New Roman" w:hAnsi="Times New Roman" w:cs="Times New Roman"/>
          <w:bCs/>
          <w:iCs/>
          <w:sz w:val="28"/>
          <w:szCs w:val="28"/>
          <w:lang w:val="en-US"/>
        </w:rPr>
        <w:t>A </w:t>
      </w:r>
      <w:hyperlink r:id="rId38" w:tooltip="sign" w:history="1">
        <w:r w:rsidRPr="00465F4F">
          <w:rPr>
            <w:rStyle w:val="a4"/>
            <w:rFonts w:ascii="Times New Roman" w:hAnsi="Times New Roman" w:cs="Times New Roman"/>
            <w:bCs/>
            <w:iCs/>
            <w:color w:val="auto"/>
            <w:sz w:val="28"/>
            <w:szCs w:val="28"/>
            <w:u w:val="none"/>
            <w:lang w:val="en-US"/>
          </w:rPr>
          <w:t>sign</w:t>
        </w:r>
      </w:hyperlink>
      <w:r w:rsidRPr="00465F4F">
        <w:rPr>
          <w:rFonts w:ascii="Times New Roman" w:hAnsi="Times New Roman" w:cs="Times New Roman"/>
          <w:bCs/>
          <w:iCs/>
          <w:sz w:val="28"/>
          <w:szCs w:val="28"/>
          <w:lang w:val="en-US"/>
        </w:rPr>
        <w:t> that something will </w:t>
      </w:r>
      <w:hyperlink r:id="rId39" w:tooltip="happen" w:history="1">
        <w:r w:rsidRPr="00465F4F">
          <w:rPr>
            <w:rStyle w:val="a4"/>
            <w:rFonts w:ascii="Times New Roman" w:hAnsi="Times New Roman" w:cs="Times New Roman"/>
            <w:bCs/>
            <w:iCs/>
            <w:color w:val="auto"/>
            <w:sz w:val="28"/>
            <w:szCs w:val="28"/>
            <w:u w:val="none"/>
            <w:lang w:val="en-US"/>
          </w:rPr>
          <w:t>happen</w:t>
        </w:r>
      </w:hyperlink>
      <w:r w:rsidRPr="00465F4F">
        <w:rPr>
          <w:rFonts w:ascii="Times New Roman" w:hAnsi="Times New Roman" w:cs="Times New Roman"/>
          <w:bCs/>
          <w:iCs/>
          <w:sz w:val="28"/>
          <w:szCs w:val="28"/>
          <w:lang w:val="en-US"/>
        </w:rPr>
        <w:t>, </w:t>
      </w:r>
      <w:hyperlink r:id="rId40" w:tooltip="change" w:history="1">
        <w:r w:rsidRPr="00465F4F">
          <w:rPr>
            <w:rStyle w:val="a4"/>
            <w:rFonts w:ascii="Times New Roman" w:hAnsi="Times New Roman" w:cs="Times New Roman"/>
            <w:bCs/>
            <w:iCs/>
            <w:color w:val="auto"/>
            <w:sz w:val="28"/>
            <w:szCs w:val="28"/>
            <w:u w:val="none"/>
            <w:lang w:val="en-US"/>
          </w:rPr>
          <w:t>change</w:t>
        </w:r>
      </w:hyperlink>
      <w:r w:rsidRPr="00465F4F">
        <w:rPr>
          <w:rFonts w:ascii="Times New Roman" w:hAnsi="Times New Roman" w:cs="Times New Roman"/>
          <w:bCs/>
          <w:iCs/>
          <w:sz w:val="28"/>
          <w:szCs w:val="28"/>
          <w:lang w:val="en-US"/>
        </w:rPr>
        <w:t>, etc.</w:t>
      </w:r>
    </w:p>
    <w:p w14:paraId="0391FB8A" w14:textId="77777777" w:rsidR="00C1243A" w:rsidRPr="009F5E67" w:rsidRDefault="00C1243A" w:rsidP="00C1243A">
      <w:pPr>
        <w:spacing w:after="0" w:line="240" w:lineRule="auto"/>
        <w:ind w:firstLine="709"/>
        <w:contextualSpacing/>
        <w:jc w:val="both"/>
        <w:rPr>
          <w:rFonts w:ascii="Times New Roman" w:hAnsi="Times New Roman" w:cs="Times New Roman"/>
          <w:iCs/>
          <w:sz w:val="28"/>
          <w:szCs w:val="28"/>
          <w:lang w:val="en-US"/>
        </w:rPr>
      </w:pPr>
      <w:r w:rsidRPr="009F5E67">
        <w:rPr>
          <w:rFonts w:ascii="Times New Roman" w:hAnsi="Times New Roman" w:cs="Times New Roman"/>
          <w:iCs/>
          <w:sz w:val="28"/>
          <w:szCs w:val="28"/>
          <w:lang w:val="en-US"/>
        </w:rPr>
        <w:t>9.</w:t>
      </w:r>
      <w:r>
        <w:rPr>
          <w:rFonts w:ascii="Times New Roman" w:hAnsi="Times New Roman" w:cs="Times New Roman"/>
          <w:b/>
          <w:bCs/>
          <w:iCs/>
          <w:sz w:val="28"/>
          <w:szCs w:val="28"/>
          <w:lang w:val="en-US"/>
        </w:rPr>
        <w:t xml:space="preserve"> </w:t>
      </w:r>
      <w:r w:rsidRPr="009F5E67">
        <w:rPr>
          <w:rFonts w:ascii="Times New Roman" w:hAnsi="Times New Roman" w:cs="Times New Roman"/>
          <w:bCs/>
          <w:iCs/>
          <w:sz w:val="28"/>
          <w:szCs w:val="28"/>
          <w:lang w:val="en-US"/>
        </w:rPr>
        <w:t>To </w:t>
      </w:r>
      <w:hyperlink r:id="rId41" w:tooltip="control" w:history="1">
        <w:r w:rsidRPr="009F5E67">
          <w:rPr>
            <w:rStyle w:val="a4"/>
            <w:rFonts w:ascii="Times New Roman" w:hAnsi="Times New Roman" w:cs="Times New Roman"/>
            <w:bCs/>
            <w:iCs/>
            <w:color w:val="auto"/>
            <w:sz w:val="28"/>
            <w:szCs w:val="28"/>
            <w:u w:val="none"/>
            <w:lang w:val="en-US"/>
          </w:rPr>
          <w:t>control</w:t>
        </w:r>
      </w:hyperlink>
      <w:r w:rsidRPr="009F5E67">
        <w:rPr>
          <w:rFonts w:ascii="Times New Roman" w:hAnsi="Times New Roman" w:cs="Times New Roman"/>
          <w:bCs/>
          <w:iCs/>
          <w:sz w:val="28"/>
          <w:szCs w:val="28"/>
          <w:lang w:val="en-US"/>
        </w:rPr>
        <w:t> something, usually in </w:t>
      </w:r>
      <w:hyperlink r:id="rId42" w:tooltip="order" w:history="1">
        <w:r w:rsidRPr="009F5E67">
          <w:rPr>
            <w:rStyle w:val="a4"/>
            <w:rFonts w:ascii="Times New Roman" w:hAnsi="Times New Roman" w:cs="Times New Roman"/>
            <w:bCs/>
            <w:iCs/>
            <w:color w:val="auto"/>
            <w:sz w:val="28"/>
            <w:szCs w:val="28"/>
            <w:u w:val="none"/>
            <w:lang w:val="en-US"/>
          </w:rPr>
          <w:t>order</w:t>
        </w:r>
      </w:hyperlink>
      <w:r w:rsidRPr="009F5E67">
        <w:rPr>
          <w:rFonts w:ascii="Times New Roman" w:hAnsi="Times New Roman" w:cs="Times New Roman"/>
          <w:bCs/>
          <w:iCs/>
          <w:sz w:val="28"/>
          <w:szCs w:val="28"/>
          <w:lang w:val="en-US"/>
        </w:rPr>
        <w:t> to use </w:t>
      </w:r>
      <w:hyperlink r:id="rId43" w:tooltip="its" w:history="1">
        <w:r w:rsidRPr="009F5E67">
          <w:rPr>
            <w:rStyle w:val="a4"/>
            <w:rFonts w:ascii="Times New Roman" w:hAnsi="Times New Roman" w:cs="Times New Roman"/>
            <w:bCs/>
            <w:iCs/>
            <w:color w:val="auto"/>
            <w:sz w:val="28"/>
            <w:szCs w:val="28"/>
            <w:u w:val="none"/>
            <w:lang w:val="en-US"/>
          </w:rPr>
          <w:t>its</w:t>
        </w:r>
      </w:hyperlink>
      <w:r w:rsidRPr="009F5E67">
        <w:rPr>
          <w:rFonts w:ascii="Times New Roman" w:hAnsi="Times New Roman" w:cs="Times New Roman"/>
          <w:bCs/>
          <w:iCs/>
          <w:sz w:val="28"/>
          <w:szCs w:val="28"/>
          <w:lang w:val="en-US"/>
        </w:rPr>
        <w:t> </w:t>
      </w:r>
      <w:hyperlink r:id="rId44" w:tooltip="power" w:history="1">
        <w:r w:rsidRPr="009F5E67">
          <w:rPr>
            <w:rStyle w:val="a4"/>
            <w:rFonts w:ascii="Times New Roman" w:hAnsi="Times New Roman" w:cs="Times New Roman"/>
            <w:bCs/>
            <w:iCs/>
            <w:color w:val="auto"/>
            <w:sz w:val="28"/>
            <w:szCs w:val="28"/>
            <w:u w:val="none"/>
            <w:lang w:val="en-US"/>
          </w:rPr>
          <w:t>power</w:t>
        </w:r>
      </w:hyperlink>
      <w:r w:rsidRPr="009F5E67">
        <w:rPr>
          <w:rFonts w:ascii="Times New Roman" w:hAnsi="Times New Roman" w:cs="Times New Roman"/>
          <w:iCs/>
          <w:sz w:val="28"/>
          <w:szCs w:val="28"/>
          <w:lang w:val="en-US"/>
        </w:rPr>
        <w:t>.</w:t>
      </w:r>
    </w:p>
    <w:p w14:paraId="126B9B2D" w14:textId="77777777" w:rsidR="00C1243A" w:rsidRDefault="00C1243A" w:rsidP="00C1243A">
      <w:pPr>
        <w:ind w:firstLine="708"/>
        <w:contextualSpacing/>
        <w:rPr>
          <w:rFonts w:ascii="Times New Roman" w:hAnsi="Times New Roman" w:cs="Times New Roman"/>
          <w:iCs/>
          <w:sz w:val="28"/>
          <w:szCs w:val="28"/>
          <w:lang w:val="en-US"/>
        </w:rPr>
      </w:pPr>
    </w:p>
    <w:p w14:paraId="452CD01C" w14:textId="77777777" w:rsidR="00C1243A" w:rsidRPr="00B926BE" w:rsidRDefault="00C1243A" w:rsidP="00C1243A">
      <w:pPr>
        <w:spacing w:after="200" w:line="276" w:lineRule="auto"/>
        <w:rPr>
          <w:rFonts w:ascii="Times New Roman" w:eastAsia="Times New Roman" w:hAnsi="Times New Roman" w:cs="Times New Roman"/>
          <w:b/>
          <w:sz w:val="28"/>
          <w:szCs w:val="28"/>
          <w:lang w:val="en-US" w:eastAsia="ru-RU"/>
        </w:rPr>
      </w:pPr>
      <w:r w:rsidRPr="00B926BE">
        <w:rPr>
          <w:rFonts w:ascii="Times New Roman" w:eastAsia="Times New Roman" w:hAnsi="Times New Roman" w:cs="Times New Roman"/>
          <w:b/>
          <w:sz w:val="28"/>
          <w:szCs w:val="28"/>
          <w:lang w:val="en-US" w:eastAsia="ru-RU"/>
        </w:rPr>
        <w:t>II. Using a dictionary add as many words as possible into the table.</w:t>
      </w:r>
    </w:p>
    <w:tbl>
      <w:tblPr>
        <w:tblStyle w:val="a5"/>
        <w:tblW w:w="0" w:type="auto"/>
        <w:tblLook w:val="04A0" w:firstRow="1" w:lastRow="0" w:firstColumn="1" w:lastColumn="0" w:noHBand="0" w:noVBand="1"/>
      </w:tblPr>
      <w:tblGrid>
        <w:gridCol w:w="3111"/>
        <w:gridCol w:w="3119"/>
        <w:gridCol w:w="3115"/>
      </w:tblGrid>
      <w:tr w:rsidR="00C1243A" w:rsidRPr="00B926BE" w14:paraId="28FFFEFE" w14:textId="77777777" w:rsidTr="00C1243A">
        <w:tc>
          <w:tcPr>
            <w:tcW w:w="3190" w:type="dxa"/>
          </w:tcPr>
          <w:p w14:paraId="633895F1"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Verbs</w:t>
            </w:r>
          </w:p>
          <w:p w14:paraId="0CDD1B3E"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1. to </w:t>
            </w:r>
            <w:r>
              <w:rPr>
                <w:rFonts w:ascii="Times New Roman" w:hAnsi="Times New Roman" w:cs="Times New Roman"/>
                <w:sz w:val="28"/>
                <w:szCs w:val="28"/>
                <w:lang w:val="en-US"/>
              </w:rPr>
              <w:t>compute</w:t>
            </w:r>
          </w:p>
          <w:p w14:paraId="196AC117"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2.</w:t>
            </w:r>
          </w:p>
          <w:p w14:paraId="2F7E3F3C"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3. to co</w:t>
            </w:r>
            <w:r>
              <w:rPr>
                <w:rFonts w:ascii="Times New Roman" w:hAnsi="Times New Roman" w:cs="Times New Roman"/>
                <w:sz w:val="28"/>
                <w:szCs w:val="28"/>
                <w:lang w:val="en-US"/>
              </w:rPr>
              <w:t>mmunica</w:t>
            </w:r>
            <w:r w:rsidRPr="00B926BE">
              <w:rPr>
                <w:rFonts w:ascii="Times New Roman" w:hAnsi="Times New Roman" w:cs="Times New Roman"/>
                <w:sz w:val="28"/>
                <w:szCs w:val="28"/>
                <w:lang w:val="en-US"/>
              </w:rPr>
              <w:t>te</w:t>
            </w:r>
          </w:p>
          <w:p w14:paraId="194CBD43"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4.</w:t>
            </w:r>
          </w:p>
          <w:p w14:paraId="30056C5D"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5.</w:t>
            </w:r>
          </w:p>
          <w:p w14:paraId="5B1AE807" w14:textId="77777777" w:rsidR="00C1243A"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6. to </w:t>
            </w:r>
            <w:r>
              <w:rPr>
                <w:rFonts w:ascii="Times New Roman" w:hAnsi="Times New Roman" w:cs="Times New Roman"/>
                <w:sz w:val="28"/>
                <w:szCs w:val="28"/>
                <w:lang w:val="en-US"/>
              </w:rPr>
              <w:t>implement</w:t>
            </w:r>
            <w:r w:rsidRPr="00B926BE">
              <w:rPr>
                <w:rFonts w:ascii="Times New Roman" w:hAnsi="Times New Roman" w:cs="Times New Roman"/>
                <w:sz w:val="28"/>
                <w:szCs w:val="28"/>
                <w:lang w:val="en-US"/>
              </w:rPr>
              <w:t xml:space="preserve"> </w:t>
            </w:r>
          </w:p>
          <w:p w14:paraId="32442FE2" w14:textId="77777777" w:rsidR="00C1243A" w:rsidRPr="00B926BE" w:rsidRDefault="00C1243A" w:rsidP="00C1243A">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p>
        </w:tc>
        <w:tc>
          <w:tcPr>
            <w:tcW w:w="3190" w:type="dxa"/>
          </w:tcPr>
          <w:p w14:paraId="7CEDB4AF"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Adjectives</w:t>
            </w:r>
          </w:p>
          <w:p w14:paraId="463997A2" w14:textId="77777777" w:rsidR="00C1243A" w:rsidRPr="00B926BE" w:rsidRDefault="00C1243A" w:rsidP="00C1243A">
            <w:pPr>
              <w:jc w:val="center"/>
              <w:rPr>
                <w:rFonts w:ascii="Times New Roman" w:hAnsi="Times New Roman" w:cs="Times New Roman"/>
                <w:sz w:val="28"/>
                <w:szCs w:val="28"/>
                <w:lang w:val="en-US"/>
              </w:rPr>
            </w:pPr>
          </w:p>
          <w:p w14:paraId="2A7AF7A5" w14:textId="77777777" w:rsidR="00C1243A" w:rsidRPr="00B926BE" w:rsidRDefault="00C1243A" w:rsidP="00C1243A">
            <w:pPr>
              <w:jc w:val="center"/>
              <w:rPr>
                <w:rFonts w:ascii="Times New Roman" w:hAnsi="Times New Roman" w:cs="Times New Roman"/>
                <w:sz w:val="28"/>
                <w:szCs w:val="28"/>
                <w:lang w:val="en-US"/>
              </w:rPr>
            </w:pPr>
          </w:p>
          <w:p w14:paraId="4A7B4DF5" w14:textId="77777777" w:rsidR="00C1243A" w:rsidRPr="00B926BE" w:rsidRDefault="00C1243A" w:rsidP="00C1243A">
            <w:pPr>
              <w:jc w:val="center"/>
              <w:rPr>
                <w:rFonts w:ascii="Times New Roman" w:hAnsi="Times New Roman" w:cs="Times New Roman"/>
                <w:sz w:val="28"/>
                <w:szCs w:val="28"/>
                <w:lang w:val="en-US"/>
              </w:rPr>
            </w:pPr>
          </w:p>
          <w:p w14:paraId="776A81BF"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programmable</w:t>
            </w:r>
          </w:p>
          <w:p w14:paraId="4C00831B" w14:textId="77777777" w:rsidR="00C1243A" w:rsidRPr="00B926BE" w:rsidRDefault="00C1243A" w:rsidP="00C1243A">
            <w:pPr>
              <w:jc w:val="center"/>
              <w:rPr>
                <w:rFonts w:ascii="Times New Roman" w:hAnsi="Times New Roman" w:cs="Times New Roman"/>
                <w:sz w:val="28"/>
                <w:szCs w:val="28"/>
                <w:lang w:val="en-US"/>
              </w:rPr>
            </w:pPr>
          </w:p>
          <w:p w14:paraId="4AB2936D" w14:textId="77777777" w:rsidR="00C1243A" w:rsidRPr="00B926BE" w:rsidRDefault="00C1243A" w:rsidP="00C1243A">
            <w:pPr>
              <w:jc w:val="center"/>
              <w:rPr>
                <w:rFonts w:ascii="Times New Roman" w:hAnsi="Times New Roman" w:cs="Times New Roman"/>
                <w:sz w:val="28"/>
                <w:szCs w:val="28"/>
                <w:lang w:val="en-US"/>
              </w:rPr>
            </w:pPr>
          </w:p>
          <w:p w14:paraId="3FCE96A9" w14:textId="77777777" w:rsidR="00C1243A" w:rsidRPr="00B926BE" w:rsidRDefault="00C1243A" w:rsidP="00C1243A">
            <w:pPr>
              <w:jc w:val="center"/>
              <w:rPr>
                <w:rFonts w:ascii="Times New Roman" w:hAnsi="Times New Roman" w:cs="Times New Roman"/>
                <w:sz w:val="28"/>
                <w:szCs w:val="28"/>
                <w:lang w:val="en-US"/>
              </w:rPr>
            </w:pPr>
          </w:p>
        </w:tc>
        <w:tc>
          <w:tcPr>
            <w:tcW w:w="3191" w:type="dxa"/>
          </w:tcPr>
          <w:p w14:paraId="7376B7F8"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Nouns</w:t>
            </w:r>
          </w:p>
          <w:p w14:paraId="2C7C987C" w14:textId="77777777" w:rsidR="00C1243A" w:rsidRPr="00B926BE" w:rsidRDefault="00C1243A" w:rsidP="00C1243A">
            <w:pPr>
              <w:jc w:val="center"/>
              <w:rPr>
                <w:rFonts w:ascii="Times New Roman" w:hAnsi="Times New Roman" w:cs="Times New Roman"/>
                <w:sz w:val="28"/>
                <w:szCs w:val="28"/>
                <w:lang w:val="en-US"/>
              </w:rPr>
            </w:pPr>
          </w:p>
          <w:p w14:paraId="42F29C65"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applica</w:t>
            </w:r>
            <w:r w:rsidRPr="00B926BE">
              <w:rPr>
                <w:rFonts w:ascii="Times New Roman" w:hAnsi="Times New Roman" w:cs="Times New Roman"/>
                <w:sz w:val="28"/>
                <w:szCs w:val="28"/>
                <w:lang w:val="en-US"/>
              </w:rPr>
              <w:t>tion</w:t>
            </w:r>
          </w:p>
          <w:p w14:paraId="7066B63D" w14:textId="77777777" w:rsidR="00C1243A" w:rsidRPr="00B926BE" w:rsidRDefault="00C1243A" w:rsidP="00C1243A">
            <w:pPr>
              <w:jc w:val="center"/>
              <w:rPr>
                <w:rFonts w:ascii="Times New Roman" w:hAnsi="Times New Roman" w:cs="Times New Roman"/>
                <w:sz w:val="28"/>
                <w:szCs w:val="28"/>
                <w:lang w:val="en-US"/>
              </w:rPr>
            </w:pPr>
          </w:p>
          <w:p w14:paraId="2F6A436A" w14:textId="77777777" w:rsidR="00C1243A" w:rsidRPr="00B926BE" w:rsidRDefault="00C1243A" w:rsidP="00C1243A">
            <w:pPr>
              <w:rPr>
                <w:rFonts w:ascii="Times New Roman" w:hAnsi="Times New Roman" w:cs="Times New Roman"/>
                <w:sz w:val="28"/>
                <w:szCs w:val="28"/>
                <w:lang w:val="en-US"/>
              </w:rPr>
            </w:pPr>
          </w:p>
          <w:p w14:paraId="1AA8F9B9" w14:textId="77777777" w:rsidR="00C1243A" w:rsidRPr="00B926BE" w:rsidRDefault="00C1243A" w:rsidP="00C1243A">
            <w:pPr>
              <w:jc w:val="center"/>
              <w:rPr>
                <w:rFonts w:ascii="Times New Roman" w:hAnsi="Times New Roman" w:cs="Times New Roman"/>
                <w:sz w:val="28"/>
                <w:szCs w:val="28"/>
                <w:lang w:val="en-US"/>
              </w:rPr>
            </w:pPr>
            <w:r w:rsidRPr="00B926BE">
              <w:rPr>
                <w:rFonts w:ascii="Times New Roman" w:hAnsi="Times New Roman" w:cs="Times New Roman"/>
                <w:sz w:val="28"/>
                <w:szCs w:val="28"/>
                <w:lang w:val="en-US"/>
              </w:rPr>
              <w:t>e</w:t>
            </w:r>
            <w:r>
              <w:rPr>
                <w:rFonts w:ascii="Times New Roman" w:hAnsi="Times New Roman" w:cs="Times New Roman"/>
                <w:sz w:val="28"/>
                <w:szCs w:val="28"/>
                <w:lang w:val="en-US"/>
              </w:rPr>
              <w:t>stablishment</w:t>
            </w:r>
          </w:p>
          <w:p w14:paraId="5F80FB3B" w14:textId="77777777" w:rsidR="00C1243A" w:rsidRPr="00B926BE" w:rsidRDefault="00C1243A" w:rsidP="00C1243A">
            <w:pPr>
              <w:rPr>
                <w:rFonts w:ascii="Times New Roman" w:hAnsi="Times New Roman" w:cs="Times New Roman"/>
                <w:sz w:val="28"/>
                <w:szCs w:val="28"/>
                <w:lang w:val="en-US"/>
              </w:rPr>
            </w:pPr>
          </w:p>
          <w:p w14:paraId="7232FC25"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simulation</w:t>
            </w:r>
          </w:p>
        </w:tc>
      </w:tr>
    </w:tbl>
    <w:p w14:paraId="7FE6314F" w14:textId="77777777" w:rsidR="00C1243A" w:rsidRDefault="00C1243A" w:rsidP="00C1243A">
      <w:pPr>
        <w:ind w:firstLine="708"/>
        <w:contextualSpacing/>
        <w:rPr>
          <w:rFonts w:ascii="Times New Roman" w:hAnsi="Times New Roman" w:cs="Times New Roman"/>
          <w:iCs/>
          <w:sz w:val="28"/>
          <w:szCs w:val="28"/>
          <w:lang w:val="en-US"/>
        </w:rPr>
      </w:pPr>
    </w:p>
    <w:p w14:paraId="3CFE9823" w14:textId="77777777" w:rsidR="00C1243A" w:rsidRPr="009B0C5B"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9B0C5B">
        <w:rPr>
          <w:rFonts w:ascii="Times New Roman" w:eastAsia="Times New Roman" w:hAnsi="Times New Roman" w:cs="Times New Roman"/>
          <w:b/>
          <w:sz w:val="28"/>
          <w:szCs w:val="28"/>
          <w:lang w:val="en-US" w:eastAsia="ru-RU"/>
        </w:rPr>
        <w:t>III. Choose the words with similar meaning from the two groups and arrange them in pairs.</w:t>
      </w:r>
    </w:p>
    <w:p w14:paraId="0E1F5B0C" w14:textId="77777777" w:rsidR="00C1243A"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r w:rsidRPr="009B0C5B">
        <w:rPr>
          <w:rFonts w:ascii="Times New Roman" w:eastAsia="Times New Roman" w:hAnsi="Times New Roman" w:cs="Times New Roman"/>
          <w:sz w:val="28"/>
          <w:szCs w:val="28"/>
          <w:lang w:val="en-US" w:eastAsia="ru-RU"/>
        </w:rPr>
        <w:t xml:space="preserve">A. </w:t>
      </w:r>
      <w:r>
        <w:rPr>
          <w:rFonts w:ascii="Times New Roman" w:eastAsia="Times New Roman" w:hAnsi="Times New Roman" w:cs="Times New Roman"/>
          <w:sz w:val="28"/>
          <w:szCs w:val="28"/>
          <w:lang w:val="en-US" w:eastAsia="ru-RU"/>
        </w:rPr>
        <w:t>H</w:t>
      </w:r>
      <w:r w:rsidRPr="009B0C5B">
        <w:rPr>
          <w:rFonts w:ascii="Times New Roman" w:eastAsia="Times New Roman" w:hAnsi="Times New Roman" w:cs="Times New Roman"/>
          <w:sz w:val="28"/>
          <w:szCs w:val="28"/>
          <w:lang w:val="en-US" w:eastAsia="ru-RU"/>
        </w:rPr>
        <w:t>ierarchy</w:t>
      </w:r>
      <w:r>
        <w:rPr>
          <w:rFonts w:ascii="Times New Roman" w:eastAsia="Times New Roman" w:hAnsi="Times New Roman" w:cs="Times New Roman"/>
          <w:sz w:val="28"/>
          <w:szCs w:val="28"/>
          <w:lang w:val="en-US" w:eastAsia="ru-RU"/>
        </w:rPr>
        <w:t xml:space="preserve">, </w:t>
      </w:r>
      <w:r w:rsidRPr="00B31E7B">
        <w:rPr>
          <w:rFonts w:ascii="Times New Roman" w:eastAsia="Times New Roman" w:hAnsi="Times New Roman" w:cs="Times New Roman"/>
          <w:sz w:val="28"/>
          <w:szCs w:val="28"/>
          <w:lang w:val="en-US" w:eastAsia="ru-RU"/>
        </w:rPr>
        <w:t>information</w:t>
      </w:r>
      <w:r>
        <w:rPr>
          <w:rFonts w:ascii="Times New Roman" w:eastAsia="Times New Roman" w:hAnsi="Times New Roman" w:cs="Times New Roman"/>
          <w:sz w:val="28"/>
          <w:szCs w:val="28"/>
          <w:lang w:val="en-US" w:eastAsia="ru-RU"/>
        </w:rPr>
        <w:t>,</w:t>
      </w:r>
      <w:r w:rsidRPr="00B31E7B">
        <w:rPr>
          <w:rFonts w:ascii="Times New Roman" w:eastAsia="Times New Roman" w:hAnsi="Times New Roman" w:cs="Times New Roman"/>
          <w:sz w:val="28"/>
          <w:szCs w:val="28"/>
          <w:lang w:val="en-US" w:eastAsia="ru-RU"/>
        </w:rPr>
        <w:t xml:space="preserve"> </w:t>
      </w:r>
      <w:r w:rsidRPr="00830F9C">
        <w:rPr>
          <w:rFonts w:ascii="Times New Roman" w:hAnsi="Times New Roman"/>
          <w:sz w:val="28"/>
          <w:lang w:val="en-US"/>
        </w:rPr>
        <w:t>computer</w:t>
      </w:r>
      <w:r>
        <w:rPr>
          <w:rFonts w:ascii="Times New Roman" w:hAnsi="Times New Roman"/>
          <w:sz w:val="28"/>
          <w:lang w:val="en-US"/>
        </w:rPr>
        <w:t>,</w:t>
      </w:r>
      <w:r w:rsidRPr="00830F9C">
        <w:rPr>
          <w:rFonts w:ascii="Times New Roman" w:hAnsi="Times New Roman"/>
          <w:sz w:val="28"/>
          <w:lang w:val="en-US"/>
        </w:rPr>
        <w:t xml:space="preserve"> </w:t>
      </w:r>
      <w:r w:rsidRPr="009B0C5B">
        <w:rPr>
          <w:rFonts w:ascii="Times New Roman" w:eastAsia="Times New Roman" w:hAnsi="Times New Roman" w:cs="Times New Roman"/>
          <w:sz w:val="28"/>
          <w:szCs w:val="28"/>
          <w:lang w:val="en-US" w:eastAsia="ru-RU"/>
        </w:rPr>
        <w:t>established</w:t>
      </w: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sz w:val="28"/>
          <w:szCs w:val="28"/>
          <w:lang w:val="en-US" w:eastAsia="ru-RU"/>
        </w:rPr>
        <w:t>umbrella</w:t>
      </w:r>
      <w:r>
        <w:rPr>
          <w:rFonts w:ascii="Times New Roman" w:eastAsia="Times New Roman" w:hAnsi="Times New Roman" w:cs="Times New Roman"/>
          <w:sz w:val="28"/>
          <w:szCs w:val="28"/>
          <w:lang w:val="en-US" w:eastAsia="ru-RU"/>
        </w:rPr>
        <w:t>,</w:t>
      </w:r>
      <w:r w:rsidRPr="000E40C4">
        <w:rPr>
          <w:rFonts w:ascii="Times New Roman" w:eastAsia="Times New Roman" w:hAnsi="Times New Roman" w:cs="Times New Roman"/>
          <w:sz w:val="28"/>
          <w:szCs w:val="28"/>
          <w:lang w:val="en-US" w:eastAsia="ru-RU"/>
        </w:rPr>
        <w:t xml:space="preserve"> multidisciplinary constituent.</w:t>
      </w:r>
    </w:p>
    <w:p w14:paraId="63F49726" w14:textId="77777777" w:rsidR="00C1243A"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r w:rsidRPr="009B0C5B">
        <w:rPr>
          <w:rFonts w:ascii="Times New Roman" w:eastAsia="Times New Roman" w:hAnsi="Times New Roman" w:cs="Times New Roman"/>
          <w:sz w:val="28"/>
          <w:szCs w:val="28"/>
          <w:lang w:val="en-US" w:eastAsia="ru-RU"/>
        </w:rPr>
        <w:t xml:space="preserve">B. </w:t>
      </w:r>
      <w:r>
        <w:rPr>
          <w:rFonts w:ascii="Times New Roman" w:eastAsia="Times New Roman" w:hAnsi="Times New Roman" w:cs="Times New Roman"/>
          <w:sz w:val="28"/>
          <w:szCs w:val="28"/>
          <w:lang w:val="en-US" w:eastAsia="ru-RU"/>
        </w:rPr>
        <w:t>P</w:t>
      </w:r>
      <w:r w:rsidRPr="000E40C4">
        <w:rPr>
          <w:rFonts w:ascii="Times New Roman" w:eastAsia="Times New Roman" w:hAnsi="Times New Roman" w:cs="Times New Roman"/>
          <w:sz w:val="28"/>
          <w:szCs w:val="28"/>
          <w:lang w:val="en-US" w:eastAsia="ru-RU"/>
        </w:rPr>
        <w:t>art</w:t>
      </w:r>
      <w:r>
        <w:rPr>
          <w:rFonts w:ascii="Times New Roman" w:eastAsia="Times New Roman" w:hAnsi="Times New Roman" w:cs="Times New Roman"/>
          <w:sz w:val="28"/>
          <w:szCs w:val="28"/>
          <w:lang w:val="en-US" w:eastAsia="ru-RU"/>
        </w:rPr>
        <w:t>,</w:t>
      </w:r>
      <w:r w:rsidRPr="000E40C4">
        <w:rPr>
          <w:rFonts w:ascii="Times New Roman" w:eastAsia="Times New Roman" w:hAnsi="Times New Roman" w:cs="Times New Roman"/>
          <w:sz w:val="28"/>
          <w:szCs w:val="28"/>
          <w:lang w:val="en-US" w:eastAsia="ru-RU"/>
        </w:rPr>
        <w:t xml:space="preserve"> hardware, field</w:t>
      </w: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sz w:val="28"/>
          <w:szCs w:val="28"/>
          <w:lang w:val="en-US" w:eastAsia="ru-RU"/>
        </w:rPr>
        <w:t>name</w:t>
      </w:r>
      <w:r>
        <w:rPr>
          <w:rFonts w:ascii="Times New Roman" w:eastAsia="Times New Roman" w:hAnsi="Times New Roman" w:cs="Times New Roman"/>
          <w:sz w:val="28"/>
          <w:szCs w:val="28"/>
          <w:lang w:val="en-US" w:eastAsia="ru-RU"/>
        </w:rPr>
        <w:t>,</w:t>
      </w:r>
      <w:r w:rsidRPr="000E40C4">
        <w:rPr>
          <w:rFonts w:ascii="Times New Roman" w:eastAsia="Times New Roman" w:hAnsi="Times New Roman" w:cs="Times New Roman"/>
          <w:sz w:val="28"/>
          <w:szCs w:val="28"/>
          <w:lang w:val="en-US" w:eastAsia="ru-RU"/>
        </w:rPr>
        <w:t xml:space="preserve"> </w:t>
      </w:r>
      <w:r w:rsidRPr="009B0C5B">
        <w:rPr>
          <w:rFonts w:ascii="Times New Roman" w:eastAsia="Times New Roman" w:hAnsi="Times New Roman" w:cs="Times New Roman"/>
          <w:sz w:val="28"/>
          <w:szCs w:val="28"/>
          <w:lang w:val="en-US" w:eastAsia="ru-RU"/>
        </w:rPr>
        <w:t>level</w:t>
      </w:r>
      <w:r>
        <w:rPr>
          <w:rFonts w:ascii="Times New Roman" w:eastAsia="Times New Roman" w:hAnsi="Times New Roman" w:cs="Times New Roman"/>
          <w:sz w:val="28"/>
          <w:szCs w:val="28"/>
          <w:lang w:val="en-US" w:eastAsia="ru-RU"/>
        </w:rPr>
        <w:t>,</w:t>
      </w:r>
      <w:r w:rsidRPr="00B31E7B">
        <w:rPr>
          <w:rFonts w:ascii="Times New Roman" w:eastAsia="Times New Roman" w:hAnsi="Times New Roman" w:cs="Times New Roman"/>
          <w:sz w:val="28"/>
          <w:szCs w:val="28"/>
          <w:lang w:val="en-US" w:eastAsia="ru-RU"/>
        </w:rPr>
        <w:t xml:space="preserve"> </w:t>
      </w:r>
      <w:r w:rsidRPr="009B0C5B">
        <w:rPr>
          <w:rFonts w:ascii="Times New Roman" w:eastAsia="Times New Roman" w:hAnsi="Times New Roman" w:cs="Times New Roman"/>
          <w:sz w:val="28"/>
          <w:szCs w:val="28"/>
          <w:lang w:val="en-US" w:eastAsia="ru-RU"/>
        </w:rPr>
        <w:t>transfer</w:t>
      </w: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sz w:val="28"/>
          <w:szCs w:val="28"/>
          <w:lang w:val="en-US" w:eastAsia="ru-RU"/>
        </w:rPr>
        <w:t>systems</w:t>
      </w:r>
      <w:r>
        <w:rPr>
          <w:rFonts w:ascii="Times New Roman" w:eastAsia="Times New Roman" w:hAnsi="Times New Roman" w:cs="Times New Roman"/>
          <w:sz w:val="28"/>
          <w:szCs w:val="28"/>
          <w:lang w:val="en-US" w:eastAsia="ru-RU"/>
        </w:rPr>
        <w:t>.</w:t>
      </w:r>
    </w:p>
    <w:p w14:paraId="39578B0F" w14:textId="77777777" w:rsidR="00C1243A"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p>
    <w:p w14:paraId="6E7E9AC2"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b/>
          <w:bCs/>
          <w:sz w:val="28"/>
          <w:szCs w:val="28"/>
          <w:lang w:val="en-US" w:eastAsia="ru-RU"/>
        </w:rPr>
        <w:t>I</w:t>
      </w:r>
      <w:r w:rsidRPr="000E40C4">
        <w:rPr>
          <w:rFonts w:ascii="Times New Roman" w:eastAsia="Times New Roman" w:hAnsi="Times New Roman" w:cs="Times New Roman"/>
          <w:b/>
          <w:sz w:val="28"/>
          <w:szCs w:val="28"/>
          <w:lang w:val="en-US" w:eastAsia="ru-RU"/>
        </w:rPr>
        <w:t>V. Complete the sentences with the words below.</w:t>
      </w:r>
    </w:p>
    <w:p w14:paraId="0A03FC4A"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5F26771" w14:textId="3707AA1D" w:rsidR="00C1243A" w:rsidRDefault="0067216C" w:rsidP="00C1243A">
      <w:pPr>
        <w:spacing w:after="0" w:line="240" w:lineRule="auto"/>
        <w:ind w:firstLine="709"/>
        <w:contextualSpacing/>
        <w:jc w:val="both"/>
        <w:rPr>
          <w:rFonts w:ascii="Times New Roman" w:eastAsia="Times New Roman" w:hAnsi="Times New Roman" w:cs="Times New Roman"/>
          <w:bCs/>
          <w:i/>
          <w:iCs/>
          <w:sz w:val="28"/>
          <w:szCs w:val="28"/>
          <w:lang w:val="en-US" w:eastAsia="ru-RU"/>
        </w:rPr>
      </w:pPr>
      <w:r>
        <w:rPr>
          <w:rFonts w:ascii="Times New Roman" w:eastAsia="Times New Roman" w:hAnsi="Times New Roman" w:cs="Times New Roman"/>
          <w:bCs/>
          <w:i/>
          <w:iCs/>
          <w:sz w:val="28"/>
          <w:szCs w:val="28"/>
          <w:lang w:val="en-US" w:eastAsia="ru-RU"/>
        </w:rPr>
        <w:t>T</w:t>
      </w:r>
      <w:r w:rsidRPr="00C1243A">
        <w:rPr>
          <w:rFonts w:ascii="Times New Roman" w:eastAsia="Times New Roman" w:hAnsi="Times New Roman" w:cs="Times New Roman"/>
          <w:bCs/>
          <w:i/>
          <w:iCs/>
          <w:sz w:val="28"/>
          <w:szCs w:val="28"/>
          <w:lang w:val="en-US" w:eastAsia="ru-RU"/>
        </w:rPr>
        <w:t>ransform</w:t>
      </w:r>
      <w:r w:rsidR="00C1243A" w:rsidRPr="00C1243A">
        <w:rPr>
          <w:rFonts w:ascii="Times New Roman" w:eastAsia="Times New Roman" w:hAnsi="Times New Roman" w:cs="Times New Roman"/>
          <w:bCs/>
          <w:i/>
          <w:iCs/>
          <w:sz w:val="28"/>
          <w:szCs w:val="28"/>
          <w:lang w:val="en-US" w:eastAsia="ru-RU"/>
        </w:rPr>
        <w:t>,</w:t>
      </w:r>
      <w:r w:rsidR="009B3D7D" w:rsidRPr="009B3D7D">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promising</w:t>
      </w:r>
      <w:r w:rsidR="009B3D7D">
        <w:rPr>
          <w:rFonts w:ascii="Times New Roman" w:eastAsia="Times New Roman" w:hAnsi="Times New Roman" w:cs="Times New Roman"/>
          <w:bCs/>
          <w:i/>
          <w:iCs/>
          <w:sz w:val="28"/>
          <w:szCs w:val="28"/>
          <w:lang w:val="en-US" w:eastAsia="ru-RU"/>
        </w:rPr>
        <w:t>,</w:t>
      </w:r>
      <w:r w:rsidR="009B3D7D" w:rsidRPr="00C1243A">
        <w:rPr>
          <w:rFonts w:ascii="Times New Roman" w:eastAsia="Times New Roman" w:hAnsi="Times New Roman" w:cs="Times New Roman"/>
          <w:bCs/>
          <w:i/>
          <w:iCs/>
          <w:sz w:val="28"/>
          <w:szCs w:val="28"/>
          <w:lang w:val="en-US" w:eastAsia="ru-RU"/>
        </w:rPr>
        <w:t xml:space="preserve"> information,</w:t>
      </w:r>
      <w:r w:rsidR="009B3D7D" w:rsidRPr="009B3D7D">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implement</w:t>
      </w:r>
      <w:r w:rsidR="009B3D7D">
        <w:rPr>
          <w:rFonts w:ascii="Times New Roman" w:eastAsia="Times New Roman" w:hAnsi="Times New Roman" w:cs="Times New Roman"/>
          <w:bCs/>
          <w:i/>
          <w:iCs/>
          <w:sz w:val="28"/>
          <w:szCs w:val="28"/>
          <w:lang w:val="en-US" w:eastAsia="ru-RU"/>
        </w:rPr>
        <w:t>,</w:t>
      </w:r>
      <w:r w:rsidR="00C1243A" w:rsidRPr="00C1243A">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principles</w:t>
      </w:r>
      <w:r w:rsidR="00C1243A" w:rsidRPr="00C1243A">
        <w:rPr>
          <w:rFonts w:ascii="Times New Roman" w:eastAsia="Times New Roman" w:hAnsi="Times New Roman" w:cs="Times New Roman"/>
          <w:bCs/>
          <w:i/>
          <w:iCs/>
          <w:sz w:val="28"/>
          <w:szCs w:val="28"/>
          <w:lang w:val="en-US" w:eastAsia="ru-RU"/>
        </w:rPr>
        <w:t>,</w:t>
      </w:r>
      <w:r w:rsidRPr="0067216C">
        <w:rPr>
          <w:rFonts w:ascii="Times New Roman" w:eastAsia="Times New Roman" w:hAnsi="Times New Roman" w:cs="Times New Roman"/>
          <w:bCs/>
          <w:i/>
          <w:iCs/>
          <w:sz w:val="28"/>
          <w:szCs w:val="28"/>
          <w:lang w:val="en-US" w:eastAsia="ru-RU"/>
        </w:rPr>
        <w:t xml:space="preserve"> </w:t>
      </w:r>
      <w:r w:rsidRPr="00C1243A">
        <w:rPr>
          <w:rFonts w:ascii="Times New Roman" w:eastAsia="Times New Roman" w:hAnsi="Times New Roman" w:cs="Times New Roman"/>
          <w:bCs/>
          <w:i/>
          <w:iCs/>
          <w:sz w:val="28"/>
          <w:szCs w:val="28"/>
          <w:lang w:val="en-US" w:eastAsia="ru-RU"/>
        </w:rPr>
        <w:t>overlapped,</w:t>
      </w:r>
      <w:r w:rsidR="00C1243A" w:rsidRPr="00C1243A">
        <w:rPr>
          <w:rFonts w:ascii="Times New Roman" w:eastAsia="Times New Roman" w:hAnsi="Times New Roman" w:cs="Times New Roman"/>
          <w:bCs/>
          <w:i/>
          <w:iCs/>
          <w:sz w:val="28"/>
          <w:szCs w:val="28"/>
          <w:lang w:val="en-US" w:eastAsia="ru-RU"/>
        </w:rPr>
        <w:t xml:space="preserve"> </w:t>
      </w:r>
      <w:r>
        <w:rPr>
          <w:rFonts w:ascii="Times New Roman" w:eastAsia="Times New Roman" w:hAnsi="Times New Roman" w:cs="Times New Roman"/>
          <w:bCs/>
          <w:i/>
          <w:iCs/>
          <w:sz w:val="28"/>
          <w:szCs w:val="28"/>
          <w:lang w:val="en-US" w:eastAsia="ru-RU"/>
        </w:rPr>
        <w:t>software,</w:t>
      </w:r>
      <w:r w:rsidRPr="00C1243A">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programmable</w:t>
      </w:r>
      <w:r w:rsidR="009B3D7D">
        <w:rPr>
          <w:rFonts w:ascii="Times New Roman" w:eastAsia="Times New Roman" w:hAnsi="Times New Roman" w:cs="Times New Roman"/>
          <w:bCs/>
          <w:i/>
          <w:iCs/>
          <w:sz w:val="28"/>
          <w:szCs w:val="28"/>
          <w:lang w:val="en-US" w:eastAsia="ru-RU"/>
        </w:rPr>
        <w:t>,</w:t>
      </w:r>
      <w:r w:rsidR="009B3D7D" w:rsidRPr="00C1243A">
        <w:rPr>
          <w:rFonts w:ascii="Times New Roman" w:eastAsia="Times New Roman" w:hAnsi="Times New Roman" w:cs="Times New Roman"/>
          <w:bCs/>
          <w:i/>
          <w:iCs/>
          <w:sz w:val="28"/>
          <w:szCs w:val="28"/>
          <w:lang w:val="en-US" w:eastAsia="ru-RU"/>
        </w:rPr>
        <w:t xml:space="preserve"> </w:t>
      </w:r>
      <w:r w:rsidR="00C1243A" w:rsidRPr="00C1243A">
        <w:rPr>
          <w:rFonts w:ascii="Times New Roman" w:eastAsia="Times New Roman" w:hAnsi="Times New Roman" w:cs="Times New Roman"/>
          <w:bCs/>
          <w:i/>
          <w:iCs/>
          <w:sz w:val="28"/>
          <w:szCs w:val="28"/>
          <w:lang w:val="en-US" w:eastAsia="ru-RU"/>
        </w:rPr>
        <w:t xml:space="preserve">compiling, </w:t>
      </w:r>
      <w:r w:rsidR="009B3D7D" w:rsidRPr="00C1243A">
        <w:rPr>
          <w:rFonts w:ascii="Times New Roman" w:eastAsia="Times New Roman" w:hAnsi="Times New Roman" w:cs="Times New Roman"/>
          <w:bCs/>
          <w:i/>
          <w:iCs/>
          <w:sz w:val="28"/>
          <w:szCs w:val="28"/>
          <w:lang w:val="en-US" w:eastAsia="ru-RU"/>
        </w:rPr>
        <w:t>calculations</w:t>
      </w:r>
      <w:r w:rsidR="00C1243A" w:rsidRPr="00C1243A">
        <w:rPr>
          <w:rFonts w:ascii="Times New Roman" w:eastAsia="Times New Roman" w:hAnsi="Times New Roman" w:cs="Times New Roman"/>
          <w:bCs/>
          <w:i/>
          <w:iCs/>
          <w:sz w:val="28"/>
          <w:szCs w:val="28"/>
          <w:lang w:val="en-US" w:eastAsia="ru-RU"/>
        </w:rPr>
        <w:t>.</w:t>
      </w:r>
    </w:p>
    <w:p w14:paraId="4F773B9B" w14:textId="77777777" w:rsidR="00C1243A" w:rsidRPr="00C1243A" w:rsidRDefault="00C1243A" w:rsidP="00C1243A">
      <w:pPr>
        <w:spacing w:after="0" w:line="240" w:lineRule="auto"/>
        <w:ind w:firstLine="709"/>
        <w:contextualSpacing/>
        <w:jc w:val="both"/>
        <w:rPr>
          <w:rFonts w:ascii="Times New Roman" w:eastAsia="Times New Roman" w:hAnsi="Times New Roman" w:cs="Times New Roman"/>
          <w:bCs/>
          <w:i/>
          <w:iCs/>
          <w:sz w:val="28"/>
          <w:szCs w:val="28"/>
          <w:lang w:val="en-US" w:eastAsia="ru-RU"/>
        </w:rPr>
      </w:pPr>
    </w:p>
    <w:p w14:paraId="2C36962E"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 1. Computer programming deals with the design of</w:t>
      </w:r>
      <w:r>
        <w:rPr>
          <w:rFonts w:ascii="Times New Roman" w:eastAsia="Times New Roman" w:hAnsi="Times New Roman" w:cs="Times New Roman"/>
          <w:bCs/>
          <w:sz w:val="28"/>
          <w:szCs w:val="28"/>
          <w:lang w:val="en-US" w:eastAsia="ru-RU"/>
        </w:rPr>
        <w:t xml:space="preserve"> … </w:t>
      </w:r>
      <w:r w:rsidRPr="00CD5378">
        <w:rPr>
          <w:rFonts w:ascii="Times New Roman" w:eastAsia="Times New Roman" w:hAnsi="Times New Roman" w:cs="Times New Roman"/>
          <w:bCs/>
          <w:sz w:val="28"/>
          <w:szCs w:val="28"/>
          <w:lang w:val="en-US" w:eastAsia="ru-RU"/>
        </w:rPr>
        <w:t xml:space="preserve">. </w:t>
      </w:r>
    </w:p>
    <w:p w14:paraId="452C39A1"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2. I didn’t think that Information Technologies often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with bionomics</w:t>
      </w:r>
      <w:r>
        <w:rPr>
          <w:rFonts w:ascii="Times New Roman" w:eastAsia="Times New Roman" w:hAnsi="Times New Roman" w:cs="Times New Roman"/>
          <w:bCs/>
          <w:sz w:val="28"/>
          <w:szCs w:val="28"/>
          <w:lang w:val="en-US" w:eastAsia="ru-RU"/>
        </w:rPr>
        <w:t xml:space="preserve"> (i.e. ecology)</w:t>
      </w:r>
      <w:r w:rsidRPr="00CD5378">
        <w:rPr>
          <w:rFonts w:ascii="Times New Roman" w:eastAsia="Times New Roman" w:hAnsi="Times New Roman" w:cs="Times New Roman"/>
          <w:bCs/>
          <w:sz w:val="28"/>
          <w:szCs w:val="28"/>
          <w:lang w:val="en-US" w:eastAsia="ru-RU"/>
        </w:rPr>
        <w:t xml:space="preserve">. </w:t>
      </w:r>
    </w:p>
    <w:p w14:paraId="4CABA3F0"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3.  The term "computer" was originally given to humans who performed numerical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using mechanical calculators, such as the</w:t>
      </w:r>
      <w:r>
        <w:rPr>
          <w:rFonts w:ascii="Times New Roman" w:eastAsia="Times New Roman" w:hAnsi="Times New Roman" w:cs="Times New Roman"/>
          <w:bCs/>
          <w:sz w:val="28"/>
          <w:szCs w:val="28"/>
          <w:lang w:val="en-US" w:eastAsia="ru-RU"/>
        </w:rPr>
        <w:t xml:space="preserve"> abacus.</w:t>
      </w:r>
    </w:p>
    <w:p w14:paraId="6FBD0ED8"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4. Charles Babbage was a famous English mathematician, who first proposed a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machine. </w:t>
      </w:r>
    </w:p>
    <w:p w14:paraId="42EF5A72"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5. </w:t>
      </w:r>
      <w:r>
        <w:rPr>
          <w:rFonts w:ascii="Times New Roman" w:eastAsia="Times New Roman" w:hAnsi="Times New Roman" w:cs="Times New Roman"/>
          <w:bCs/>
          <w:sz w:val="28"/>
          <w:szCs w:val="28"/>
          <w:lang w:val="en-US" w:eastAsia="ru-RU"/>
        </w:rPr>
        <w:t>S</w:t>
      </w:r>
      <w:r w:rsidRPr="00465F4F">
        <w:rPr>
          <w:rFonts w:ascii="Times New Roman" w:eastAsia="Times New Roman" w:hAnsi="Times New Roman" w:cs="Times New Roman"/>
          <w:bCs/>
          <w:sz w:val="28"/>
          <w:szCs w:val="28"/>
          <w:lang w:val="en-US" w:eastAsia="ru-RU"/>
        </w:rPr>
        <w:t xml:space="preserve">ocial informatics </w:t>
      </w:r>
      <w:r>
        <w:rPr>
          <w:rFonts w:ascii="Times New Roman" w:eastAsia="Times New Roman" w:hAnsi="Times New Roman" w:cs="Times New Roman"/>
          <w:bCs/>
          <w:sz w:val="28"/>
          <w:szCs w:val="28"/>
          <w:lang w:val="en-US" w:eastAsia="ru-RU"/>
        </w:rPr>
        <w:t>i</w:t>
      </w:r>
      <w:r w:rsidRPr="00465F4F">
        <w:rPr>
          <w:rFonts w:ascii="Times New Roman" w:eastAsia="Times New Roman" w:hAnsi="Times New Roman" w:cs="Times New Roman"/>
          <w:bCs/>
          <w:sz w:val="28"/>
          <w:szCs w:val="28"/>
          <w:lang w:val="en-US" w:eastAsia="ru-RU"/>
        </w:rPr>
        <w:t xml:space="preserve">s </w:t>
      </w:r>
      <w:r>
        <w:rPr>
          <w:rFonts w:ascii="Times New Roman" w:eastAsia="Times New Roman" w:hAnsi="Times New Roman" w:cs="Times New Roman"/>
          <w:bCs/>
          <w:sz w:val="28"/>
          <w:szCs w:val="28"/>
          <w:lang w:val="en-US" w:eastAsia="ru-RU"/>
        </w:rPr>
        <w:t xml:space="preserve">considered to be </w:t>
      </w:r>
      <w:r w:rsidRPr="00465F4F">
        <w:rPr>
          <w:rFonts w:ascii="Times New Roman" w:eastAsia="Times New Roman" w:hAnsi="Times New Roman" w:cs="Times New Roman"/>
          <w:bCs/>
          <w:sz w:val="28"/>
          <w:szCs w:val="28"/>
          <w:lang w:val="en-US" w:eastAsia="ru-RU"/>
        </w:rPr>
        <w:t xml:space="preserve">a </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discipline</w:t>
      </w:r>
      <w:r>
        <w:rPr>
          <w:rFonts w:ascii="Times New Roman" w:eastAsia="Times New Roman" w:hAnsi="Times New Roman" w:cs="Times New Roman"/>
          <w:bCs/>
          <w:sz w:val="28"/>
          <w:szCs w:val="28"/>
          <w:lang w:val="en-US" w:eastAsia="ru-RU"/>
        </w:rPr>
        <w:t>.</w:t>
      </w:r>
    </w:p>
    <w:p w14:paraId="736DA97E"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6. </w:t>
      </w:r>
      <w:r w:rsidRPr="00465F4F">
        <w:rPr>
          <w:rFonts w:ascii="Times New Roman" w:eastAsia="Times New Roman" w:hAnsi="Times New Roman" w:cs="Times New Roman"/>
          <w:bCs/>
          <w:sz w:val="28"/>
          <w:szCs w:val="28"/>
          <w:lang w:val="en-US" w:eastAsia="ru-RU"/>
        </w:rPr>
        <w:t xml:space="preserve">Some of the individuals will become skillful enough to </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the information into knowledge</w:t>
      </w:r>
      <w:r w:rsidRPr="00CD5378">
        <w:rPr>
          <w:rFonts w:ascii="Times New Roman" w:eastAsia="Times New Roman" w:hAnsi="Times New Roman" w:cs="Times New Roman"/>
          <w:bCs/>
          <w:sz w:val="28"/>
          <w:szCs w:val="28"/>
          <w:lang w:val="en-US" w:eastAsia="ru-RU"/>
        </w:rPr>
        <w:t xml:space="preserve">. </w:t>
      </w:r>
    </w:p>
    <w:p w14:paraId="510C3E0F"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7. I knew all main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of predicate logic at the exam yesterday. </w:t>
      </w:r>
    </w:p>
    <w:p w14:paraId="5DB5A5E1"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8. </w:t>
      </w:r>
      <w:r>
        <w:rPr>
          <w:rFonts w:ascii="Times New Roman" w:eastAsia="Times New Roman" w:hAnsi="Times New Roman" w:cs="Times New Roman"/>
          <w:bCs/>
          <w:sz w:val="28"/>
          <w:szCs w:val="28"/>
          <w:lang w:val="en-US" w:eastAsia="ru-RU"/>
        </w:rPr>
        <w:t>T</w:t>
      </w:r>
      <w:r w:rsidRPr="00465F4F">
        <w:rPr>
          <w:rFonts w:ascii="Times New Roman" w:eastAsia="Times New Roman" w:hAnsi="Times New Roman" w:cs="Times New Roman"/>
          <w:bCs/>
          <w:sz w:val="28"/>
          <w:szCs w:val="28"/>
          <w:lang w:val="en-US" w:eastAsia="ru-RU"/>
        </w:rPr>
        <w:t xml:space="preserve">he computer and the resultant Information Age </w:t>
      </w:r>
      <w:bookmarkStart w:id="2" w:name="_Hlk60420706"/>
      <w:r w:rsidRPr="00465F4F">
        <w:rPr>
          <w:rFonts w:ascii="Times New Roman" w:eastAsia="Times New Roman" w:hAnsi="Times New Roman" w:cs="Times New Roman"/>
          <w:bCs/>
          <w:sz w:val="28"/>
          <w:szCs w:val="28"/>
          <w:lang w:val="en-US" w:eastAsia="ru-RU"/>
        </w:rPr>
        <w:t>herald</w:t>
      </w:r>
      <w:bookmarkEnd w:id="2"/>
      <w:r w:rsidRPr="00465F4F">
        <w:rPr>
          <w:rFonts w:ascii="Times New Roman" w:eastAsia="Times New Roman" w:hAnsi="Times New Roman" w:cs="Times New Roman"/>
          <w:bCs/>
          <w:sz w:val="28"/>
          <w:szCs w:val="28"/>
          <w:lang w:val="en-US" w:eastAsia="ru-RU"/>
        </w:rPr>
        <w:t>s a time when every person</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 xml:space="preserve">can </w:t>
      </w:r>
      <w:bookmarkStart w:id="3" w:name="_Hlk60420846"/>
      <w:r w:rsidRPr="00465F4F">
        <w:rPr>
          <w:rFonts w:ascii="Times New Roman" w:eastAsia="Times New Roman" w:hAnsi="Times New Roman" w:cs="Times New Roman"/>
          <w:bCs/>
          <w:sz w:val="28"/>
          <w:szCs w:val="28"/>
          <w:lang w:val="en-US" w:eastAsia="ru-RU"/>
        </w:rPr>
        <w:t>harness</w:t>
      </w:r>
      <w:bookmarkEnd w:id="3"/>
      <w:r w:rsidRPr="00465F4F">
        <w:rPr>
          <w:rFonts w:ascii="Times New Roman" w:eastAsia="Times New Roman" w:hAnsi="Times New Roman" w:cs="Times New Roman"/>
          <w:bCs/>
          <w:sz w:val="28"/>
          <w:szCs w:val="28"/>
          <w:lang w:val="en-US" w:eastAsia="ru-RU"/>
        </w:rPr>
        <w:t xml:space="preserve"> more </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in practical ways than ever before.</w:t>
      </w:r>
    </w:p>
    <w:p w14:paraId="1CA9A02D" w14:textId="2A159C9F"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 9. By the first of September they will have been working at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this program for 15 months. </w:t>
      </w:r>
    </w:p>
    <w:p w14:paraId="3272A65B" w14:textId="77777777" w:rsidR="00C1243A" w:rsidRPr="00CD5378"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10. The idea to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Information Technologies into teaching process has attracted the attention of the academic staff. </w:t>
      </w:r>
    </w:p>
    <w:p w14:paraId="7364B9E3"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p>
    <w:p w14:paraId="7A3C2895" w14:textId="77777777" w:rsidR="00C1243A" w:rsidRPr="005B4B79"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5B4B79">
        <w:rPr>
          <w:rFonts w:ascii="Times New Roman" w:eastAsia="Times New Roman" w:hAnsi="Times New Roman" w:cs="Times New Roman"/>
          <w:b/>
          <w:sz w:val="28"/>
          <w:szCs w:val="28"/>
          <w:lang w:val="en-US" w:eastAsia="ru-RU"/>
        </w:rPr>
        <w:t>V. Make up your own sentences using the following words and word combinations.</w:t>
      </w:r>
    </w:p>
    <w:p w14:paraId="70EDC45A"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I</w:t>
      </w:r>
      <w:r w:rsidRPr="005B4B79">
        <w:rPr>
          <w:rFonts w:ascii="Times New Roman" w:eastAsia="Times New Roman" w:hAnsi="Times New Roman" w:cs="Times New Roman"/>
          <w:bCs/>
          <w:sz w:val="28"/>
          <w:szCs w:val="28"/>
          <w:lang w:val="en-US" w:eastAsia="ru-RU"/>
        </w:rPr>
        <w:t>nformation and communications technology (ICT)</w:t>
      </w:r>
      <w:r>
        <w:rPr>
          <w:rFonts w:ascii="Times New Roman" w:eastAsia="Times New Roman" w:hAnsi="Times New Roman" w:cs="Times New Roman"/>
          <w:bCs/>
          <w:sz w:val="28"/>
          <w:szCs w:val="28"/>
          <w:lang w:val="en-US" w:eastAsia="ru-RU"/>
        </w:rPr>
        <w:t>,</w:t>
      </w:r>
      <w:r w:rsidRPr="005B4B79">
        <w:rPr>
          <w:rFonts w:ascii="Times New Roman" w:hAnsi="Times New Roman"/>
          <w:sz w:val="28"/>
          <w:lang w:val="en-US"/>
        </w:rPr>
        <w:t xml:space="preserve"> </w:t>
      </w:r>
      <w:r w:rsidRPr="005B4B79">
        <w:rPr>
          <w:rFonts w:ascii="Times New Roman" w:eastAsia="Times New Roman" w:hAnsi="Times New Roman" w:cs="Times New Roman"/>
          <w:bCs/>
          <w:sz w:val="28"/>
          <w:szCs w:val="28"/>
          <w:lang w:val="en-US" w:eastAsia="ru-RU"/>
        </w:rPr>
        <w:t>electronically mediated communications</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information distribution technologies</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established name</w:t>
      </w:r>
      <w:r>
        <w:rPr>
          <w:rFonts w:ascii="Times New Roman" w:eastAsia="Times New Roman" w:hAnsi="Times New Roman" w:cs="Times New Roman"/>
          <w:bCs/>
          <w:sz w:val="28"/>
          <w:szCs w:val="28"/>
          <w:lang w:val="en-US" w:eastAsia="ru-RU"/>
        </w:rPr>
        <w:t>,</w:t>
      </w:r>
      <w:r w:rsidRPr="005B4B79">
        <w:rPr>
          <w:rFonts w:ascii="Times New Roman" w:hAnsi="Times New Roman"/>
          <w:sz w:val="28"/>
          <w:lang w:val="en-US"/>
        </w:rPr>
        <w:t xml:space="preserve"> </w:t>
      </w:r>
      <w:r w:rsidRPr="005B4B79">
        <w:rPr>
          <w:rFonts w:ascii="Times New Roman" w:eastAsia="Times New Roman" w:hAnsi="Times New Roman" w:cs="Times New Roman"/>
          <w:bCs/>
          <w:sz w:val="28"/>
          <w:szCs w:val="28"/>
          <w:lang w:val="en-US" w:eastAsia="ru-RU"/>
        </w:rPr>
        <w:t>techniques for processing</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simulation of higher-order thinking</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information systems umbrella</w:t>
      </w:r>
      <w:r>
        <w:rPr>
          <w:rFonts w:ascii="Times New Roman" w:eastAsia="Times New Roman" w:hAnsi="Times New Roman" w:cs="Times New Roman"/>
          <w:bCs/>
          <w:sz w:val="28"/>
          <w:szCs w:val="28"/>
          <w:lang w:val="en-US" w:eastAsia="ru-RU"/>
        </w:rPr>
        <w:t xml:space="preserve">, </w:t>
      </w:r>
      <w:r w:rsidRPr="0016051A">
        <w:rPr>
          <w:rFonts w:ascii="Times New Roman" w:eastAsia="Times New Roman" w:hAnsi="Times New Roman" w:cs="Times New Roman"/>
          <w:bCs/>
          <w:sz w:val="28"/>
          <w:szCs w:val="28"/>
          <w:lang w:val="en-US" w:eastAsia="ru-RU"/>
        </w:rPr>
        <w:t>interdisciplinary computer science field</w:t>
      </w:r>
      <w:r>
        <w:rPr>
          <w:rFonts w:ascii="Times New Roman" w:eastAsia="Times New Roman" w:hAnsi="Times New Roman" w:cs="Times New Roman"/>
          <w:bCs/>
          <w:sz w:val="28"/>
          <w:szCs w:val="28"/>
          <w:lang w:val="en-US" w:eastAsia="ru-RU"/>
        </w:rPr>
        <w:t>.</w:t>
      </w:r>
    </w:p>
    <w:p w14:paraId="6C92A402" w14:textId="77777777" w:rsidR="00C1243A" w:rsidRPr="005B4B79"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50AACF8B" w14:textId="77777777" w:rsidR="00C1243A" w:rsidRPr="005B4B79" w:rsidRDefault="00C1243A" w:rsidP="00C1243A">
      <w:pPr>
        <w:spacing w:after="0" w:line="240" w:lineRule="auto"/>
        <w:ind w:firstLine="709"/>
        <w:contextualSpacing/>
        <w:jc w:val="both"/>
        <w:rPr>
          <w:rFonts w:ascii="Times New Roman" w:eastAsia="Times New Roman" w:hAnsi="Times New Roman" w:cs="Times New Roman"/>
          <w:b/>
          <w:sz w:val="28"/>
          <w:szCs w:val="28"/>
          <w:lang w:eastAsia="ru-RU"/>
        </w:rPr>
      </w:pPr>
      <w:r w:rsidRPr="005B4B79">
        <w:rPr>
          <w:rFonts w:ascii="Times New Roman" w:eastAsia="Times New Roman" w:hAnsi="Times New Roman" w:cs="Times New Roman"/>
          <w:b/>
          <w:sz w:val="28"/>
          <w:szCs w:val="28"/>
          <w:lang w:val="en-US" w:eastAsia="ru-RU"/>
        </w:rPr>
        <w:t>VI</w:t>
      </w:r>
      <w:r w:rsidRPr="005B4B79">
        <w:rPr>
          <w:rFonts w:ascii="Times New Roman" w:eastAsia="Times New Roman" w:hAnsi="Times New Roman" w:cs="Times New Roman"/>
          <w:b/>
          <w:sz w:val="28"/>
          <w:szCs w:val="28"/>
          <w:lang w:eastAsia="ru-RU"/>
        </w:rPr>
        <w:t xml:space="preserve">. </w:t>
      </w:r>
      <w:r w:rsidRPr="005B4B79">
        <w:rPr>
          <w:rFonts w:ascii="Times New Roman" w:eastAsia="Times New Roman" w:hAnsi="Times New Roman" w:cs="Times New Roman"/>
          <w:b/>
          <w:sz w:val="28"/>
          <w:szCs w:val="28"/>
          <w:lang w:val="en-US" w:eastAsia="ru-RU"/>
        </w:rPr>
        <w:t>Translate</w:t>
      </w:r>
      <w:r w:rsidRPr="005B4B79">
        <w:rPr>
          <w:rFonts w:ascii="Times New Roman" w:eastAsia="Times New Roman" w:hAnsi="Times New Roman" w:cs="Times New Roman"/>
          <w:b/>
          <w:sz w:val="28"/>
          <w:szCs w:val="28"/>
          <w:lang w:eastAsia="ru-RU"/>
        </w:rPr>
        <w:t xml:space="preserve"> </w:t>
      </w:r>
      <w:r w:rsidRPr="005B4B79">
        <w:rPr>
          <w:rFonts w:ascii="Times New Roman" w:eastAsia="Times New Roman" w:hAnsi="Times New Roman" w:cs="Times New Roman"/>
          <w:b/>
          <w:sz w:val="28"/>
          <w:szCs w:val="28"/>
          <w:lang w:val="en-US" w:eastAsia="ru-RU"/>
        </w:rPr>
        <w:t>into</w:t>
      </w:r>
      <w:r w:rsidRPr="005B4B79">
        <w:rPr>
          <w:rFonts w:ascii="Times New Roman" w:eastAsia="Times New Roman" w:hAnsi="Times New Roman" w:cs="Times New Roman"/>
          <w:b/>
          <w:sz w:val="28"/>
          <w:szCs w:val="28"/>
          <w:lang w:eastAsia="ru-RU"/>
        </w:rPr>
        <w:t xml:space="preserve"> </w:t>
      </w:r>
      <w:r w:rsidRPr="005B4B79">
        <w:rPr>
          <w:rFonts w:ascii="Times New Roman" w:eastAsia="Times New Roman" w:hAnsi="Times New Roman" w:cs="Times New Roman"/>
          <w:b/>
          <w:sz w:val="28"/>
          <w:szCs w:val="28"/>
          <w:lang w:val="en-US" w:eastAsia="ru-RU"/>
        </w:rPr>
        <w:t>English</w:t>
      </w:r>
      <w:r w:rsidRPr="005B4B79">
        <w:rPr>
          <w:rFonts w:ascii="Times New Roman" w:eastAsia="Times New Roman" w:hAnsi="Times New Roman" w:cs="Times New Roman"/>
          <w:b/>
          <w:sz w:val="28"/>
          <w:szCs w:val="28"/>
          <w:lang w:eastAsia="ru-RU"/>
        </w:rPr>
        <w:t>.</w:t>
      </w:r>
    </w:p>
    <w:p w14:paraId="43E8FA36" w14:textId="77777777" w:rsidR="00C1243A" w:rsidRPr="0016051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16051A">
        <w:rPr>
          <w:rFonts w:ascii="Times New Roman" w:eastAsia="Times New Roman" w:hAnsi="Times New Roman" w:cs="Times New Roman"/>
          <w:bCs/>
          <w:sz w:val="28"/>
          <w:szCs w:val="28"/>
          <w:lang w:eastAsia="ru-RU"/>
        </w:rPr>
        <w:t>Как сегодня используются компьютеры?</w:t>
      </w:r>
    </w:p>
    <w:p w14:paraId="5BD3C6FA" w14:textId="77777777" w:rsidR="00C1243A" w:rsidRPr="0016051A" w:rsidRDefault="00C1243A" w:rsidP="00C1243A">
      <w:pPr>
        <w:spacing w:after="0" w:line="240" w:lineRule="auto"/>
        <w:ind w:firstLine="709"/>
        <w:contextualSpacing/>
        <w:jc w:val="both"/>
        <w:rPr>
          <w:rFonts w:ascii="Times New Roman" w:hAnsi="Times New Roman" w:cs="Times New Roman"/>
          <w:iCs/>
          <w:sz w:val="28"/>
          <w:szCs w:val="28"/>
        </w:rPr>
      </w:pPr>
      <w:r w:rsidRPr="0016051A">
        <w:rPr>
          <w:rFonts w:ascii="Times New Roman" w:eastAsia="Times New Roman" w:hAnsi="Times New Roman" w:cs="Times New Roman"/>
          <w:bCs/>
          <w:sz w:val="28"/>
          <w:szCs w:val="28"/>
          <w:lang w:eastAsia="ru-RU"/>
        </w:rPr>
        <w:t xml:space="preserve">Сегодня компьютеры </w:t>
      </w:r>
      <w:r>
        <w:rPr>
          <w:rFonts w:ascii="Times New Roman" w:eastAsia="Times New Roman" w:hAnsi="Times New Roman" w:cs="Times New Roman"/>
          <w:bCs/>
          <w:sz w:val="28"/>
          <w:szCs w:val="28"/>
          <w:lang w:eastAsia="ru-RU"/>
        </w:rPr>
        <w:t>выполня</w:t>
      </w:r>
      <w:r w:rsidRPr="0016051A">
        <w:rPr>
          <w:rFonts w:ascii="Times New Roman" w:eastAsia="Times New Roman" w:hAnsi="Times New Roman" w:cs="Times New Roman"/>
          <w:bCs/>
          <w:sz w:val="28"/>
          <w:szCs w:val="28"/>
          <w:lang w:eastAsia="ru-RU"/>
        </w:rPr>
        <w:t>ют работу, которая раньше была сложной, намного проще. Например, вы можете написать письмо в текстовом редакторе, отредактировать его в любое время, проверить орфографию, распечатать копии и отправить кому-то по всему миру за считанные секунды. Все эти действия раньше заняли бы у кого-то дни, если не месяцы. Кроме того, эти примеры</w:t>
      </w:r>
      <w:r>
        <w:rPr>
          <w:rFonts w:ascii="Times New Roman" w:eastAsia="Times New Roman" w:hAnsi="Times New Roman" w:cs="Times New Roman"/>
          <w:bCs/>
          <w:sz w:val="28"/>
          <w:szCs w:val="28"/>
          <w:lang w:eastAsia="ru-RU"/>
        </w:rPr>
        <w:t xml:space="preserve"> ─ </w:t>
      </w:r>
      <w:r w:rsidRPr="0016051A">
        <w:rPr>
          <w:rFonts w:ascii="Times New Roman" w:eastAsia="Times New Roman" w:hAnsi="Times New Roman" w:cs="Times New Roman"/>
          <w:bCs/>
          <w:sz w:val="28"/>
          <w:szCs w:val="28"/>
          <w:lang w:eastAsia="ru-RU"/>
        </w:rPr>
        <w:t>лишь малая часть того, что могут сделать компьютеры</w:t>
      </w:r>
      <w:r w:rsidRPr="0016511F">
        <w:rPr>
          <w:rFonts w:ascii="Times New Roman" w:eastAsia="Times New Roman" w:hAnsi="Times New Roman" w:cs="Times New Roman"/>
          <w:bCs/>
          <w:sz w:val="28"/>
          <w:szCs w:val="28"/>
          <w:lang w:eastAsia="ru-RU"/>
        </w:rPr>
        <w:t>.</w:t>
      </w:r>
    </w:p>
    <w:p w14:paraId="66854B18" w14:textId="77777777" w:rsidR="00C1243A" w:rsidRPr="0016051A" w:rsidRDefault="00C1243A" w:rsidP="00C1243A">
      <w:pPr>
        <w:ind w:firstLine="708"/>
        <w:contextualSpacing/>
        <w:rPr>
          <w:rFonts w:ascii="Times New Roman" w:hAnsi="Times New Roman" w:cs="Times New Roman"/>
          <w:bCs/>
          <w:iCs/>
          <w:sz w:val="28"/>
          <w:szCs w:val="28"/>
        </w:rPr>
      </w:pPr>
    </w:p>
    <w:p w14:paraId="229ED59A" w14:textId="77777777" w:rsidR="00C1243A" w:rsidRPr="004A1167" w:rsidRDefault="00C1243A" w:rsidP="00C1243A">
      <w:pPr>
        <w:rPr>
          <w:rFonts w:ascii="Times New Roman" w:hAnsi="Times New Roman" w:cs="Times New Roman"/>
          <w:i/>
          <w:sz w:val="28"/>
          <w:szCs w:val="28"/>
          <w:lang w:val="en-US"/>
        </w:rPr>
      </w:pPr>
      <w:r w:rsidRPr="004A1167">
        <w:rPr>
          <w:rFonts w:ascii="Times New Roman" w:hAnsi="Times New Roman" w:cs="Times New Roman"/>
          <w:i/>
          <w:sz w:val="28"/>
          <w:szCs w:val="28"/>
          <w:lang w:val="en-US"/>
        </w:rPr>
        <w:t>A. TEXT STUDY</w:t>
      </w:r>
    </w:p>
    <w:p w14:paraId="42752E6A" w14:textId="77777777" w:rsidR="00C1243A" w:rsidRDefault="00C1243A" w:rsidP="00C1243A">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14:paraId="24827E90"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1. What unites computers, television and telephones? </w:t>
      </w:r>
    </w:p>
    <w:p w14:paraId="3D3E1CED"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2. The term Information technology is a peculiar one, as it appeared in modern sense in about 3000 BC, isn’t it? </w:t>
      </w:r>
    </w:p>
    <w:p w14:paraId="12E875EF"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3. What are computers applied in information technology for?</w:t>
      </w:r>
    </w:p>
    <w:p w14:paraId="7B011063"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4. What are the categories of the Information technology?</w:t>
      </w:r>
    </w:p>
    <w:p w14:paraId="72DE9980"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5. What is a subset of information and communications technology? </w:t>
      </w:r>
    </w:p>
    <w:p w14:paraId="60B3C74C"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6. How did the Sumerians in Mesopotamia store, retrieve and manipulate information?</w:t>
      </w:r>
    </w:p>
    <w:p w14:paraId="6BF19BED"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7. What is the definition of IT? </w:t>
      </w:r>
    </w:p>
    <w:p w14:paraId="2EF7D3D3"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8. Why is it possible to present a pencil and a piece of paper as an information system example? </w:t>
      </w:r>
    </w:p>
    <w:p w14:paraId="748621E3" w14:textId="77777777" w:rsidR="00C1243A" w:rsidRPr="00830F9C"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9. What is the main function of an Information System?</w:t>
      </w:r>
    </w:p>
    <w:p w14:paraId="58CEF24E" w14:textId="77777777" w:rsidR="00C1243A" w:rsidRDefault="00C1243A" w:rsidP="00C1243A">
      <w:pPr>
        <w:spacing w:after="0" w:line="240" w:lineRule="auto"/>
        <w:ind w:firstLine="709"/>
        <w:contextualSpacing/>
        <w:jc w:val="both"/>
        <w:rPr>
          <w:rFonts w:ascii="Times New Roman" w:hAnsi="Times New Roman"/>
          <w:sz w:val="28"/>
          <w:lang w:val="en-US"/>
        </w:rPr>
      </w:pPr>
    </w:p>
    <w:p w14:paraId="16328975" w14:textId="77777777" w:rsidR="00C1243A" w:rsidRPr="00B852DA" w:rsidRDefault="00C1243A" w:rsidP="00C1243A">
      <w:pPr>
        <w:spacing w:after="0" w:line="240" w:lineRule="auto"/>
        <w:ind w:firstLine="709"/>
        <w:contextualSpacing/>
        <w:jc w:val="center"/>
        <w:rPr>
          <w:rFonts w:ascii="Times New Roman" w:hAnsi="Times New Roman"/>
          <w:b/>
          <w:bCs/>
          <w:sz w:val="28"/>
          <w:lang w:val="en-US"/>
        </w:rPr>
      </w:pPr>
      <w:r w:rsidRPr="00B852DA">
        <w:rPr>
          <w:rFonts w:ascii="Times New Roman" w:eastAsia="Times New Roman" w:hAnsi="Times New Roman" w:cs="Times New Roman"/>
          <w:b/>
          <w:sz w:val="28"/>
          <w:szCs w:val="28"/>
          <w:lang w:val="en-US" w:eastAsia="ru-RU"/>
        </w:rPr>
        <w:t xml:space="preserve">Text A. </w:t>
      </w:r>
      <w:bookmarkStart w:id="4" w:name="_Hlk60596665"/>
      <w:r w:rsidRPr="00B852DA">
        <w:rPr>
          <w:rFonts w:ascii="Times New Roman" w:hAnsi="Times New Roman"/>
          <w:b/>
          <w:bCs/>
          <w:sz w:val="28"/>
          <w:lang w:val="en-US"/>
        </w:rPr>
        <w:t>Information Systems and Technologies</w:t>
      </w:r>
    </w:p>
    <w:bookmarkEnd w:id="4"/>
    <w:p w14:paraId="2BD00F4B"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Information technology (IT) is the application of computers to store, study, </w:t>
      </w:r>
      <w:bookmarkStart w:id="5" w:name="_Hlk60414630"/>
      <w:r w:rsidRPr="00830F9C">
        <w:rPr>
          <w:rFonts w:ascii="Times New Roman" w:hAnsi="Times New Roman"/>
          <w:sz w:val="28"/>
          <w:lang w:val="en-US"/>
        </w:rPr>
        <w:t>retrieve</w:t>
      </w:r>
      <w:bookmarkEnd w:id="5"/>
      <w:r w:rsidRPr="00830F9C">
        <w:rPr>
          <w:rFonts w:ascii="Times New Roman" w:hAnsi="Times New Roman"/>
          <w:sz w:val="28"/>
          <w:lang w:val="en-US"/>
        </w:rPr>
        <w:t xml:space="preserve">, transmit, and manipulate data, or information, often in the context of a business or other enterprise. IT is considered as a subset of </w:t>
      </w:r>
      <w:bookmarkStart w:id="6" w:name="_Hlk60423256"/>
      <w:r w:rsidRPr="00830F9C">
        <w:rPr>
          <w:rFonts w:ascii="Times New Roman" w:hAnsi="Times New Roman"/>
          <w:sz w:val="28"/>
          <w:lang w:val="en-US"/>
        </w:rPr>
        <w:t>information and communications technology (ICT)</w:t>
      </w:r>
      <w:bookmarkEnd w:id="6"/>
      <w:r w:rsidRPr="00830F9C">
        <w:rPr>
          <w:rFonts w:ascii="Times New Roman" w:hAnsi="Times New Roman"/>
          <w:sz w:val="28"/>
          <w:lang w:val="en-US"/>
        </w:rPr>
        <w:t xml:space="preserve">. In 2012, Zippo proposed an ICT hierarchy where each </w:t>
      </w:r>
      <w:bookmarkStart w:id="7" w:name="_Hlk60418890"/>
      <w:r w:rsidRPr="00830F9C">
        <w:rPr>
          <w:rFonts w:ascii="Times New Roman" w:hAnsi="Times New Roman"/>
          <w:sz w:val="28"/>
          <w:lang w:val="en-US"/>
        </w:rPr>
        <w:t xml:space="preserve">hierarchy level </w:t>
      </w:r>
      <w:bookmarkEnd w:id="7"/>
      <w:r w:rsidRPr="00830F9C">
        <w:rPr>
          <w:rFonts w:ascii="Times New Roman" w:hAnsi="Times New Roman"/>
          <w:sz w:val="28"/>
          <w:lang w:val="en-US"/>
        </w:rPr>
        <w:t xml:space="preserve">contains some degree of commonality in that they are related to technologies that facilitate the </w:t>
      </w:r>
      <w:bookmarkStart w:id="8" w:name="_Hlk60418913"/>
      <w:r w:rsidRPr="00830F9C">
        <w:rPr>
          <w:rFonts w:ascii="Times New Roman" w:hAnsi="Times New Roman"/>
          <w:sz w:val="28"/>
          <w:lang w:val="en-US"/>
        </w:rPr>
        <w:t xml:space="preserve">transfer of information </w:t>
      </w:r>
      <w:bookmarkEnd w:id="8"/>
      <w:r w:rsidRPr="00830F9C">
        <w:rPr>
          <w:rFonts w:ascii="Times New Roman" w:hAnsi="Times New Roman"/>
          <w:sz w:val="28"/>
          <w:lang w:val="en-US"/>
        </w:rPr>
        <w:t xml:space="preserve">and various types of </w:t>
      </w:r>
      <w:bookmarkStart w:id="9" w:name="_Hlk60423297"/>
      <w:r w:rsidRPr="00830F9C">
        <w:rPr>
          <w:rFonts w:ascii="Times New Roman" w:hAnsi="Times New Roman"/>
          <w:sz w:val="28"/>
          <w:lang w:val="en-US"/>
        </w:rPr>
        <w:t>electronically mediated communications</w:t>
      </w:r>
      <w:bookmarkEnd w:id="9"/>
      <w:r w:rsidRPr="00830F9C">
        <w:rPr>
          <w:rFonts w:ascii="Times New Roman" w:hAnsi="Times New Roman"/>
          <w:sz w:val="28"/>
          <w:lang w:val="en-US"/>
        </w:rPr>
        <w:t xml:space="preserve">. </w:t>
      </w:r>
    </w:p>
    <w:p w14:paraId="67E77627"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The term IT is commonly used as a synonym for computers and computer networks, but it also encompasses other </w:t>
      </w:r>
      <w:bookmarkStart w:id="10" w:name="_Hlk60423347"/>
      <w:r w:rsidRPr="00830F9C">
        <w:rPr>
          <w:rFonts w:ascii="Times New Roman" w:hAnsi="Times New Roman"/>
          <w:sz w:val="28"/>
          <w:lang w:val="en-US"/>
        </w:rPr>
        <w:t xml:space="preserve">information distribution technologies </w:t>
      </w:r>
      <w:bookmarkEnd w:id="10"/>
      <w:r w:rsidRPr="00830F9C">
        <w:rPr>
          <w:rFonts w:ascii="Times New Roman" w:hAnsi="Times New Roman"/>
          <w:sz w:val="28"/>
          <w:lang w:val="en-US"/>
        </w:rPr>
        <w:t xml:space="preserve">such as television and telephones. Several industries are associated with information technology, including </w:t>
      </w:r>
      <w:bookmarkStart w:id="11" w:name="_Hlk60418949"/>
      <w:r w:rsidRPr="00830F9C">
        <w:rPr>
          <w:rFonts w:ascii="Times New Roman" w:hAnsi="Times New Roman"/>
          <w:sz w:val="28"/>
          <w:lang w:val="en-US"/>
        </w:rPr>
        <w:t>computer hardware</w:t>
      </w:r>
      <w:bookmarkEnd w:id="11"/>
      <w:r w:rsidRPr="00830F9C">
        <w:rPr>
          <w:rFonts w:ascii="Times New Roman" w:hAnsi="Times New Roman"/>
          <w:sz w:val="28"/>
          <w:lang w:val="en-US"/>
        </w:rPr>
        <w:t xml:space="preserve">, software, electronics, semiconductors, internet, telecom equipment, and e-commerce. </w:t>
      </w:r>
    </w:p>
    <w:p w14:paraId="35ACA211"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Humans have been storing, retrieving, manipulating, and communicating information since the Sumerians in Mesopotamia developed writing in about 3000 BC but the term IT in its modern sense first appeared in a 1958 article published in the Harvard Business Review. It’s authors Harold J. Leavitt and Thomas L. Whisler commented: “The new technology does not yet have a single </w:t>
      </w:r>
      <w:bookmarkStart w:id="12" w:name="_Hlk60418974"/>
      <w:r w:rsidRPr="00830F9C">
        <w:rPr>
          <w:rFonts w:ascii="Times New Roman" w:hAnsi="Times New Roman"/>
          <w:sz w:val="28"/>
          <w:lang w:val="en-US"/>
        </w:rPr>
        <w:t>established name</w:t>
      </w:r>
      <w:bookmarkEnd w:id="12"/>
      <w:r w:rsidRPr="00830F9C">
        <w:rPr>
          <w:rFonts w:ascii="Times New Roman" w:hAnsi="Times New Roman"/>
          <w:sz w:val="28"/>
          <w:lang w:val="en-US"/>
        </w:rPr>
        <w:t xml:space="preserve">. We shall call it information technology (IT)”. Its definition consists of three categories: techniques for processing, the application of statistical and mathematical methods to decision-making, and the </w:t>
      </w:r>
      <w:bookmarkStart w:id="13" w:name="_Hlk60423443"/>
      <w:r w:rsidRPr="00830F9C">
        <w:rPr>
          <w:rFonts w:ascii="Times New Roman" w:hAnsi="Times New Roman"/>
          <w:sz w:val="28"/>
          <w:lang w:val="en-US"/>
        </w:rPr>
        <w:t>simulation of higher-order thinking</w:t>
      </w:r>
      <w:bookmarkEnd w:id="13"/>
      <w:r w:rsidRPr="00830F9C">
        <w:rPr>
          <w:rFonts w:ascii="Times New Roman" w:hAnsi="Times New Roman"/>
          <w:sz w:val="28"/>
          <w:lang w:val="en-US"/>
        </w:rPr>
        <w:t xml:space="preserve"> through computer programs. </w:t>
      </w:r>
    </w:p>
    <w:p w14:paraId="3AD22F3B"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The conception of IT is closely associated with Information Systems. IT falls under the </w:t>
      </w:r>
      <w:bookmarkStart w:id="14" w:name="_Hlk60423467"/>
      <w:r w:rsidRPr="00830F9C">
        <w:rPr>
          <w:rFonts w:ascii="Times New Roman" w:hAnsi="Times New Roman"/>
          <w:sz w:val="28"/>
          <w:lang w:val="en-US"/>
        </w:rPr>
        <w:t xml:space="preserve">information systems umbrella </w:t>
      </w:r>
      <w:bookmarkEnd w:id="14"/>
      <w:r w:rsidRPr="00830F9C">
        <w:rPr>
          <w:rFonts w:ascii="Times New Roman" w:hAnsi="Times New Roman"/>
          <w:sz w:val="28"/>
          <w:lang w:val="en-US"/>
        </w:rPr>
        <w:t xml:space="preserve">but has nothing to do with systems per say. IT deals with the technology involved in the systems themselves, e.g. an information system contains many information technologies such as servers, server operating systems, web server software etc. </w:t>
      </w:r>
    </w:p>
    <w:p w14:paraId="2C6AC818"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An Information System (IS) is a large umbrella referring to systems designed to create, store, manipulate or disseminate information. An example of an information system is a pencil and a piece of paper. The two objects themselves are just tools, but together they create a system for writing information. IS is implemented within an organization for the purpose of improving the effectiveness and efficiency of the organization. Capabilities of the information system and characteristics of the organization, work systems, people and development methodologies together determine the extent to which that purpose is achieved.</w:t>
      </w:r>
    </w:p>
    <w:p w14:paraId="178B1C82"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As an area of study IS and IT include </w:t>
      </w:r>
      <w:bookmarkStart w:id="15" w:name="_Hlk60419184"/>
      <w:r w:rsidRPr="00830F9C">
        <w:rPr>
          <w:rFonts w:ascii="Times New Roman" w:hAnsi="Times New Roman"/>
          <w:sz w:val="28"/>
          <w:lang w:val="en-US"/>
        </w:rPr>
        <w:t xml:space="preserve">the multidisciplinary business field </w:t>
      </w:r>
      <w:bookmarkEnd w:id="15"/>
      <w:r w:rsidRPr="00830F9C">
        <w:rPr>
          <w:rFonts w:ascii="Times New Roman" w:hAnsi="Times New Roman"/>
          <w:sz w:val="28"/>
          <w:lang w:val="en-US"/>
        </w:rPr>
        <w:t xml:space="preserve">and the </w:t>
      </w:r>
      <w:bookmarkStart w:id="16" w:name="_Hlk60423545"/>
      <w:r w:rsidRPr="00830F9C">
        <w:rPr>
          <w:rFonts w:ascii="Times New Roman" w:hAnsi="Times New Roman"/>
          <w:sz w:val="28"/>
          <w:lang w:val="en-US"/>
        </w:rPr>
        <w:t xml:space="preserve">interdisciplinary computer science field </w:t>
      </w:r>
      <w:bookmarkEnd w:id="16"/>
      <w:r w:rsidRPr="00830F9C">
        <w:rPr>
          <w:rFonts w:ascii="Times New Roman" w:hAnsi="Times New Roman"/>
          <w:sz w:val="28"/>
          <w:lang w:val="en-US"/>
        </w:rPr>
        <w:t xml:space="preserve">that is evolving toward a new scientific discipline. IS and IT course is a broader field that includes computer science course as its main </w:t>
      </w:r>
      <w:bookmarkStart w:id="17" w:name="_Hlk60419224"/>
      <w:r w:rsidRPr="00830F9C">
        <w:rPr>
          <w:rFonts w:ascii="Times New Roman" w:hAnsi="Times New Roman"/>
          <w:sz w:val="28"/>
          <w:lang w:val="en-US"/>
        </w:rPr>
        <w:t>constituent part.</w:t>
      </w:r>
      <w:bookmarkEnd w:id="17"/>
      <w:r w:rsidRPr="00830F9C">
        <w:rPr>
          <w:rFonts w:ascii="Times New Roman" w:hAnsi="Times New Roman"/>
          <w:sz w:val="28"/>
          <w:lang w:val="en-US"/>
        </w:rPr>
        <w:t xml:space="preserve"> </w:t>
      </w:r>
    </w:p>
    <w:p w14:paraId="4ED16E42" w14:textId="77777777" w:rsidR="00C1243A" w:rsidRDefault="00C1243A" w:rsidP="00C1243A">
      <w:pPr>
        <w:spacing w:after="0" w:line="240" w:lineRule="auto"/>
        <w:contextualSpacing/>
        <w:jc w:val="both"/>
        <w:rPr>
          <w:rFonts w:ascii="Times New Roman" w:hAnsi="Times New Roman"/>
          <w:sz w:val="28"/>
          <w:lang w:val="en-US"/>
        </w:rPr>
      </w:pPr>
    </w:p>
    <w:p w14:paraId="537FBB4F" w14:textId="77777777" w:rsidR="00C1243A" w:rsidRPr="004336E4" w:rsidRDefault="00C1243A" w:rsidP="00C1243A">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r w:rsidRPr="004336E4">
        <w:rPr>
          <w:rFonts w:ascii="Times New Roman" w:hAnsi="Times New Roman"/>
          <w:sz w:val="28"/>
          <w:lang w:val="en-US"/>
        </w:rPr>
        <w:t xml:space="preserve"> </w:t>
      </w:r>
    </w:p>
    <w:p w14:paraId="66419DA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1. Computers are …</w:t>
      </w:r>
    </w:p>
    <w:p w14:paraId="7E4A6609"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a) the most important part of our life;</w:t>
      </w:r>
    </w:p>
    <w:p w14:paraId="07395AF6"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b) an essential part of our life; </w:t>
      </w:r>
    </w:p>
    <w:p w14:paraId="3E63543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very friendly to users. </w:t>
      </w:r>
    </w:p>
    <w:p w14:paraId="03A30C24"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2. As an area of study IS and IT includes… </w:t>
      </w:r>
    </w:p>
    <w:p w14:paraId="2115771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a) the multidisciplinary industrial field and the interdisciplinary computer science field;</w:t>
      </w:r>
    </w:p>
    <w:p w14:paraId="4F86F8DC"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b) the multidisciplinary business field and the interdisciplinary computer science field;</w:t>
      </w:r>
    </w:p>
    <w:p w14:paraId="2AF2AA42" w14:textId="77777777" w:rsidR="005C0FAF"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c) the multidisciplinary social field and the interdisciplinary computer science field.</w:t>
      </w:r>
    </w:p>
    <w:p w14:paraId="0805F6A7" w14:textId="41531252"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3. Computers have different … </w:t>
      </w:r>
    </w:p>
    <w:p w14:paraId="67D41944"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bacterium; </w:t>
      </w:r>
    </w:p>
    <w:p w14:paraId="4EDA332C"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b) viruses;</w:t>
      </w:r>
    </w:p>
    <w:p w14:paraId="23EA0749"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c) worms. </w:t>
      </w:r>
    </w:p>
    <w:p w14:paraId="64264F5D"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4. An example of an information system is … </w:t>
      </w:r>
    </w:p>
    <w:p w14:paraId="2CBF8671"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a pencil and a piece of paper; </w:t>
      </w:r>
    </w:p>
    <w:p w14:paraId="4A9566D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a set of writing; </w:t>
      </w:r>
    </w:p>
    <w:p w14:paraId="6097B62D"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a calculating table. </w:t>
      </w:r>
    </w:p>
    <w:p w14:paraId="3734B54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5. An information system contains … </w:t>
      </w:r>
    </w:p>
    <w:p w14:paraId="7C1BA2A8"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many information technologies; </w:t>
      </w:r>
    </w:p>
    <w:p w14:paraId="4B3C11DF"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many computers; </w:t>
      </w:r>
    </w:p>
    <w:p w14:paraId="5A86882E"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many manufacturing technologies. </w:t>
      </w:r>
    </w:p>
    <w:p w14:paraId="76232353"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6. … to decision-making is the main task of an analyst-programmer. </w:t>
      </w:r>
    </w:p>
    <w:p w14:paraId="3D0F2675"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The developing new solutions; </w:t>
      </w:r>
    </w:p>
    <w:p w14:paraId="0943215C"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The application of new software; </w:t>
      </w:r>
    </w:p>
    <w:p w14:paraId="6F638B81"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The application of statistical and mathematical methods. </w:t>
      </w:r>
    </w:p>
    <w:p w14:paraId="58EBBFD5"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7. The term IT is commonly used as … </w:t>
      </w:r>
    </w:p>
    <w:p w14:paraId="672B44D7"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a) a synonym for computers and computer networks;</w:t>
      </w:r>
    </w:p>
    <w:p w14:paraId="01FCCC9E"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b) a synonym for computers and computer software; </w:t>
      </w:r>
    </w:p>
    <w:p w14:paraId="5A427B13"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c) a synonym for iPod and computer networks.</w:t>
      </w:r>
    </w:p>
    <w:p w14:paraId="43787227"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8. With the help of computers users… </w:t>
      </w:r>
    </w:p>
    <w:p w14:paraId="7EC0225F"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get control to the Internet; </w:t>
      </w:r>
    </w:p>
    <w:p w14:paraId="2BF39F68"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get access to the Internet; </w:t>
      </w:r>
    </w:p>
    <w:p w14:paraId="3C372D3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lose access to the Internet. </w:t>
      </w:r>
    </w:p>
    <w:p w14:paraId="2BCED8BF"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9. Information technology is … </w:t>
      </w:r>
    </w:p>
    <w:p w14:paraId="395DE696"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the application of computers to store, study, retrieve, transmit, and manipulate data; </w:t>
      </w:r>
    </w:p>
    <w:p w14:paraId="6263E21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the application of computers to store, study, retrieve, transmit, and manipulate people; </w:t>
      </w:r>
    </w:p>
    <w:p w14:paraId="2CE608F1"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the application of computers to store, study, retrieve, transmit, and manufacture data. </w:t>
      </w:r>
    </w:p>
    <w:p w14:paraId="0FF1C4F2"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10. The term IT in its modern sense first appeared … </w:t>
      </w:r>
    </w:p>
    <w:p w14:paraId="491D1EA7"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in a 1958 article published in the Harvard Business Magazine; </w:t>
      </w:r>
    </w:p>
    <w:p w14:paraId="7D2DC2F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in a 1958 article published in the Harvard Business Review; </w:t>
      </w:r>
    </w:p>
    <w:p w14:paraId="5F9E20FA" w14:textId="77777777" w:rsidR="00C1243A" w:rsidRPr="004336E4"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in a 1958 article published in the Harvard Business Review Journal. </w:t>
      </w:r>
    </w:p>
    <w:p w14:paraId="5063F228" w14:textId="77777777" w:rsidR="00C1243A" w:rsidRDefault="00C1243A" w:rsidP="00C1243A">
      <w:pPr>
        <w:spacing w:after="0" w:line="240" w:lineRule="auto"/>
        <w:ind w:firstLine="709"/>
        <w:contextualSpacing/>
        <w:jc w:val="both"/>
        <w:rPr>
          <w:rFonts w:ascii="Times New Roman" w:hAnsi="Times New Roman"/>
          <w:sz w:val="28"/>
          <w:lang w:val="en-US"/>
        </w:rPr>
      </w:pPr>
    </w:p>
    <w:p w14:paraId="254DD27B" w14:textId="77777777" w:rsidR="00C1243A" w:rsidRPr="004336E4" w:rsidRDefault="00C1243A" w:rsidP="00C1243A">
      <w:pPr>
        <w:spacing w:after="0" w:line="240" w:lineRule="auto"/>
        <w:ind w:firstLine="709"/>
        <w:contextualSpacing/>
        <w:jc w:val="both"/>
        <w:rPr>
          <w:rFonts w:ascii="Times New Roman" w:hAnsi="Times New Roman"/>
          <w:b/>
          <w:bCs/>
          <w:sz w:val="28"/>
          <w:lang w:val="en-US"/>
        </w:rPr>
      </w:pPr>
      <w:bookmarkStart w:id="18" w:name="_Hlk62666938"/>
      <w:r w:rsidRPr="00EE354B">
        <w:rPr>
          <w:rFonts w:ascii="Times New Roman" w:eastAsia="Times New Roman" w:hAnsi="Times New Roman" w:cs="Times New Roman"/>
          <w:b/>
          <w:sz w:val="28"/>
          <w:szCs w:val="28"/>
          <w:lang w:val="en-US" w:eastAsia="ru-RU"/>
        </w:rPr>
        <w:t>II</w:t>
      </w:r>
      <w:r>
        <w:rPr>
          <w:rFonts w:ascii="Times New Roman" w:eastAsia="Times New Roman" w:hAnsi="Times New Roman" w:cs="Times New Roman"/>
          <w:b/>
          <w:sz w:val="28"/>
          <w:szCs w:val="28"/>
          <w:lang w:val="en-US" w:eastAsia="ru-RU"/>
        </w:rPr>
        <w:t>I</w:t>
      </w:r>
      <w:r w:rsidRPr="00EE354B">
        <w:rPr>
          <w:rFonts w:ascii="Times New Roman" w:eastAsia="Times New Roman" w:hAnsi="Times New Roman" w:cs="Times New Roman"/>
          <w:b/>
          <w:sz w:val="28"/>
          <w:szCs w:val="28"/>
          <w:lang w:val="en-US" w:eastAsia="ru-RU"/>
        </w:rPr>
        <w:t xml:space="preserve">. </w:t>
      </w:r>
      <w:r w:rsidRPr="004336E4">
        <w:rPr>
          <w:rFonts w:ascii="Times New Roman" w:hAnsi="Times New Roman"/>
          <w:b/>
          <w:bCs/>
          <w:sz w:val="28"/>
          <w:lang w:val="en-US"/>
        </w:rPr>
        <w:t>Comprehension Check. State whether the statements are true or false. Correct if necessary.</w:t>
      </w:r>
    </w:p>
    <w:bookmarkEnd w:id="18"/>
    <w:p w14:paraId="35908C61"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1. Information technology is the theory and practice of using computers to store and analyze information.</w:t>
      </w:r>
    </w:p>
    <w:p w14:paraId="05663AF6"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2. Each level in the ICT hierarchy proposed by Zippo contains some degree of particularity in that they are related to technologies that facilitate the transfer of information.</w:t>
      </w:r>
    </w:p>
    <w:p w14:paraId="3DF09B0D"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3. The term computer network is very closely associated with the term Information technology.</w:t>
      </w:r>
    </w:p>
    <w:p w14:paraId="52791797"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4. Television and telephones are within the compasses of the term IT. </w:t>
      </w:r>
    </w:p>
    <w:p w14:paraId="0A8ADBD8"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5. Information technology is a broad notion as it embraces computer hardware, software, electronics, semiconductors, internet, telecom equipment, and e-commerce. </w:t>
      </w:r>
    </w:p>
    <w:p w14:paraId="0C2094BC" w14:textId="77777777" w:rsidR="00C1243A" w:rsidRDefault="00C1243A" w:rsidP="00C1243A">
      <w:pPr>
        <w:spacing w:after="0" w:line="240" w:lineRule="auto"/>
        <w:ind w:firstLine="709"/>
        <w:contextualSpacing/>
        <w:jc w:val="both"/>
        <w:rPr>
          <w:rFonts w:ascii="Times New Roman" w:hAnsi="Times New Roman"/>
          <w:sz w:val="28"/>
          <w:lang w:val="en-US"/>
        </w:rPr>
      </w:pPr>
    </w:p>
    <w:p w14:paraId="58F6AAAA" w14:textId="77777777" w:rsidR="00C1243A" w:rsidRDefault="00C1243A" w:rsidP="00C1243A">
      <w:pPr>
        <w:spacing w:after="0" w:line="240" w:lineRule="auto"/>
        <w:ind w:firstLine="709"/>
        <w:contextualSpacing/>
        <w:jc w:val="both"/>
        <w:rPr>
          <w:rFonts w:ascii="Times New Roman" w:hAnsi="Times New Roman"/>
          <w:b/>
          <w:bCs/>
          <w:sz w:val="28"/>
          <w:lang w:val="en-US"/>
        </w:rPr>
      </w:pPr>
      <w:r w:rsidRPr="004336E4">
        <w:rPr>
          <w:rFonts w:ascii="Times New Roman" w:hAnsi="Times New Roman"/>
          <w:b/>
          <w:bCs/>
          <w:sz w:val="28"/>
          <w:lang w:val="en-US"/>
        </w:rPr>
        <w:t>IV. Fill in the necessary prepositions.</w:t>
      </w:r>
    </w:p>
    <w:p w14:paraId="09FE28B5" w14:textId="77777777" w:rsidR="00C1243A" w:rsidRPr="004336E4" w:rsidRDefault="00C1243A" w:rsidP="00C1243A">
      <w:pPr>
        <w:spacing w:after="0" w:line="240" w:lineRule="auto"/>
        <w:ind w:firstLine="709"/>
        <w:contextualSpacing/>
        <w:jc w:val="both"/>
        <w:rPr>
          <w:rFonts w:ascii="Times New Roman" w:hAnsi="Times New Roman"/>
          <w:b/>
          <w:bCs/>
          <w:sz w:val="28"/>
          <w:lang w:val="en-US"/>
        </w:rPr>
      </w:pPr>
    </w:p>
    <w:p w14:paraId="766C5F46" w14:textId="77777777" w:rsidR="00C1243A" w:rsidRPr="00FD6E5F" w:rsidRDefault="00C1243A" w:rsidP="00C1243A">
      <w:pPr>
        <w:pStyle w:val="a3"/>
        <w:spacing w:after="0" w:line="240" w:lineRule="auto"/>
        <w:ind w:left="0" w:firstLine="709"/>
        <w:jc w:val="both"/>
        <w:rPr>
          <w:rFonts w:ascii="Times New Roman" w:hAnsi="Times New Roman"/>
          <w:sz w:val="28"/>
          <w:lang w:val="en-US"/>
        </w:rPr>
      </w:pPr>
      <w:r>
        <w:rPr>
          <w:rFonts w:ascii="Times New Roman" w:hAnsi="Times New Roman"/>
          <w:sz w:val="28"/>
          <w:lang w:val="en-US"/>
        </w:rPr>
        <w:t xml:space="preserve">1. </w:t>
      </w:r>
      <w:r w:rsidRPr="00FD6E5F">
        <w:rPr>
          <w:rFonts w:ascii="Times New Roman" w:hAnsi="Times New Roman"/>
          <w:sz w:val="28"/>
          <w:lang w:val="en-US"/>
        </w:rPr>
        <w:t xml:space="preserve">The term Information technology in its modern sense first appeared … a 1958 article. 2. IT deals with the technology involved … the systems themselves. 3. The term IT is commonly used … a synonym … computers and computer networks. 4. An ICT hierarchy is where each hierarchy level contains some degree … commonality in that they are related … technologies that facilitate the transfer of information. 5. Information technology is the application … computers to store, study, retrieve, transmit, and manipulate data often … the context of a business enterprise. 6. The conception of Information technology is closely associated … Information Systems. 7. Due … computers modern medicine can diagnose diseases faster and more effectively. 8. With the help of computers we get access … the Internet. </w:t>
      </w:r>
    </w:p>
    <w:p w14:paraId="368FF11F" w14:textId="77777777" w:rsidR="00C1243A" w:rsidRPr="00FD6E5F" w:rsidRDefault="00C1243A" w:rsidP="00C1243A">
      <w:pPr>
        <w:pStyle w:val="a3"/>
        <w:spacing w:after="0" w:line="240" w:lineRule="auto"/>
        <w:ind w:left="0" w:firstLine="709"/>
        <w:jc w:val="both"/>
        <w:rPr>
          <w:rFonts w:ascii="Times New Roman" w:hAnsi="Times New Roman"/>
          <w:sz w:val="28"/>
          <w:lang w:val="en-US"/>
        </w:rPr>
      </w:pPr>
    </w:p>
    <w:p w14:paraId="4B22134B" w14:textId="77777777" w:rsidR="00C1243A" w:rsidRDefault="00C1243A" w:rsidP="00C1243A">
      <w:pPr>
        <w:spacing w:after="0" w:line="240" w:lineRule="auto"/>
        <w:ind w:firstLine="709"/>
        <w:contextualSpacing/>
        <w:jc w:val="both"/>
        <w:rPr>
          <w:rFonts w:ascii="Times New Roman" w:hAnsi="Times New Roman"/>
          <w:b/>
          <w:bCs/>
          <w:sz w:val="28"/>
          <w:lang w:val="en-US"/>
        </w:rPr>
      </w:pPr>
      <w:r w:rsidRPr="004336E4">
        <w:rPr>
          <w:rFonts w:ascii="Times New Roman" w:hAnsi="Times New Roman"/>
          <w:b/>
          <w:bCs/>
          <w:sz w:val="28"/>
          <w:lang w:val="en-US"/>
        </w:rPr>
        <w:t xml:space="preserve">V. Fill in the necessary articles. </w:t>
      </w:r>
    </w:p>
    <w:p w14:paraId="754B06B3" w14:textId="77777777" w:rsidR="00C1243A" w:rsidRPr="004336E4" w:rsidRDefault="00C1243A" w:rsidP="00C1243A">
      <w:pPr>
        <w:spacing w:after="0" w:line="240" w:lineRule="auto"/>
        <w:ind w:firstLine="709"/>
        <w:contextualSpacing/>
        <w:jc w:val="both"/>
        <w:rPr>
          <w:rFonts w:ascii="Times New Roman" w:hAnsi="Times New Roman"/>
          <w:b/>
          <w:bCs/>
          <w:sz w:val="28"/>
          <w:lang w:val="en-US"/>
        </w:rPr>
      </w:pPr>
    </w:p>
    <w:p w14:paraId="5A4CF4CA" w14:textId="77777777" w:rsidR="00C1243A" w:rsidRPr="004336E4"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1. Workers use handheld computing devices to collect data at … customer site, to generate forms, to control inventory. 2. With small computing devices available for controlling … flow of information in … organization people are able to spend more time being active. 3. Computers can help … people work more creatively. 4. Multimedia combines … text with sound, video, animation and graphics, which greatly enhances … interaction between user and machine. 5. Personal computers have … potential to significantly improve … way we relate to each other. 6. Many people today telecommute – that is, use their … computers to stay in … touch with … office while they are working at … home. 7. With … proper tools, hospital staff can get … diagnosis from … medical expert hundreds or thousands of miles away. 8. … disabled can communicate more effectively with others using computers.</w:t>
      </w:r>
    </w:p>
    <w:p w14:paraId="5557DBA6" w14:textId="77777777" w:rsidR="00C1243A" w:rsidRDefault="00C1243A" w:rsidP="00C1243A">
      <w:pPr>
        <w:spacing w:after="0" w:line="240" w:lineRule="auto"/>
        <w:contextualSpacing/>
        <w:jc w:val="both"/>
        <w:rPr>
          <w:rFonts w:ascii="Times New Roman" w:hAnsi="Times New Roman"/>
          <w:sz w:val="28"/>
          <w:lang w:val="en-US"/>
        </w:rPr>
      </w:pPr>
    </w:p>
    <w:p w14:paraId="26924938" w14:textId="77777777" w:rsidR="00C1243A" w:rsidRDefault="00C1243A" w:rsidP="00C1243A">
      <w:pPr>
        <w:spacing w:after="200" w:line="276" w:lineRule="auto"/>
        <w:contextualSpacing/>
        <w:rPr>
          <w:rFonts w:ascii="Times New Roman" w:eastAsia="Times New Roman" w:hAnsi="Times New Roman" w:cs="Times New Roman"/>
          <w:b/>
          <w:sz w:val="28"/>
          <w:szCs w:val="28"/>
          <w:lang w:val="en-US" w:eastAsia="ru-RU"/>
        </w:rPr>
      </w:pPr>
      <w:r w:rsidRPr="0063360E">
        <w:rPr>
          <w:rFonts w:ascii="Times New Roman" w:eastAsia="Times New Roman" w:hAnsi="Times New Roman" w:cs="Times New Roman"/>
          <w:i/>
          <w:sz w:val="28"/>
          <w:szCs w:val="28"/>
          <w:lang w:val="en-US" w:eastAsia="ru-RU"/>
        </w:rPr>
        <w:t>B. TEXT STUDY</w:t>
      </w:r>
    </w:p>
    <w:p w14:paraId="550FC1FC" w14:textId="77777777" w:rsidR="00C1243A" w:rsidRPr="007B0690"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7B0690">
        <w:rPr>
          <w:rFonts w:ascii="Times New Roman" w:eastAsia="Times New Roman" w:hAnsi="Times New Roman" w:cs="Times New Roman"/>
          <w:b/>
          <w:sz w:val="28"/>
          <w:szCs w:val="28"/>
          <w:lang w:val="en-US" w:eastAsia="ru-RU"/>
        </w:rPr>
        <w:t>I.</w:t>
      </w:r>
      <w:r>
        <w:rPr>
          <w:rFonts w:ascii="Times New Roman" w:eastAsia="Times New Roman" w:hAnsi="Times New Roman" w:cs="Times New Roman"/>
          <w:b/>
          <w:sz w:val="28"/>
          <w:szCs w:val="28"/>
          <w:lang w:val="en-US" w:eastAsia="ru-RU"/>
        </w:rPr>
        <w:t xml:space="preserve"> </w:t>
      </w:r>
      <w:r w:rsidRPr="007B0690">
        <w:rPr>
          <w:rFonts w:ascii="Times New Roman" w:eastAsia="Times New Roman" w:hAnsi="Times New Roman" w:cs="Times New Roman"/>
          <w:b/>
          <w:sz w:val="28"/>
          <w:szCs w:val="28"/>
          <w:lang w:val="en-US" w:eastAsia="ru-RU"/>
        </w:rPr>
        <w:t>You are going to read an article about types of computers. 5 sentences have been removed from the article. Choose from the sentences A–F the one which fits each gap (1–5). There is one extra sentence which you do not need to use.</w:t>
      </w:r>
    </w:p>
    <w:p w14:paraId="5891B5D0" w14:textId="77777777" w:rsidR="00C1243A" w:rsidRPr="007B0690" w:rsidRDefault="00C1243A" w:rsidP="00C1243A">
      <w:pPr>
        <w:spacing w:after="0" w:line="240" w:lineRule="auto"/>
        <w:ind w:firstLine="709"/>
        <w:contextualSpacing/>
        <w:jc w:val="both"/>
        <w:rPr>
          <w:lang w:val="en-US" w:eastAsia="ru-RU"/>
        </w:rPr>
      </w:pPr>
    </w:p>
    <w:p w14:paraId="68F8E186" w14:textId="77777777" w:rsidR="00C1243A" w:rsidRPr="00B50EC5"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016C11">
        <w:rPr>
          <w:rFonts w:ascii="Times New Roman" w:eastAsia="Times New Roman" w:hAnsi="Times New Roman" w:cs="Times New Roman"/>
          <w:b/>
          <w:sz w:val="28"/>
          <w:szCs w:val="28"/>
          <w:lang w:val="en-US" w:eastAsia="ru-RU"/>
        </w:rPr>
        <w:t xml:space="preserve"> </w:t>
      </w:r>
      <w:r>
        <w:rPr>
          <w:rFonts w:ascii="Times New Roman" w:eastAsia="Times New Roman" w:hAnsi="Times New Roman" w:cs="Times New Roman"/>
          <w:b/>
          <w:sz w:val="28"/>
          <w:szCs w:val="28"/>
          <w:lang w:val="en-US" w:eastAsia="ru-RU"/>
        </w:rPr>
        <w:t>A.</w:t>
      </w:r>
      <w:r>
        <w:rPr>
          <w:rFonts w:ascii="Times New Roman" w:eastAsia="Times New Roman" w:hAnsi="Times New Roman" w:cs="Times New Roman"/>
          <w:bCs/>
          <w:sz w:val="28"/>
          <w:szCs w:val="28"/>
          <w:lang w:val="en-US" w:eastAsia="ru-RU"/>
        </w:rPr>
        <w:t xml:space="preserve"> </w:t>
      </w:r>
      <w:r w:rsidRPr="00016C11">
        <w:rPr>
          <w:rFonts w:ascii="Times New Roman" w:eastAsia="Times New Roman" w:hAnsi="Times New Roman" w:cs="Times New Roman"/>
          <w:bCs/>
          <w:sz w:val="28"/>
          <w:szCs w:val="28"/>
          <w:lang w:val="en-US" w:eastAsia="ru-RU"/>
        </w:rPr>
        <w:t>These devices usually do not have keyboards but rely on touchscreen technology for user input.</w:t>
      </w:r>
    </w:p>
    <w:p w14:paraId="2EF0C046" w14:textId="77777777" w:rsidR="00C1243A" w:rsidRPr="00B50EC5"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B.</w:t>
      </w:r>
      <w:r w:rsidRPr="00B50EC5">
        <w:rPr>
          <w:rFonts w:ascii="Times New Roman" w:hAnsi="Times New Roman"/>
          <w:sz w:val="28"/>
          <w:lang w:val="en-US"/>
        </w:rPr>
        <w:t xml:space="preserve"> </w:t>
      </w:r>
      <w:r w:rsidRPr="00016C11">
        <w:rPr>
          <w:rFonts w:ascii="Times New Roman" w:eastAsia="Times New Roman" w:hAnsi="Times New Roman" w:cs="Times New Roman"/>
          <w:bCs/>
          <w:sz w:val="28"/>
          <w:szCs w:val="28"/>
          <w:lang w:val="en-US" w:eastAsia="ru-RU"/>
        </w:rPr>
        <w:t>Their low cost means they're cheaper than almost any brand-new laptop you'll find at retail outlets. However, the internal components are less powerful than those in regular laptops.</w:t>
      </w:r>
    </w:p>
    <w:p w14:paraId="650D1B2A" w14:textId="77777777" w:rsidR="00C1243A" w:rsidRPr="00B50EC5"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 xml:space="preserve">C. </w:t>
      </w:r>
      <w:r w:rsidRPr="00016C11">
        <w:rPr>
          <w:rFonts w:ascii="Times New Roman" w:eastAsia="Times New Roman" w:hAnsi="Times New Roman" w:cs="Times New Roman"/>
          <w:bCs/>
          <w:sz w:val="28"/>
          <w:szCs w:val="28"/>
          <w:lang w:val="en-US" w:eastAsia="ru-RU"/>
        </w:rPr>
        <w:t>Servers allow many computers to share a printer or other devices without the cost of having to buy one for every computer.</w:t>
      </w:r>
    </w:p>
    <w:p w14:paraId="42D7FD03" w14:textId="77777777" w:rsidR="00C1243A" w:rsidRPr="007B0690"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 xml:space="preserve">D. </w:t>
      </w:r>
      <w:r w:rsidRPr="00016C11">
        <w:rPr>
          <w:rFonts w:ascii="Times New Roman" w:eastAsia="Times New Roman" w:hAnsi="Times New Roman" w:cs="Times New Roman"/>
          <w:bCs/>
          <w:sz w:val="28"/>
          <w:szCs w:val="28"/>
          <w:lang w:val="en-US" w:eastAsia="ru-RU"/>
        </w:rPr>
        <w:t>PCs were first known as microcomputers because they were a complete computer but built on a smaller scale than the huge systems in use by most businesses.</w:t>
      </w:r>
    </w:p>
    <w:p w14:paraId="7312455C"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 xml:space="preserve">E. </w:t>
      </w:r>
      <w:r w:rsidRPr="00016C11">
        <w:rPr>
          <w:rFonts w:ascii="Times New Roman" w:hAnsi="Times New Roman"/>
          <w:sz w:val="28"/>
          <w:lang w:val="en-US"/>
        </w:rPr>
        <w:t>Many of today’s great movies use supercomputers for their CGI.</w:t>
      </w:r>
    </w:p>
    <w:p w14:paraId="1EFBE27E" w14:textId="77777777" w:rsidR="00C1243A" w:rsidRPr="00016C11"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 xml:space="preserve">F. </w:t>
      </w:r>
      <w:r w:rsidRPr="00016C11">
        <w:rPr>
          <w:rFonts w:ascii="Times New Roman" w:hAnsi="Times New Roman"/>
          <w:sz w:val="28"/>
          <w:lang w:val="en-US"/>
        </w:rPr>
        <w:t xml:space="preserve">The glasses can stream information to the lenses and allow the wearer to send and receive messages through voice commands. </w:t>
      </w:r>
      <w:r>
        <w:rPr>
          <w:rFonts w:ascii="Times New Roman" w:eastAsia="Times New Roman" w:hAnsi="Times New Roman" w:cs="Times New Roman"/>
          <w:b/>
          <w:sz w:val="28"/>
          <w:szCs w:val="28"/>
          <w:lang w:val="en-US" w:eastAsia="ru-RU"/>
        </w:rPr>
        <w:t xml:space="preserve"> </w:t>
      </w:r>
    </w:p>
    <w:p w14:paraId="402CD038" w14:textId="77777777" w:rsidR="00C1243A" w:rsidRPr="00016C11"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p>
    <w:p w14:paraId="123CC306" w14:textId="77777777" w:rsidR="00C1243A" w:rsidRDefault="00C1243A" w:rsidP="00C1243A">
      <w:pPr>
        <w:spacing w:after="0" w:line="240" w:lineRule="auto"/>
        <w:ind w:firstLine="709"/>
        <w:contextualSpacing/>
        <w:jc w:val="center"/>
        <w:rPr>
          <w:rFonts w:ascii="Times New Roman" w:eastAsia="Times New Roman" w:hAnsi="Times New Roman" w:cs="Times New Roman"/>
          <w:b/>
          <w:caps/>
          <w:sz w:val="28"/>
          <w:szCs w:val="28"/>
          <w:lang w:val="en-US" w:eastAsia="ru-RU"/>
        </w:rPr>
      </w:pPr>
      <w:r w:rsidRPr="00016C11">
        <w:rPr>
          <w:rFonts w:ascii="Times New Roman" w:eastAsia="Times New Roman" w:hAnsi="Times New Roman" w:cs="Times New Roman"/>
          <w:b/>
          <w:sz w:val="28"/>
          <w:szCs w:val="28"/>
          <w:lang w:val="en-US" w:eastAsia="ru-RU"/>
        </w:rPr>
        <w:t xml:space="preserve">Text B. </w:t>
      </w:r>
      <w:r w:rsidRPr="00307029">
        <w:rPr>
          <w:rFonts w:ascii="Times New Roman" w:eastAsia="Times New Roman" w:hAnsi="Times New Roman" w:cs="Times New Roman"/>
          <w:b/>
          <w:sz w:val="28"/>
          <w:szCs w:val="28"/>
          <w:lang w:val="en-US" w:eastAsia="ru-RU"/>
        </w:rPr>
        <w:t>T</w:t>
      </w:r>
      <w:r>
        <w:rPr>
          <w:rFonts w:ascii="Times New Roman" w:eastAsia="Times New Roman" w:hAnsi="Times New Roman" w:cs="Times New Roman"/>
          <w:b/>
          <w:sz w:val="28"/>
          <w:szCs w:val="28"/>
          <w:lang w:val="en-US" w:eastAsia="ru-RU"/>
        </w:rPr>
        <w:t>ypes of C</w:t>
      </w:r>
      <w:r w:rsidRPr="00307029">
        <w:rPr>
          <w:rFonts w:ascii="Times New Roman" w:eastAsia="Times New Roman" w:hAnsi="Times New Roman" w:cs="Times New Roman"/>
          <w:b/>
          <w:sz w:val="28"/>
          <w:szCs w:val="28"/>
          <w:lang w:val="en-US" w:eastAsia="ru-RU"/>
        </w:rPr>
        <w:t>omputers</w:t>
      </w:r>
    </w:p>
    <w:p w14:paraId="40126604" w14:textId="77777777" w:rsidR="00C1243A" w:rsidRDefault="00C1243A" w:rsidP="00C1243A">
      <w:pPr>
        <w:spacing w:after="0" w:line="240" w:lineRule="auto"/>
        <w:ind w:firstLine="709"/>
        <w:contextualSpacing/>
        <w:jc w:val="both"/>
        <w:rPr>
          <w:rFonts w:ascii="Times New Roman" w:eastAsia="Times New Roman" w:hAnsi="Times New Roman" w:cs="Times New Roman"/>
          <w:b/>
          <w:caps/>
          <w:sz w:val="28"/>
          <w:szCs w:val="28"/>
          <w:lang w:val="en-US" w:eastAsia="ru-RU"/>
        </w:rPr>
      </w:pPr>
    </w:p>
    <w:p w14:paraId="1CE08112" w14:textId="77777777"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There are a lot of terms used to describe computers. Most of these words imply the size, expected use or capability of the computer. While the term computer can apply to almost any device that has a microprocessor in it, most people think of a computer as a device that receives input from the user through a mouse or keyboard, processes it in some fashion and displays the result on a screen. Do you know the different types of computers? </w:t>
      </w:r>
    </w:p>
    <w:p w14:paraId="6BC44C4E"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PC</w:t>
      </w:r>
      <w:r>
        <w:rPr>
          <w:rFonts w:ascii="Times New Roman" w:hAnsi="Times New Roman"/>
          <w:b/>
          <w:bCs/>
          <w:sz w:val="28"/>
          <w:lang w:val="en-US"/>
        </w:rPr>
        <w:t>.</w:t>
      </w:r>
      <w:r w:rsidRPr="00016C11">
        <w:rPr>
          <w:rFonts w:ascii="Times New Roman" w:hAnsi="Times New Roman"/>
          <w:b/>
          <w:bCs/>
          <w:sz w:val="28"/>
          <w:lang w:val="en-US"/>
        </w:rPr>
        <w:t xml:space="preserve"> </w:t>
      </w:r>
      <w:r w:rsidRPr="00016C11">
        <w:rPr>
          <w:rFonts w:ascii="Times New Roman" w:hAnsi="Times New Roman"/>
          <w:sz w:val="28"/>
          <w:lang w:val="en-US"/>
        </w:rPr>
        <w:t xml:space="preserve">A single person defines the personal computer, or PC, as any computer designed for general use by one person. While a Mac is a PC, most people relate the term with computers that run the Windows operating system. </w:t>
      </w:r>
      <w:r>
        <w:rPr>
          <w:rFonts w:ascii="Times New Roman" w:hAnsi="Times New Roman"/>
          <w:sz w:val="28"/>
          <w:lang w:val="en-US"/>
        </w:rPr>
        <w:t xml:space="preserve">(1) </w:t>
      </w:r>
      <w:r w:rsidRPr="00016C11">
        <w:rPr>
          <w:rFonts w:ascii="Times New Roman" w:hAnsi="Times New Roman"/>
          <w:sz w:val="28"/>
          <w:lang w:val="en-US"/>
        </w:rPr>
        <w:t xml:space="preserve">Personal computers come in many forms, including the new Apple iPad. </w:t>
      </w:r>
    </w:p>
    <w:p w14:paraId="64B03216" w14:textId="77777777"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DESKTOP</w:t>
      </w:r>
      <w:r>
        <w:rPr>
          <w:rFonts w:ascii="Times New Roman" w:hAnsi="Times New Roman"/>
          <w:b/>
          <w:bCs/>
          <w:sz w:val="28"/>
          <w:lang w:val="en-US"/>
        </w:rPr>
        <w:t>.</w:t>
      </w:r>
      <w:r w:rsidRPr="00016C11">
        <w:rPr>
          <w:rFonts w:ascii="Times New Roman" w:hAnsi="Times New Roman"/>
          <w:sz w:val="28"/>
          <w:lang w:val="en-US"/>
        </w:rPr>
        <w:t xml:space="preserve"> A PC that is not designed for portability is a desktop computer. The expectation with desktop systems is that you will set the computer up in a permanent location, like a desk or table. Most desktops offer more power, storage and versatility for less cost than their portable brethren. </w:t>
      </w:r>
    </w:p>
    <w:p w14:paraId="567E699B" w14:textId="77777777"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LAPTOP</w:t>
      </w:r>
      <w:r>
        <w:rPr>
          <w:rFonts w:ascii="Times New Roman" w:hAnsi="Times New Roman"/>
          <w:b/>
          <w:bCs/>
          <w:sz w:val="28"/>
          <w:lang w:val="en-US"/>
        </w:rPr>
        <w:t xml:space="preserve">. </w:t>
      </w:r>
      <w:r w:rsidRPr="00016C11">
        <w:rPr>
          <w:rFonts w:ascii="Times New Roman" w:hAnsi="Times New Roman"/>
          <w:sz w:val="28"/>
          <w:lang w:val="en-US"/>
        </w:rPr>
        <w:t>Also called notebooks, laptops are portable computers that mix the display, keyboard, a pointing device or trackball, processor, memory and hard drive all in a battery-operated package slightly larger than an average hardcover book.</w:t>
      </w:r>
    </w:p>
    <w:p w14:paraId="4AA64390"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 </w:t>
      </w:r>
      <w:r w:rsidRPr="00016C11">
        <w:rPr>
          <w:rFonts w:ascii="Times New Roman" w:hAnsi="Times New Roman"/>
          <w:b/>
          <w:bCs/>
          <w:sz w:val="28"/>
          <w:lang w:val="en-US"/>
        </w:rPr>
        <w:t>TABLET COMPUTERS</w:t>
      </w:r>
      <w:r>
        <w:rPr>
          <w:rFonts w:ascii="Times New Roman" w:hAnsi="Times New Roman"/>
          <w:b/>
          <w:bCs/>
          <w:sz w:val="28"/>
          <w:lang w:val="en-US"/>
        </w:rPr>
        <w:t>.</w:t>
      </w:r>
      <w:r w:rsidRPr="00016C11">
        <w:rPr>
          <w:rFonts w:ascii="Times New Roman" w:hAnsi="Times New Roman"/>
          <w:b/>
          <w:bCs/>
          <w:sz w:val="28"/>
          <w:lang w:val="en-US"/>
        </w:rPr>
        <w:t xml:space="preserve"> </w:t>
      </w:r>
      <w:r w:rsidRPr="00016C11">
        <w:rPr>
          <w:rFonts w:ascii="Times New Roman" w:hAnsi="Times New Roman"/>
          <w:sz w:val="28"/>
          <w:lang w:val="en-US"/>
        </w:rPr>
        <w:t>Tablet Computers are ultra-portable computers that are even smaller than traditional laptops.</w:t>
      </w:r>
      <w:r>
        <w:rPr>
          <w:rFonts w:ascii="Times New Roman" w:hAnsi="Times New Roman"/>
          <w:sz w:val="28"/>
          <w:lang w:val="en-US"/>
        </w:rPr>
        <w:t xml:space="preserve"> (2)</w:t>
      </w:r>
      <w:r w:rsidRPr="00016C11">
        <w:rPr>
          <w:rFonts w:ascii="Times New Roman" w:hAnsi="Times New Roman"/>
          <w:sz w:val="28"/>
          <w:lang w:val="en-US"/>
        </w:rPr>
        <w:t xml:space="preserve"> Recent improvements to tablet computers have allowed users to view HD video, get high quality sound, great photo capabilities, and the ability to share information, photos, and videos with anyone.</w:t>
      </w:r>
    </w:p>
    <w:p w14:paraId="677AC680" w14:textId="77777777"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 </w:t>
      </w:r>
      <w:r w:rsidRPr="00016C11">
        <w:rPr>
          <w:rFonts w:ascii="Times New Roman" w:hAnsi="Times New Roman"/>
          <w:b/>
          <w:bCs/>
          <w:sz w:val="28"/>
          <w:lang w:val="en-US"/>
        </w:rPr>
        <w:t>SMARTPHONES</w:t>
      </w:r>
      <w:r>
        <w:rPr>
          <w:rFonts w:ascii="Times New Roman" w:hAnsi="Times New Roman"/>
          <w:b/>
          <w:bCs/>
          <w:sz w:val="28"/>
          <w:lang w:val="en-US"/>
        </w:rPr>
        <w:t>.</w:t>
      </w:r>
      <w:r w:rsidRPr="00016C11">
        <w:rPr>
          <w:rFonts w:ascii="Times New Roman" w:hAnsi="Times New Roman"/>
          <w:sz w:val="28"/>
          <w:lang w:val="en-US"/>
        </w:rPr>
        <w:t xml:space="preserve"> Smartphones are handheld-sized computers that often use flash memory instead of a hard drive for storage. </w:t>
      </w:r>
      <w:r>
        <w:rPr>
          <w:rFonts w:ascii="Times New Roman" w:hAnsi="Times New Roman"/>
          <w:sz w:val="28"/>
          <w:lang w:val="en-US"/>
        </w:rPr>
        <w:t xml:space="preserve">(3) </w:t>
      </w:r>
      <w:r w:rsidRPr="00016C11">
        <w:rPr>
          <w:rFonts w:ascii="Times New Roman" w:hAnsi="Times New Roman"/>
          <w:sz w:val="28"/>
          <w:lang w:val="en-US"/>
        </w:rPr>
        <w:t xml:space="preserve">Smartphones are typically smaller than a paperback novel, very lightweight with a reasonable battery life. Smartphones have the same capabilities as tablet computers, but also allow users to text or make phone calls. </w:t>
      </w:r>
    </w:p>
    <w:p w14:paraId="6C1DF882"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WORKSTATION</w:t>
      </w:r>
      <w:r>
        <w:rPr>
          <w:rFonts w:ascii="Times New Roman" w:hAnsi="Times New Roman"/>
          <w:b/>
          <w:bCs/>
          <w:sz w:val="28"/>
          <w:lang w:val="en-US"/>
        </w:rPr>
        <w:t>.</w:t>
      </w:r>
      <w:r w:rsidRPr="00016C11">
        <w:rPr>
          <w:rFonts w:ascii="Times New Roman" w:hAnsi="Times New Roman"/>
          <w:b/>
          <w:bCs/>
          <w:sz w:val="28"/>
          <w:lang w:val="en-US"/>
        </w:rPr>
        <w:t xml:space="preserve"> </w:t>
      </w:r>
      <w:r w:rsidRPr="00016C11">
        <w:rPr>
          <w:rFonts w:ascii="Times New Roman" w:hAnsi="Times New Roman"/>
          <w:sz w:val="28"/>
          <w:lang w:val="en-US"/>
        </w:rPr>
        <w:t xml:space="preserve">Another type of computer is a workstation. A workstation is simply a desktop computer that has a more powerful processor, additional memory and enhanced capabilities for performing a special group of tasks, such as 3D Graphics or game development. They may even use multiple screens to enhance their viewing. </w:t>
      </w:r>
    </w:p>
    <w:p w14:paraId="54D39587" w14:textId="46A9FA89"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SERVER</w:t>
      </w:r>
      <w:r w:rsidRPr="00016C11">
        <w:rPr>
          <w:rFonts w:ascii="Times New Roman" w:hAnsi="Times New Roman"/>
          <w:sz w:val="28"/>
          <w:lang w:val="en-US"/>
        </w:rPr>
        <w:t xml:space="preserve"> A computer that has been optimized to provide services to other computers over a network. Servers usually have powerful processors, lots of memory and large hard drives. </w:t>
      </w:r>
      <w:r>
        <w:rPr>
          <w:rFonts w:ascii="Times New Roman" w:hAnsi="Times New Roman"/>
          <w:sz w:val="28"/>
          <w:lang w:val="en-US"/>
        </w:rPr>
        <w:t xml:space="preserve">(4) </w:t>
      </w:r>
      <w:r w:rsidRPr="00016C11">
        <w:rPr>
          <w:rFonts w:ascii="Times New Roman" w:hAnsi="Times New Roman"/>
          <w:sz w:val="28"/>
          <w:lang w:val="en-US"/>
        </w:rPr>
        <w:t>Servers also allow users to share information and files with each other. The computers in this lab are part of a network.</w:t>
      </w:r>
    </w:p>
    <w:p w14:paraId="541C3116"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 </w:t>
      </w:r>
      <w:r w:rsidRPr="00016C11">
        <w:rPr>
          <w:rFonts w:ascii="Times New Roman" w:hAnsi="Times New Roman"/>
          <w:b/>
          <w:bCs/>
          <w:sz w:val="28"/>
          <w:lang w:val="en-US"/>
        </w:rPr>
        <w:t>MAINFRAME</w:t>
      </w:r>
      <w:r w:rsidRPr="00016C11">
        <w:rPr>
          <w:rFonts w:ascii="Times New Roman" w:hAnsi="Times New Roman"/>
          <w:sz w:val="28"/>
          <w:lang w:val="en-US"/>
        </w:rPr>
        <w:t xml:space="preserve"> In the early days of computing, mainframes were huge computers that could fill an entire room or even a whole floor! As the size of computers has diminished while the power has increased, the term mainframe has fallen out of use in favor of enterprise server. You'll still hear the term used, particularly in large companies to describe the huge machines processing millions of transactions every day. Mainframes </w:t>
      </w:r>
      <w:bookmarkStart w:id="19" w:name="_Hlk60595199"/>
      <w:r w:rsidRPr="00016C11">
        <w:rPr>
          <w:rFonts w:ascii="Times New Roman" w:hAnsi="Times New Roman"/>
          <w:sz w:val="28"/>
          <w:lang w:val="en-US"/>
        </w:rPr>
        <w:t>store vast amounts of information</w:t>
      </w:r>
      <w:bookmarkEnd w:id="19"/>
      <w:r w:rsidRPr="00016C11">
        <w:rPr>
          <w:rFonts w:ascii="Times New Roman" w:hAnsi="Times New Roman"/>
          <w:sz w:val="28"/>
          <w:lang w:val="en-US"/>
        </w:rPr>
        <w:t xml:space="preserve">. </w:t>
      </w:r>
    </w:p>
    <w:p w14:paraId="5893F90D"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 xml:space="preserve">SUPERCOMPUTER </w:t>
      </w:r>
      <w:r w:rsidRPr="00016C11">
        <w:rPr>
          <w:rFonts w:ascii="Times New Roman" w:hAnsi="Times New Roman"/>
          <w:sz w:val="28"/>
          <w:lang w:val="en-US"/>
        </w:rPr>
        <w:t>This type of computer usually costs hundreds of thousands or even millions of dollars. Although some supercomputers are single computer systems, most are composed of multiple high-performance computers working in parallel as a single system. Supercomputers are the fastest, most powerful, most expensive computers made today. The best-known supercomputers are built by Cray Supercomputers. They can perform over a trillion calculations per second.</w:t>
      </w:r>
    </w:p>
    <w:p w14:paraId="3FC63C51" w14:textId="77777777"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 </w:t>
      </w:r>
      <w:r w:rsidRPr="00016C11">
        <w:rPr>
          <w:rFonts w:ascii="Times New Roman" w:hAnsi="Times New Roman"/>
          <w:b/>
          <w:bCs/>
          <w:sz w:val="28"/>
          <w:lang w:val="en-US"/>
        </w:rPr>
        <w:t xml:space="preserve">WEARABLE COMPUTERS </w:t>
      </w:r>
      <w:r w:rsidRPr="00016C11">
        <w:rPr>
          <w:rFonts w:ascii="Times New Roman" w:hAnsi="Times New Roman"/>
          <w:sz w:val="28"/>
          <w:lang w:val="en-US"/>
        </w:rPr>
        <w:t xml:space="preserve">The latest trend in computing is wearable computers. Essentially, common computer applications (e-mail, database, multimedia, calendar/scheduler) are integrated into watches, cell phones, visors and even clothing. Users can use these devices for health and fitness, navigation, social networking, and gaming. Google can now augment a person’s vision through special computer glasses. </w:t>
      </w:r>
      <w:r>
        <w:rPr>
          <w:rFonts w:ascii="Times New Roman" w:hAnsi="Times New Roman"/>
          <w:sz w:val="28"/>
          <w:lang w:val="en-US"/>
        </w:rPr>
        <w:t xml:space="preserve">(5) </w:t>
      </w:r>
      <w:r w:rsidRPr="00016C11">
        <w:rPr>
          <w:rFonts w:ascii="Times New Roman" w:hAnsi="Times New Roman"/>
          <w:sz w:val="28"/>
          <w:lang w:val="en-US"/>
        </w:rPr>
        <w:t>There is also a built-in camera to record video and take pictures.</w:t>
      </w:r>
    </w:p>
    <w:p w14:paraId="3304CC0A" w14:textId="77777777" w:rsidR="00C1243A" w:rsidRDefault="00C1243A" w:rsidP="00C1243A">
      <w:pPr>
        <w:spacing w:after="0" w:line="240" w:lineRule="auto"/>
        <w:ind w:firstLine="709"/>
        <w:contextualSpacing/>
        <w:jc w:val="both"/>
        <w:rPr>
          <w:rFonts w:ascii="Times New Roman" w:hAnsi="Times New Roman"/>
          <w:sz w:val="28"/>
          <w:lang w:val="en-US"/>
        </w:rPr>
      </w:pPr>
    </w:p>
    <w:p w14:paraId="5A146297" w14:textId="77777777" w:rsidR="00C1243A" w:rsidRPr="007B0690" w:rsidRDefault="00C1243A" w:rsidP="00C1243A">
      <w:pPr>
        <w:spacing w:after="0" w:line="240" w:lineRule="auto"/>
        <w:ind w:firstLine="709"/>
        <w:contextualSpacing/>
        <w:jc w:val="both"/>
        <w:rPr>
          <w:rFonts w:ascii="Times New Roman" w:hAnsi="Times New Roman"/>
          <w:b/>
          <w:sz w:val="28"/>
          <w:lang w:val="en-US"/>
        </w:rPr>
      </w:pPr>
      <w:r w:rsidRPr="007B0690">
        <w:rPr>
          <w:rFonts w:ascii="Times New Roman" w:hAnsi="Times New Roman"/>
          <w:b/>
          <w:sz w:val="28"/>
          <w:lang w:val="en-US"/>
        </w:rPr>
        <w:t>I</w:t>
      </w:r>
      <w:r>
        <w:rPr>
          <w:rFonts w:ascii="Times New Roman" w:hAnsi="Times New Roman"/>
          <w:b/>
          <w:sz w:val="28"/>
          <w:lang w:val="en-US"/>
        </w:rPr>
        <w:t>I</w:t>
      </w:r>
      <w:r w:rsidRPr="007B0690">
        <w:rPr>
          <w:rFonts w:ascii="Times New Roman" w:hAnsi="Times New Roman"/>
          <w:b/>
          <w:sz w:val="28"/>
          <w:lang w:val="en-US"/>
        </w:rPr>
        <w:t>. Read the text and answer the following questions.</w:t>
      </w:r>
    </w:p>
    <w:p w14:paraId="5B171538" w14:textId="77777777" w:rsidR="00C1243A" w:rsidRPr="007B0690" w:rsidRDefault="00C1243A" w:rsidP="00C1243A">
      <w:pPr>
        <w:spacing w:after="0" w:line="240" w:lineRule="auto"/>
        <w:ind w:firstLine="709"/>
        <w:contextualSpacing/>
        <w:jc w:val="both"/>
        <w:rPr>
          <w:rFonts w:ascii="Times New Roman" w:hAnsi="Times New Roman"/>
          <w:sz w:val="28"/>
          <w:lang w:val="en-US"/>
        </w:rPr>
      </w:pPr>
    </w:p>
    <w:p w14:paraId="1F95E16F" w14:textId="77777777" w:rsidR="00C1243A" w:rsidRPr="007B0690"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1. Enlist the types of computers.</w:t>
      </w:r>
    </w:p>
    <w:p w14:paraId="53F61BDE" w14:textId="77777777" w:rsidR="00C1243A" w:rsidRPr="007B0690"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2. What are the forms of personal computers?</w:t>
      </w:r>
    </w:p>
    <w:p w14:paraId="2397E480" w14:textId="77777777" w:rsidR="00C1243A" w:rsidRPr="007B0690"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 xml:space="preserve">3. What </w:t>
      </w:r>
      <w:r>
        <w:rPr>
          <w:rFonts w:ascii="Times New Roman" w:hAnsi="Times New Roman"/>
          <w:sz w:val="28"/>
          <w:lang w:val="en-US"/>
        </w:rPr>
        <w:t>does server provide</w:t>
      </w:r>
      <w:r w:rsidRPr="007B0690">
        <w:rPr>
          <w:rFonts w:ascii="Times New Roman" w:hAnsi="Times New Roman"/>
          <w:sz w:val="28"/>
          <w:lang w:val="en-US"/>
        </w:rPr>
        <w:t>?</w:t>
      </w:r>
    </w:p>
    <w:p w14:paraId="1525B59B" w14:textId="77777777" w:rsidR="00C1243A" w:rsidRPr="007B0690"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 xml:space="preserve">4. What </w:t>
      </w:r>
      <w:r w:rsidRPr="00016C11">
        <w:rPr>
          <w:rFonts w:ascii="Times New Roman" w:hAnsi="Times New Roman"/>
          <w:sz w:val="28"/>
          <w:lang w:val="en-US"/>
        </w:rPr>
        <w:t>store</w:t>
      </w:r>
      <w:r>
        <w:rPr>
          <w:rFonts w:ascii="Times New Roman" w:hAnsi="Times New Roman"/>
          <w:sz w:val="28"/>
          <w:lang w:val="en-US"/>
        </w:rPr>
        <w:t>s</w:t>
      </w:r>
      <w:r w:rsidRPr="00016C11">
        <w:rPr>
          <w:rFonts w:ascii="Times New Roman" w:hAnsi="Times New Roman"/>
          <w:sz w:val="28"/>
          <w:lang w:val="en-US"/>
        </w:rPr>
        <w:t xml:space="preserve"> vast amounts of information</w:t>
      </w:r>
      <w:r w:rsidRPr="007B0690">
        <w:rPr>
          <w:rFonts w:ascii="Times New Roman" w:hAnsi="Times New Roman"/>
          <w:sz w:val="28"/>
          <w:lang w:val="en-US"/>
        </w:rPr>
        <w:t>?</w:t>
      </w:r>
    </w:p>
    <w:p w14:paraId="62B4AA23" w14:textId="77777777" w:rsidR="00C1243A" w:rsidRPr="007B0690"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 xml:space="preserve">5. What is </w:t>
      </w:r>
      <w:r>
        <w:rPr>
          <w:rFonts w:ascii="Times New Roman" w:hAnsi="Times New Roman"/>
          <w:sz w:val="28"/>
          <w:lang w:val="en-US"/>
        </w:rPr>
        <w:t>latest trend in computing</w:t>
      </w:r>
      <w:r w:rsidRPr="007B0690">
        <w:rPr>
          <w:rFonts w:ascii="Times New Roman" w:hAnsi="Times New Roman"/>
          <w:sz w:val="28"/>
          <w:lang w:val="en-US"/>
        </w:rPr>
        <w:t>?</w:t>
      </w:r>
      <w:r>
        <w:rPr>
          <w:rFonts w:ascii="Times New Roman" w:hAnsi="Times New Roman"/>
          <w:sz w:val="28"/>
          <w:lang w:val="en-US"/>
        </w:rPr>
        <w:t xml:space="preserve"> Give examples.</w:t>
      </w:r>
    </w:p>
    <w:p w14:paraId="47EFEEB6" w14:textId="77777777" w:rsidR="00C1243A" w:rsidRDefault="00C1243A" w:rsidP="00C1243A">
      <w:pPr>
        <w:spacing w:after="0" w:line="240" w:lineRule="auto"/>
        <w:ind w:firstLine="709"/>
        <w:contextualSpacing/>
        <w:jc w:val="both"/>
        <w:rPr>
          <w:rFonts w:ascii="Times New Roman" w:hAnsi="Times New Roman"/>
          <w:sz w:val="28"/>
          <w:lang w:val="en-US"/>
        </w:rPr>
      </w:pPr>
    </w:p>
    <w:p w14:paraId="5AA58878" w14:textId="77777777" w:rsidR="00C1243A" w:rsidRPr="00BE2CF8" w:rsidRDefault="00C1243A" w:rsidP="00C1243A">
      <w:pPr>
        <w:spacing w:after="200" w:line="276" w:lineRule="auto"/>
        <w:contextualSpacing/>
        <w:jc w:val="both"/>
        <w:rPr>
          <w:rFonts w:ascii="Times New Roman" w:eastAsia="Times New Roman" w:hAnsi="Times New Roman" w:cs="Times New Roman"/>
          <w:b/>
          <w:sz w:val="28"/>
          <w:szCs w:val="28"/>
          <w:lang w:val="en-US" w:eastAsia="ru-RU"/>
        </w:rPr>
      </w:pPr>
      <w:r w:rsidRPr="00BE2CF8">
        <w:rPr>
          <w:rFonts w:ascii="Times New Roman" w:eastAsia="Times New Roman" w:hAnsi="Times New Roman" w:cs="Times New Roman"/>
          <w:b/>
          <w:sz w:val="28"/>
          <w:szCs w:val="28"/>
          <w:lang w:val="en-US" w:eastAsia="ru-RU"/>
        </w:rPr>
        <w:t>III. Give the main points of the text in 4-7 sentences. Use the following clichés:</w:t>
      </w:r>
    </w:p>
    <w:p w14:paraId="1B7140F5" w14:textId="77777777" w:rsidR="00C1243A" w:rsidRPr="00BE2CF8" w:rsidRDefault="00C1243A" w:rsidP="00C1243A">
      <w:pPr>
        <w:spacing w:after="200" w:line="276" w:lineRule="auto"/>
        <w:contextualSpacing/>
        <w:jc w:val="both"/>
        <w:rPr>
          <w:rFonts w:ascii="Times New Roman" w:eastAsia="Times New Roman" w:hAnsi="Times New Roman" w:cs="Times New Roman"/>
          <w:i/>
          <w:sz w:val="28"/>
          <w:szCs w:val="28"/>
          <w:lang w:val="en-US" w:eastAsia="ru-RU"/>
        </w:rPr>
      </w:pPr>
      <w:r w:rsidRPr="00BE2CF8">
        <w:rPr>
          <w:rFonts w:ascii="Times New Roman" w:eastAsia="Times New Roman" w:hAnsi="Times New Roman" w:cs="Times New Roman"/>
          <w:i/>
          <w:sz w:val="28"/>
          <w:szCs w:val="28"/>
          <w:lang w:val="en-US" w:eastAsia="ru-RU"/>
        </w:rPr>
        <w:t>The information presented in the text… .</w:t>
      </w:r>
      <w:r w:rsidR="008D2FAC">
        <w:rPr>
          <w:rFonts w:ascii="Times New Roman" w:eastAsia="Times New Roman" w:hAnsi="Times New Roman" w:cs="Times New Roman"/>
          <w:i/>
          <w:sz w:val="28"/>
          <w:szCs w:val="28"/>
          <w:lang w:val="en-US" w:eastAsia="ru-RU"/>
        </w:rPr>
        <w:t xml:space="preserve"> </w:t>
      </w:r>
      <w:r w:rsidRPr="00BE2CF8">
        <w:rPr>
          <w:rFonts w:ascii="Times New Roman" w:eastAsia="Times New Roman" w:hAnsi="Times New Roman" w:cs="Times New Roman"/>
          <w:i/>
          <w:sz w:val="28"/>
          <w:szCs w:val="28"/>
          <w:lang w:val="en-US" w:eastAsia="ru-RU"/>
        </w:rPr>
        <w:t>On the one hand …, on the other hand …There was some new information for me… . I find this text … . I like (dislike) the text … .</w:t>
      </w:r>
    </w:p>
    <w:p w14:paraId="62D5B6EA" w14:textId="77777777" w:rsidR="00C1243A" w:rsidRDefault="00C1243A" w:rsidP="00C1243A">
      <w:pPr>
        <w:spacing w:after="200" w:line="276" w:lineRule="auto"/>
        <w:contextualSpacing/>
        <w:rPr>
          <w:rFonts w:ascii="Times New Roman" w:eastAsia="Times New Roman" w:hAnsi="Times New Roman" w:cs="Times New Roman"/>
          <w:bCs/>
          <w:sz w:val="28"/>
          <w:szCs w:val="28"/>
          <w:lang w:val="en-US" w:eastAsia="ru-RU"/>
        </w:rPr>
      </w:pPr>
    </w:p>
    <w:p w14:paraId="3BD72CE3" w14:textId="77777777" w:rsidR="00C1243A" w:rsidRDefault="00C1243A" w:rsidP="00C1243A">
      <w:pPr>
        <w:spacing w:after="200" w:line="276" w:lineRule="auto"/>
        <w:contextualSpacing/>
        <w:rPr>
          <w:rFonts w:ascii="Times New Roman" w:eastAsia="Times New Roman" w:hAnsi="Times New Roman" w:cs="Times New Roman"/>
          <w:b/>
          <w:sz w:val="28"/>
          <w:szCs w:val="28"/>
          <w:lang w:val="en-US" w:eastAsia="ru-RU"/>
        </w:rPr>
      </w:pPr>
      <w:bookmarkStart w:id="20" w:name="_Hlk62667000"/>
      <w:r w:rsidRPr="00A16FD6">
        <w:rPr>
          <w:rFonts w:ascii="Times New Roman" w:eastAsia="Times New Roman" w:hAnsi="Times New Roman" w:cs="Times New Roman"/>
          <w:b/>
          <w:sz w:val="28"/>
          <w:szCs w:val="28"/>
          <w:lang w:val="en-US" w:eastAsia="ru-RU"/>
        </w:rPr>
        <w:t>IV. Fill in the gaps with prepositions</w:t>
      </w:r>
      <w:r>
        <w:rPr>
          <w:rFonts w:ascii="Times New Roman" w:eastAsia="Times New Roman" w:hAnsi="Times New Roman" w:cs="Times New Roman"/>
          <w:b/>
          <w:sz w:val="28"/>
          <w:szCs w:val="28"/>
          <w:lang w:val="en-US" w:eastAsia="ru-RU"/>
        </w:rPr>
        <w:t xml:space="preserve"> where necessary</w:t>
      </w:r>
      <w:r w:rsidRPr="00A16FD6">
        <w:rPr>
          <w:rFonts w:ascii="Times New Roman" w:eastAsia="Times New Roman" w:hAnsi="Times New Roman" w:cs="Times New Roman"/>
          <w:b/>
          <w:sz w:val="28"/>
          <w:szCs w:val="28"/>
          <w:lang w:val="en-US" w:eastAsia="ru-RU"/>
        </w:rPr>
        <w:t>.</w:t>
      </w:r>
    </w:p>
    <w:bookmarkEnd w:id="20"/>
    <w:p w14:paraId="48E1E04C" w14:textId="77777777" w:rsidR="008D2FAC" w:rsidRPr="00A16FD6" w:rsidRDefault="008D2FAC" w:rsidP="00C1243A">
      <w:pPr>
        <w:spacing w:after="200" w:line="276" w:lineRule="auto"/>
        <w:contextualSpacing/>
        <w:rPr>
          <w:rFonts w:ascii="Times New Roman" w:eastAsia="Times New Roman" w:hAnsi="Times New Roman" w:cs="Times New Roman"/>
          <w:b/>
          <w:sz w:val="28"/>
          <w:szCs w:val="28"/>
          <w:lang w:val="en-US" w:eastAsia="ru-RU"/>
        </w:rPr>
      </w:pPr>
    </w:p>
    <w:p w14:paraId="1C66A9AA"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16FD6">
        <w:rPr>
          <w:rFonts w:ascii="Times New Roman" w:eastAsia="Times New Roman" w:hAnsi="Times New Roman" w:cs="Times New Roman"/>
          <w:bCs/>
          <w:sz w:val="28"/>
          <w:szCs w:val="28"/>
          <w:lang w:val="en-US" w:eastAsia="ru-RU"/>
        </w:rPr>
        <w:t xml:space="preserve"> The first thing that you will notice 1)___ tablet PC’s is that they do not feature a physical keyboard. Many on-screen keyboards take 2)___ the bottom half 3)___ the screen, when being used and will give you some loss 4)___ usable screen size. The keyboards on laptops are much better 5)___ anyone who does a lot 6)___ typing. The trackpad 7)___ laptop computers is a touch sensitive area about 3 inches 8)___ 2 inches 9)___ size. Directly below the trackpad are two small buttons used 10)___ right and left click.</w:t>
      </w:r>
    </w:p>
    <w:p w14:paraId="2987A15F" w14:textId="77777777" w:rsidR="00C1243A" w:rsidRPr="00B24F63"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53467F58" w14:textId="77777777" w:rsidR="00C1243A" w:rsidRDefault="00C1243A" w:rsidP="00C1243A">
      <w:pPr>
        <w:spacing w:after="200" w:line="276" w:lineRule="auto"/>
        <w:contextualSpacing/>
        <w:jc w:val="both"/>
        <w:rPr>
          <w:rFonts w:ascii="Times New Roman" w:eastAsia="Times New Roman" w:hAnsi="Times New Roman" w:cs="Times New Roman"/>
          <w:b/>
          <w:sz w:val="28"/>
          <w:szCs w:val="28"/>
          <w:lang w:val="en-US" w:eastAsia="ru-RU"/>
        </w:rPr>
      </w:pPr>
      <w:r w:rsidRPr="00B24F63">
        <w:rPr>
          <w:rFonts w:ascii="Times New Roman" w:eastAsia="Times New Roman" w:hAnsi="Times New Roman" w:cs="Times New Roman"/>
          <w:b/>
          <w:sz w:val="28"/>
          <w:szCs w:val="28"/>
          <w:lang w:val="en-US" w:eastAsia="ru-RU"/>
        </w:rPr>
        <w:t>V. Translate from Russian into English.</w:t>
      </w:r>
    </w:p>
    <w:p w14:paraId="529037E5"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 xml:space="preserve">За последние 50 лет постоянно расширялась сфера применения компьютеров, при этом можно выделить несколько этапов этого процесса. </w:t>
      </w:r>
    </w:p>
    <w:p w14:paraId="01BD3FBC"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 xml:space="preserve">Первый этап: применение цифровых систем, прежде всего компьютеров, для решения сложных вычислительных задач, связанных с большим объемом расчетов. В их числе задачи моделирования процессов, которые сложно воспроизвести физически. </w:t>
      </w:r>
    </w:p>
    <w:p w14:paraId="5442C638"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 xml:space="preserve">Второй этап: использование компьютеров совместно с теми или иными изделиями с целью мониторинга их состояния или задействование их в бизнес-процессах для надежного хранения информации, ее быстрого извлечения в удобной форме и передачи по каналам связи. Компьютеры, однако, непосредственного влияния на изделия или процессы не оказывают. Управление изделиями или процессами остается прерогативой людей. Основу компьютерного парка на втором этапе составляют персональные компьютеры и их сети. </w:t>
      </w:r>
    </w:p>
    <w:p w14:paraId="20BB31A8"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Третий этап: встроенные компьютерные системы, управляющие работой изделий и их совокупностей, а также выделенные компьютерные системы, непосредственно функционирующие для достижения целей того или иного процесса. На третьем этапе цифровые системы имеют целевую функцию, совпадающую с целевой функцией изделия или процесса. Можно сказать, что разделить цифровую систему и изделие или процесс теперь невозможно. Компьютеры встраиваются буквально во все — от пылесосов, телефонов и микроволновых печей до высокотехнологичных производств. Более того, компьютеры теперь ближе и к человеку, они становятся персональными, а затем — с уменьшением в размерах — носимыми и мобильными. Сегодня уже есть примеры того, что микропроцессоры начали вживлять в человеческое тело.</w:t>
      </w:r>
    </w:p>
    <w:p w14:paraId="486CC64F"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p>
    <w:p w14:paraId="10009B18"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ED3A27">
        <w:rPr>
          <w:rFonts w:ascii="Times New Roman" w:eastAsia="Times New Roman" w:hAnsi="Times New Roman" w:cs="Times New Roman"/>
          <w:b/>
          <w:sz w:val="28"/>
          <w:szCs w:val="28"/>
          <w:lang w:val="en-US" w:eastAsia="ru-RU"/>
        </w:rPr>
        <w:t>VI. Conversational Practice. Read the dialogue</w:t>
      </w:r>
      <w:r>
        <w:rPr>
          <w:rFonts w:ascii="Times New Roman" w:eastAsia="Times New Roman" w:hAnsi="Times New Roman" w:cs="Times New Roman"/>
          <w:b/>
          <w:sz w:val="28"/>
          <w:szCs w:val="28"/>
          <w:lang w:val="en-US" w:eastAsia="ru-RU"/>
        </w:rPr>
        <w:t>.</w:t>
      </w:r>
    </w:p>
    <w:p w14:paraId="024AABC2"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p>
    <w:p w14:paraId="05ABE242" w14:textId="77777777" w:rsidR="00C1243A" w:rsidRDefault="00C1243A" w:rsidP="00C1243A">
      <w:pPr>
        <w:spacing w:after="0" w:line="240" w:lineRule="auto"/>
        <w:ind w:firstLine="709"/>
        <w:contextualSpacing/>
        <w:jc w:val="center"/>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Computers in our </w:t>
      </w:r>
      <w:r>
        <w:rPr>
          <w:rFonts w:ascii="Times New Roman" w:eastAsia="Times New Roman" w:hAnsi="Times New Roman" w:cs="Times New Roman"/>
          <w:bCs/>
          <w:sz w:val="28"/>
          <w:szCs w:val="28"/>
          <w:lang w:val="en-US" w:eastAsia="ru-RU"/>
        </w:rPr>
        <w:t>L</w:t>
      </w:r>
      <w:r w:rsidRPr="00ED3A27">
        <w:rPr>
          <w:rFonts w:ascii="Times New Roman" w:eastAsia="Times New Roman" w:hAnsi="Times New Roman" w:cs="Times New Roman"/>
          <w:bCs/>
          <w:sz w:val="28"/>
          <w:szCs w:val="28"/>
          <w:lang w:val="en-US" w:eastAsia="ru-RU"/>
        </w:rPr>
        <w:t>ife</w:t>
      </w:r>
    </w:p>
    <w:p w14:paraId="2E13BAF9" w14:textId="77777777" w:rsidR="00C1243A" w:rsidRPr="00ED3A27" w:rsidRDefault="00C1243A" w:rsidP="00C1243A">
      <w:pPr>
        <w:spacing w:after="0" w:line="240" w:lineRule="auto"/>
        <w:ind w:firstLine="709"/>
        <w:contextualSpacing/>
        <w:jc w:val="center"/>
        <w:rPr>
          <w:rFonts w:ascii="Times New Roman" w:eastAsia="Times New Roman" w:hAnsi="Times New Roman" w:cs="Times New Roman"/>
          <w:bCs/>
          <w:sz w:val="28"/>
          <w:szCs w:val="28"/>
          <w:lang w:val="en-US" w:eastAsia="ru-RU"/>
        </w:rPr>
      </w:pPr>
    </w:p>
    <w:p w14:paraId="45F8A762"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Hello! How are you? </w:t>
      </w:r>
    </w:p>
    <w:p w14:paraId="6F3A2963"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Jack: Hi. I’m fi ne. And you?</w:t>
      </w:r>
    </w:p>
    <w:p w14:paraId="278780E5" w14:textId="77777777" w:rsidR="002E5DFD"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I’m OK. What are you doing? </w:t>
      </w:r>
    </w:p>
    <w:p w14:paraId="2552A7C3" w14:textId="0E1A71AC"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I’m writing an essay. </w:t>
      </w:r>
    </w:p>
    <w:p w14:paraId="6EFAB3C9"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What is the essay about? </w:t>
      </w:r>
    </w:p>
    <w:p w14:paraId="22D01EF5"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Jack: It’s about the role of computers in our life.</w:t>
      </w:r>
    </w:p>
    <w:p w14:paraId="25405713"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Oh, it’s interesting. Is it positive or negative?</w:t>
      </w:r>
    </w:p>
    <w:p w14:paraId="305944FA"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Jack: Of course, it’s positive. Personally, I think that computers have only advantages. </w:t>
      </w:r>
    </w:p>
    <w:p w14:paraId="6BB7F2D3"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To be honest, I don’t agree with you. </w:t>
      </w:r>
    </w:p>
    <w:p w14:paraId="0AEB77D9"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Jack: Why? Nowadays we can’t imagine our life without them. They are our brain.</w:t>
      </w:r>
    </w:p>
    <w:p w14:paraId="06618897"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Don’t forget computers are dangerous to our health. The monitors are harmful for eyesight. Moreover, working with computers for a long time can cause epilepsy.</w:t>
      </w:r>
    </w:p>
    <w:p w14:paraId="66C1CAA4"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Jack: Due to them modern medicine can diagnose diseases faster and more effectively. They control all data on hard disks. Imagine how much paper would have to be used, how many trees would have to be cut just to store information. </w:t>
      </w:r>
    </w:p>
    <w:p w14:paraId="3387E1DA"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But computers have different viruses. The biggest problem is when your hard disks break down and you lose your documents. </w:t>
      </w:r>
    </w:p>
    <w:p w14:paraId="7EF02DBA"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Jack: Ok, tell me, please, how you can watch movies, listen to the music, play games without computers? </w:t>
      </w:r>
    </w:p>
    <w:p w14:paraId="5F1727FD"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It’s the main threat. Because of this, you can be computer addict. Moreover, teenagers have access to pornography and bloody games. </w:t>
      </w:r>
    </w:p>
    <w:p w14:paraId="1665F2A6" w14:textId="36DFADFB"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With the help of </w:t>
      </w:r>
      <w:r w:rsidR="002E5DFD" w:rsidRPr="00ED3A27">
        <w:rPr>
          <w:rFonts w:ascii="Times New Roman" w:eastAsia="Times New Roman" w:hAnsi="Times New Roman" w:cs="Times New Roman"/>
          <w:bCs/>
          <w:sz w:val="28"/>
          <w:szCs w:val="28"/>
          <w:lang w:val="en-US" w:eastAsia="ru-RU"/>
        </w:rPr>
        <w:t>computers,</w:t>
      </w:r>
      <w:r w:rsidRPr="00ED3A27">
        <w:rPr>
          <w:rFonts w:ascii="Times New Roman" w:eastAsia="Times New Roman" w:hAnsi="Times New Roman" w:cs="Times New Roman"/>
          <w:bCs/>
          <w:sz w:val="28"/>
          <w:szCs w:val="28"/>
          <w:lang w:val="en-US" w:eastAsia="ru-RU"/>
        </w:rPr>
        <w:t xml:space="preserve"> we get access to the Internet. There are free calls from different countries which make the world smaller. Nowadays, it takes just a minute to buy a ticket and check in hotels of other countries. You can easily shop online everywhere. Also, they are wide-spread in education. Furthermore architects, designers and engineers can’t do their work properly without computers. And they… </w:t>
      </w:r>
    </w:p>
    <w:p w14:paraId="601A86B2"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Stop, please. I understood you. You are right that computer is an essential part of our life. I just want to prove you that they have disadvantages as well as advantages. It will be better to mention them too. </w:t>
      </w:r>
    </w:p>
    <w:p w14:paraId="74AE43EF"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Do you want to say that I should write two essays? </w:t>
      </w:r>
    </w:p>
    <w:p w14:paraId="5C712FE5"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No, just write down pros and cons of computer in one essay while comparing them. </w:t>
      </w:r>
    </w:p>
    <w:p w14:paraId="45C96353" w14:textId="77777777" w:rsidR="002E5DFD"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Good idea! Thank you very much! </w:t>
      </w:r>
    </w:p>
    <w:p w14:paraId="7D4738A2" w14:textId="3E2252A5"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Bernard: Not at all!</w:t>
      </w:r>
    </w:p>
    <w:p w14:paraId="305493E4"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37BA612E"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ED3A27">
        <w:rPr>
          <w:rFonts w:ascii="Times New Roman" w:eastAsia="Times New Roman" w:hAnsi="Times New Roman" w:cs="Times New Roman"/>
          <w:bCs/>
          <w:sz w:val="28"/>
          <w:szCs w:val="28"/>
          <w:lang w:val="en-US" w:eastAsia="ru-RU"/>
        </w:rPr>
        <w:t xml:space="preserve"> </w:t>
      </w:r>
      <w:r w:rsidRPr="00ED3A27">
        <w:rPr>
          <w:rFonts w:ascii="Times New Roman" w:eastAsia="Times New Roman" w:hAnsi="Times New Roman" w:cs="Times New Roman"/>
          <w:b/>
          <w:sz w:val="28"/>
          <w:szCs w:val="28"/>
          <w:lang w:val="en-US" w:eastAsia="ru-RU"/>
        </w:rPr>
        <w:t>VII. Answer the following questions to the dialogue. Role-play the dialogue with your partner on analogy.</w:t>
      </w:r>
    </w:p>
    <w:p w14:paraId="042EE2E7" w14:textId="77777777" w:rsidR="00C1243A" w:rsidRPr="00B24F63"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1. What do the friends think about the role of computers in our life? Whom do you agree with? 2. What is the main advantage of the computer? 3. Which computer capacity helps to save such natural resources as trees? Why? 4. The computers have got only positive characteristics, haven’t they? 5. What can make you computer addict? 6. How can the Internet make the world smaller? 7. Whom are computer viruses dangerous for? 8. How can computers be hazardous to human health? </w:t>
      </w:r>
    </w:p>
    <w:p w14:paraId="15C36C72" w14:textId="77777777" w:rsidR="00C1243A" w:rsidRPr="00016C11" w:rsidRDefault="00C1243A" w:rsidP="00C1243A">
      <w:pPr>
        <w:spacing w:after="0" w:line="240" w:lineRule="auto"/>
        <w:ind w:firstLine="709"/>
        <w:contextualSpacing/>
        <w:jc w:val="both"/>
        <w:rPr>
          <w:rFonts w:ascii="Times New Roman" w:hAnsi="Times New Roman"/>
          <w:bCs/>
          <w:sz w:val="28"/>
          <w:lang w:val="en-US"/>
        </w:rPr>
      </w:pPr>
    </w:p>
    <w:p w14:paraId="0524118E" w14:textId="77777777" w:rsidR="00C1243A" w:rsidRDefault="00C1243A" w:rsidP="00C1243A">
      <w:pPr>
        <w:spacing w:after="0" w:line="240" w:lineRule="auto"/>
        <w:ind w:firstLine="709"/>
        <w:contextualSpacing/>
        <w:jc w:val="both"/>
        <w:rPr>
          <w:rFonts w:ascii="Times New Roman" w:hAnsi="Times New Roman"/>
          <w:b/>
          <w:bCs/>
          <w:sz w:val="28"/>
          <w:lang w:val="en-US"/>
        </w:rPr>
      </w:pPr>
      <w:r w:rsidRPr="00204C4C">
        <w:rPr>
          <w:rFonts w:ascii="Times New Roman" w:hAnsi="Times New Roman"/>
          <w:b/>
          <w:bCs/>
          <w:sz w:val="28"/>
          <w:lang w:val="en-US"/>
        </w:rPr>
        <w:t>VI</w:t>
      </w:r>
      <w:r>
        <w:rPr>
          <w:rFonts w:ascii="Times New Roman" w:hAnsi="Times New Roman"/>
          <w:b/>
          <w:bCs/>
          <w:sz w:val="28"/>
          <w:lang w:val="en-US"/>
        </w:rPr>
        <w:t>II</w:t>
      </w:r>
      <w:r w:rsidRPr="00204C4C">
        <w:rPr>
          <w:rFonts w:ascii="Times New Roman" w:hAnsi="Times New Roman"/>
          <w:b/>
          <w:bCs/>
          <w:sz w:val="28"/>
          <w:lang w:val="en-US"/>
        </w:rPr>
        <w:t>. Open the brackets and put the right form of the verb.</w:t>
      </w:r>
    </w:p>
    <w:p w14:paraId="53C23AA5" w14:textId="77777777" w:rsidR="00C1243A" w:rsidRPr="00204C4C" w:rsidRDefault="00C1243A" w:rsidP="00C1243A">
      <w:pPr>
        <w:spacing w:after="0" w:line="240" w:lineRule="auto"/>
        <w:ind w:firstLine="709"/>
        <w:contextualSpacing/>
        <w:jc w:val="both"/>
        <w:rPr>
          <w:rFonts w:ascii="Times New Roman" w:hAnsi="Times New Roman"/>
          <w:b/>
          <w:bCs/>
          <w:sz w:val="28"/>
          <w:lang w:val="en-US"/>
        </w:rPr>
      </w:pPr>
    </w:p>
    <w:p w14:paraId="5D509F69" w14:textId="77777777" w:rsidR="00C1243A" w:rsidRPr="00204C4C" w:rsidRDefault="00C1243A" w:rsidP="00C1243A">
      <w:pPr>
        <w:spacing w:after="0" w:line="240" w:lineRule="auto"/>
        <w:ind w:firstLine="709"/>
        <w:contextualSpacing/>
        <w:jc w:val="both"/>
        <w:rPr>
          <w:rFonts w:ascii="Times New Roman" w:hAnsi="Times New Roman"/>
          <w:sz w:val="28"/>
          <w:lang w:val="en-US"/>
        </w:rPr>
      </w:pPr>
      <w:r w:rsidRPr="00204C4C">
        <w:rPr>
          <w:rFonts w:ascii="Times New Roman" w:hAnsi="Times New Roman"/>
          <w:sz w:val="28"/>
          <w:lang w:val="en-US"/>
        </w:rPr>
        <w:t xml:space="preserve"> 1. Information is data that has been processed into a form that (has been / was / is) meaningful to the user. 2. Information systems and technologies (became / will become / have become) a vital component of businesses and organizations. 3. People (relied / rely / are relying) on information systems to communicate with each other using a variety of physical devices, information processing instructions and procedures. 4. In 2012, Zippo (has proposed / will propose / proposed) an ICT hierarchy where each hierarchy level contains some degree of commonality. 5. Humans (had stored / have been storing / will store) information since the Sumerians in Mesopotamia developed writing in about 3000 BC. 6. Summarization and message routing are the two methods that (have been increasing / will increase / increase) the sending and receiving efficiency of the system.</w:t>
      </w:r>
    </w:p>
    <w:p w14:paraId="79006651" w14:textId="77777777" w:rsidR="00C1243A" w:rsidRDefault="00C1243A" w:rsidP="00C1243A">
      <w:pPr>
        <w:spacing w:after="0" w:line="240" w:lineRule="auto"/>
        <w:ind w:firstLine="709"/>
        <w:contextualSpacing/>
        <w:jc w:val="both"/>
        <w:rPr>
          <w:rFonts w:ascii="Times New Roman" w:hAnsi="Times New Roman"/>
          <w:sz w:val="28"/>
          <w:lang w:val="en-US"/>
        </w:rPr>
      </w:pPr>
    </w:p>
    <w:p w14:paraId="1F623633" w14:textId="77777777" w:rsidR="00C1243A" w:rsidRPr="00204C4C" w:rsidRDefault="00C1243A" w:rsidP="00C1243A">
      <w:pPr>
        <w:spacing w:after="0" w:line="240" w:lineRule="auto"/>
        <w:contextualSpacing/>
        <w:jc w:val="both"/>
        <w:rPr>
          <w:rFonts w:ascii="Times New Roman" w:hAnsi="Times New Roman"/>
          <w:b/>
          <w:bCs/>
          <w:sz w:val="28"/>
          <w:lang w:val="en-US"/>
        </w:rPr>
      </w:pPr>
      <w:bookmarkStart w:id="21" w:name="_Hlk62667187"/>
      <w:r>
        <w:rPr>
          <w:rFonts w:ascii="Times New Roman" w:eastAsia="Times New Roman" w:hAnsi="Times New Roman"/>
          <w:b/>
          <w:sz w:val="28"/>
          <w:szCs w:val="28"/>
          <w:lang w:val="en-US"/>
        </w:rPr>
        <w:t xml:space="preserve">IX. Speak about </w:t>
      </w:r>
      <w:r>
        <w:rPr>
          <w:rFonts w:ascii="Times New Roman" w:hAnsi="Times New Roman"/>
          <w:b/>
          <w:bCs/>
          <w:sz w:val="28"/>
          <w:lang w:val="en-US"/>
        </w:rPr>
        <w:t>i</w:t>
      </w:r>
      <w:r w:rsidRPr="00B852DA">
        <w:rPr>
          <w:rFonts w:ascii="Times New Roman" w:hAnsi="Times New Roman"/>
          <w:b/>
          <w:bCs/>
          <w:sz w:val="28"/>
          <w:lang w:val="en-US"/>
        </w:rPr>
        <w:t xml:space="preserve">nformation </w:t>
      </w:r>
      <w:r>
        <w:rPr>
          <w:rFonts w:ascii="Times New Roman" w:hAnsi="Times New Roman"/>
          <w:b/>
          <w:bCs/>
          <w:sz w:val="28"/>
          <w:lang w:val="en-US"/>
        </w:rPr>
        <w:t>s</w:t>
      </w:r>
      <w:r w:rsidRPr="00B852DA">
        <w:rPr>
          <w:rFonts w:ascii="Times New Roman" w:hAnsi="Times New Roman"/>
          <w:b/>
          <w:bCs/>
          <w:sz w:val="28"/>
          <w:lang w:val="en-US"/>
        </w:rPr>
        <w:t xml:space="preserve">ystems and </w:t>
      </w:r>
      <w:r>
        <w:rPr>
          <w:rFonts w:ascii="Times New Roman" w:hAnsi="Times New Roman"/>
          <w:b/>
          <w:bCs/>
          <w:sz w:val="28"/>
          <w:lang w:val="en-US"/>
        </w:rPr>
        <w:t>t</w:t>
      </w:r>
      <w:r w:rsidRPr="00B852DA">
        <w:rPr>
          <w:rFonts w:ascii="Times New Roman" w:hAnsi="Times New Roman"/>
          <w:b/>
          <w:bCs/>
          <w:sz w:val="28"/>
          <w:lang w:val="en-US"/>
        </w:rPr>
        <w:t>echnologies</w:t>
      </w:r>
      <w:r>
        <w:rPr>
          <w:rFonts w:ascii="Times New Roman" w:hAnsi="Times New Roman"/>
          <w:b/>
          <w:bCs/>
          <w:sz w:val="28"/>
          <w:lang w:val="en-US"/>
        </w:rPr>
        <w:t>, types of computers</w:t>
      </w:r>
      <w:r>
        <w:rPr>
          <w:rFonts w:ascii="Times New Roman" w:eastAsia="Times New Roman" w:hAnsi="Times New Roman"/>
          <w:b/>
          <w:sz w:val="28"/>
          <w:szCs w:val="28"/>
          <w:lang w:val="en-US"/>
        </w:rPr>
        <w:t xml:space="preserve"> using key words, phrases and the topic sentences.</w:t>
      </w:r>
    </w:p>
    <w:bookmarkEnd w:id="21"/>
    <w:p w14:paraId="15C61746" w14:textId="77777777" w:rsidR="00C1243A" w:rsidRDefault="00C1243A" w:rsidP="00C1243A">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p>
    <w:p w14:paraId="6B779C9D" w14:textId="77777777" w:rsidR="00C1243A" w:rsidRPr="00D5298F" w:rsidRDefault="00C1243A" w:rsidP="00C1243A">
      <w:pPr>
        <w:spacing w:after="200" w:line="276" w:lineRule="auto"/>
        <w:rPr>
          <w:rFonts w:ascii="Times New Roman" w:eastAsia="Times New Roman" w:hAnsi="Times New Roman" w:cs="Times New Roman"/>
          <w:b/>
          <w:caps/>
          <w:sz w:val="28"/>
          <w:szCs w:val="28"/>
          <w:lang w:val="en-US" w:eastAsia="ru-RU"/>
        </w:rPr>
      </w:pPr>
      <w:r w:rsidRPr="00D5298F">
        <w:rPr>
          <w:rFonts w:ascii="Times New Roman" w:eastAsia="Times New Roman" w:hAnsi="Times New Roman" w:cs="Times New Roman"/>
          <w:b/>
          <w:sz w:val="28"/>
          <w:szCs w:val="28"/>
          <w:lang w:val="en-US" w:eastAsia="ru-RU"/>
        </w:rPr>
        <w:t xml:space="preserve">Unit II. </w:t>
      </w:r>
      <w:r w:rsidRPr="00D5298F">
        <w:rPr>
          <w:rFonts w:ascii="Times New Roman" w:eastAsia="Times New Roman" w:hAnsi="Times New Roman" w:cs="Times New Roman"/>
          <w:b/>
          <w:caps/>
          <w:sz w:val="28"/>
          <w:szCs w:val="28"/>
          <w:lang w:val="en-US" w:eastAsia="ru-RU"/>
        </w:rPr>
        <w:t>Computer essentials</w:t>
      </w:r>
    </w:p>
    <w:p w14:paraId="66C0181D" w14:textId="77777777" w:rsidR="00C1243A" w:rsidRPr="00D5298F" w:rsidRDefault="00C1243A" w:rsidP="00C1243A">
      <w:pPr>
        <w:spacing w:after="200" w:line="276" w:lineRule="auto"/>
        <w:rPr>
          <w:rFonts w:ascii="Times New Roman" w:eastAsia="Times New Roman" w:hAnsi="Times New Roman" w:cs="Times New Roman"/>
          <w:i/>
          <w:sz w:val="28"/>
          <w:szCs w:val="28"/>
          <w:lang w:val="en-US" w:eastAsia="ru-RU"/>
        </w:rPr>
      </w:pPr>
      <w:r w:rsidRPr="00D5298F">
        <w:rPr>
          <w:rFonts w:ascii="Times New Roman" w:eastAsia="Times New Roman" w:hAnsi="Times New Roman" w:cs="Times New Roman"/>
          <w:i/>
          <w:sz w:val="28"/>
          <w:szCs w:val="28"/>
          <w:lang w:val="en-US" w:eastAsia="ru-RU"/>
        </w:rPr>
        <w:t>VOCABULARY STUDY</w:t>
      </w:r>
    </w:p>
    <w:p w14:paraId="7269EBB8" w14:textId="77777777" w:rsidR="00C1243A" w:rsidRPr="00D5298F" w:rsidRDefault="00C1243A" w:rsidP="00C1243A">
      <w:pPr>
        <w:spacing w:after="200" w:line="276" w:lineRule="auto"/>
        <w:rPr>
          <w:rFonts w:ascii="Times New Roman" w:eastAsia="Times New Roman" w:hAnsi="Times New Roman" w:cs="Times New Roman"/>
          <w:b/>
          <w:sz w:val="28"/>
          <w:szCs w:val="28"/>
          <w:lang w:val="en-US" w:eastAsia="ru-RU"/>
        </w:rPr>
      </w:pPr>
      <w:r w:rsidRPr="00D5298F">
        <w:rPr>
          <w:rFonts w:ascii="Times New Roman" w:eastAsia="Times New Roman" w:hAnsi="Times New Roman" w:cs="Times New Roman"/>
          <w:b/>
          <w:sz w:val="28"/>
          <w:szCs w:val="28"/>
          <w:lang w:val="en-US" w:eastAsia="ru-RU"/>
        </w:rPr>
        <w:t>Word List</w:t>
      </w:r>
    </w:p>
    <w:p w14:paraId="6484F438" w14:textId="77777777" w:rsidR="00C1243A" w:rsidRDefault="00C1243A" w:rsidP="00C1243A">
      <w:pPr>
        <w:rPr>
          <w:rFonts w:ascii="Times New Roman" w:eastAsia="Times New Roman" w:hAnsi="Times New Roman" w:cs="Times New Roman"/>
          <w:b/>
          <w:i/>
          <w:sz w:val="28"/>
          <w:szCs w:val="28"/>
          <w:lang w:val="en-US" w:eastAsia="ru-RU"/>
        </w:rPr>
      </w:pPr>
      <w:r w:rsidRPr="00D5298F">
        <w:rPr>
          <w:rFonts w:ascii="Times New Roman" w:eastAsia="Times New Roman" w:hAnsi="Times New Roman" w:cs="Times New Roman"/>
          <w:b/>
          <w:i/>
          <w:sz w:val="28"/>
          <w:szCs w:val="28"/>
          <w:lang w:val="en-US" w:eastAsia="ru-RU"/>
        </w:rPr>
        <w:t>Nouns and noun phrases</w:t>
      </w:r>
    </w:p>
    <w:p w14:paraId="5B99E448" w14:textId="77777777" w:rsidR="00C1243A" w:rsidRPr="00A2427D" w:rsidRDefault="00C1243A" w:rsidP="00C1243A">
      <w:pPr>
        <w:jc w:val="both"/>
        <w:rPr>
          <w:rFonts w:ascii="Times New Roman" w:eastAsia="Times New Roman" w:hAnsi="Times New Roman" w:cs="Times New Roman"/>
          <w:bCs/>
          <w:iCs/>
          <w:sz w:val="28"/>
          <w:szCs w:val="28"/>
          <w:lang w:val="en-US" w:eastAsia="ru-RU"/>
        </w:rPr>
      </w:pPr>
      <w:r>
        <w:rPr>
          <w:rFonts w:ascii="Times New Roman" w:hAnsi="Times New Roman"/>
          <w:bCs/>
          <w:iCs/>
          <w:sz w:val="28"/>
          <w:lang w:val="en-US"/>
        </w:rPr>
        <w:t xml:space="preserve"> Central processing unit </w:t>
      </w:r>
      <w:r w:rsidRPr="0050167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bCs/>
          <w:iCs/>
          <w:sz w:val="28"/>
        </w:rPr>
        <w:t>центральный</w:t>
      </w:r>
      <w:r w:rsidRPr="00882F85">
        <w:rPr>
          <w:rFonts w:ascii="Times New Roman" w:hAnsi="Times New Roman"/>
          <w:bCs/>
          <w:iCs/>
          <w:sz w:val="28"/>
          <w:lang w:val="en-US"/>
        </w:rPr>
        <w:t xml:space="preserve"> </w:t>
      </w:r>
      <w:r>
        <w:rPr>
          <w:rFonts w:ascii="Times New Roman" w:hAnsi="Times New Roman"/>
          <w:bCs/>
          <w:iCs/>
          <w:sz w:val="28"/>
        </w:rPr>
        <w:t>процессор</w:t>
      </w:r>
      <w:r w:rsidRPr="00A2427D">
        <w:rPr>
          <w:rFonts w:ascii="Times New Roman" w:hAnsi="Times New Roman"/>
          <w:bCs/>
          <w:iCs/>
          <w:sz w:val="28"/>
          <w:lang w:val="en-US"/>
        </w:rPr>
        <w:t>;</w:t>
      </w:r>
      <w:r>
        <w:rPr>
          <w:rFonts w:ascii="Times New Roman" w:hAnsi="Times New Roman"/>
          <w:bCs/>
          <w:iCs/>
          <w:sz w:val="28"/>
          <w:lang w:val="en-US"/>
        </w:rPr>
        <w:t xml:space="preserve"> </w:t>
      </w:r>
      <w:r w:rsidRPr="00C30884">
        <w:rPr>
          <w:rFonts w:ascii="Times New Roman" w:hAnsi="Times New Roman"/>
          <w:bCs/>
          <w:iCs/>
          <w:sz w:val="28"/>
          <w:lang w:val="en-US"/>
        </w:rPr>
        <w:t>electronic circuit</w:t>
      </w:r>
      <w:r w:rsidRPr="00A2427D">
        <w:rPr>
          <w:rFonts w:ascii="Times New Roman" w:hAnsi="Times New Roman"/>
          <w:bCs/>
          <w:iCs/>
          <w:sz w:val="28"/>
          <w:lang w:val="en-US"/>
        </w:rPr>
        <w:t xml:space="preserve"> – </w:t>
      </w:r>
      <w:r w:rsidRPr="00882F85">
        <w:rPr>
          <w:rFonts w:ascii="Times New Roman" w:hAnsi="Times New Roman"/>
          <w:bCs/>
          <w:iCs/>
          <w:sz w:val="28"/>
        </w:rPr>
        <w:t>эл</w:t>
      </w:r>
      <w:r w:rsidRPr="00A2427D">
        <w:rPr>
          <w:rFonts w:ascii="Times New Roman" w:hAnsi="Times New Roman"/>
          <w:bCs/>
          <w:iCs/>
          <w:sz w:val="28"/>
        </w:rPr>
        <w:t>ектрическая</w:t>
      </w:r>
      <w:r w:rsidRPr="00D56C04">
        <w:rPr>
          <w:rFonts w:ascii="Times New Roman" w:hAnsi="Times New Roman"/>
          <w:bCs/>
          <w:iCs/>
          <w:sz w:val="28"/>
          <w:lang w:val="en-US"/>
        </w:rPr>
        <w:t xml:space="preserve"> </w:t>
      </w:r>
      <w:r>
        <w:rPr>
          <w:rFonts w:ascii="Times New Roman" w:hAnsi="Times New Roman"/>
          <w:bCs/>
          <w:iCs/>
          <w:sz w:val="28"/>
        </w:rPr>
        <w:t>цепь</w:t>
      </w:r>
      <w:r w:rsidRPr="00A2427D">
        <w:rPr>
          <w:rFonts w:ascii="Times New Roman" w:hAnsi="Times New Roman"/>
          <w:bCs/>
          <w:iCs/>
          <w:sz w:val="28"/>
          <w:lang w:val="en-US"/>
        </w:rPr>
        <w:t>;</w:t>
      </w:r>
      <w:r>
        <w:rPr>
          <w:rFonts w:ascii="Times New Roman" w:hAnsi="Times New Roman"/>
          <w:bCs/>
          <w:iCs/>
          <w:sz w:val="28"/>
          <w:lang w:val="en-US"/>
        </w:rPr>
        <w:t xml:space="preserve"> </w:t>
      </w:r>
      <w:r w:rsidRPr="00C30884">
        <w:rPr>
          <w:rFonts w:ascii="Times New Roman" w:hAnsi="Times New Roman"/>
          <w:bCs/>
          <w:iCs/>
          <w:sz w:val="28"/>
          <w:lang w:val="en-US"/>
        </w:rPr>
        <w:t>firmware</w:t>
      </w:r>
      <w:r w:rsidRPr="00A2427D">
        <w:rPr>
          <w:rFonts w:ascii="Times New Roman" w:hAnsi="Times New Roman"/>
          <w:bCs/>
          <w:iCs/>
          <w:sz w:val="28"/>
          <w:lang w:val="en-US"/>
        </w:rPr>
        <w:t xml:space="preserve"> </w:t>
      </w:r>
      <w:r w:rsidRPr="00501676">
        <w:rPr>
          <w:rFonts w:ascii="Times New Roman" w:hAnsi="Times New Roman" w:cs="Times New Roman"/>
          <w:sz w:val="28"/>
          <w:szCs w:val="28"/>
          <w:lang w:val="en-US"/>
        </w:rPr>
        <w:t>–</w:t>
      </w:r>
      <w:r w:rsidRPr="00A2427D">
        <w:rPr>
          <w:rFonts w:ascii="Times New Roman" w:hAnsi="Times New Roman"/>
          <w:bCs/>
          <w:iCs/>
          <w:sz w:val="28"/>
          <w:lang w:val="en-US"/>
        </w:rPr>
        <w:t xml:space="preserve"> </w:t>
      </w:r>
      <w:r>
        <w:rPr>
          <w:rFonts w:ascii="Times New Roman" w:hAnsi="Times New Roman"/>
          <w:bCs/>
          <w:iCs/>
          <w:sz w:val="28"/>
        </w:rPr>
        <w:t>встроенное</w:t>
      </w:r>
      <w:r w:rsidRPr="00A2427D">
        <w:rPr>
          <w:rFonts w:ascii="Times New Roman" w:hAnsi="Times New Roman"/>
          <w:bCs/>
          <w:iCs/>
          <w:sz w:val="28"/>
          <w:lang w:val="en-US"/>
        </w:rPr>
        <w:t xml:space="preserve"> </w:t>
      </w:r>
      <w:r>
        <w:rPr>
          <w:rFonts w:ascii="Times New Roman" w:hAnsi="Times New Roman"/>
          <w:bCs/>
          <w:iCs/>
          <w:sz w:val="28"/>
        </w:rPr>
        <w:t>ПО</w:t>
      </w:r>
      <w:r w:rsidRPr="00A2427D">
        <w:rPr>
          <w:rFonts w:ascii="Times New Roman" w:hAnsi="Times New Roman"/>
          <w:bCs/>
          <w:iCs/>
          <w:sz w:val="28"/>
          <w:lang w:val="en-US"/>
        </w:rPr>
        <w:t>;</w:t>
      </w:r>
      <w:r>
        <w:rPr>
          <w:rFonts w:ascii="Times New Roman" w:hAnsi="Times New Roman"/>
          <w:bCs/>
          <w:iCs/>
          <w:sz w:val="28"/>
          <w:lang w:val="en-US"/>
        </w:rPr>
        <w:t xml:space="preserve"> RAM (</w:t>
      </w:r>
      <w:r w:rsidRPr="00D42D1E">
        <w:rPr>
          <w:rFonts w:ascii="Times New Roman" w:hAnsi="Times New Roman"/>
          <w:bCs/>
          <w:iCs/>
          <w:sz w:val="28"/>
          <w:lang w:val="en-US"/>
        </w:rPr>
        <w:t>Random Access Memory</w:t>
      </w:r>
      <w:r>
        <w:rPr>
          <w:rFonts w:ascii="Times New Roman" w:hAnsi="Times New Roman"/>
          <w:bCs/>
          <w:iCs/>
          <w:sz w:val="28"/>
          <w:lang w:val="en-US"/>
        </w:rPr>
        <w:t>)</w:t>
      </w:r>
      <w:r w:rsidRPr="00A2427D">
        <w:rPr>
          <w:rFonts w:ascii="Times New Roman" w:hAnsi="Times New Roman" w:cs="Times New Roman"/>
          <w:sz w:val="28"/>
          <w:szCs w:val="28"/>
          <w:lang w:val="en-US"/>
        </w:rPr>
        <w:t xml:space="preserve"> </w:t>
      </w:r>
      <w:r w:rsidRPr="00501676">
        <w:rPr>
          <w:rFonts w:ascii="Times New Roman" w:hAnsi="Times New Roman" w:cs="Times New Roman"/>
          <w:sz w:val="28"/>
          <w:szCs w:val="28"/>
          <w:lang w:val="en-US"/>
        </w:rPr>
        <w:t>–</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оперативное</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запоминающее</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устройство</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ОЗУ</w:t>
      </w:r>
      <w:r w:rsidRPr="00A2427D">
        <w:rPr>
          <w:rFonts w:ascii="Times New Roman" w:eastAsia="Times New Roman" w:hAnsi="Times New Roman" w:cs="Times New Roman"/>
          <w:bCs/>
          <w:iCs/>
          <w:sz w:val="28"/>
          <w:szCs w:val="28"/>
          <w:lang w:val="en-US" w:eastAsia="ru-RU"/>
        </w:rPr>
        <w:t>);</w:t>
      </w:r>
      <w:r>
        <w:rPr>
          <w:rFonts w:ascii="Times New Roman" w:hAnsi="Times New Roman"/>
          <w:bCs/>
          <w:iCs/>
          <w:sz w:val="28"/>
          <w:lang w:val="en-US"/>
        </w:rPr>
        <w:t xml:space="preserve"> ROM (Read only memory)</w:t>
      </w:r>
      <w:r w:rsidRPr="00A2427D">
        <w:rPr>
          <w:rFonts w:ascii="Times New Roman" w:hAnsi="Times New Roman" w:cs="Times New Roman"/>
          <w:sz w:val="28"/>
          <w:szCs w:val="28"/>
          <w:lang w:val="en-US"/>
        </w:rPr>
        <w:t xml:space="preserve"> </w:t>
      </w:r>
      <w:r w:rsidRPr="00501676">
        <w:rPr>
          <w:rFonts w:ascii="Times New Roman" w:hAnsi="Times New Roman" w:cs="Times New Roman"/>
          <w:sz w:val="28"/>
          <w:szCs w:val="28"/>
          <w:lang w:val="en-US"/>
        </w:rPr>
        <w:t>–</w:t>
      </w:r>
      <w:bookmarkStart w:id="22" w:name="_Hlk60745590"/>
      <w:r w:rsidRPr="00A2427D">
        <w:rPr>
          <w:rFonts w:ascii="Times New Roman" w:eastAsia="Times New Roman" w:hAnsi="Times New Roman" w:cs="Times New Roman"/>
          <w:bCs/>
          <w:iCs/>
          <w:sz w:val="28"/>
          <w:szCs w:val="28"/>
          <w:lang w:val="en-US" w:eastAsia="ru-RU"/>
        </w:rPr>
        <w:t xml:space="preserve"> </w:t>
      </w:r>
      <w:r w:rsidRPr="00A2427D">
        <w:rPr>
          <w:rFonts w:ascii="Times New Roman" w:hAnsi="Times New Roman" w:cs="Times New Roman"/>
          <w:bCs/>
          <w:iCs/>
          <w:sz w:val="28"/>
          <w:szCs w:val="28"/>
        </w:rPr>
        <w:t>постоянное</w:t>
      </w:r>
      <w:r w:rsidRPr="00A2427D">
        <w:rPr>
          <w:rFonts w:ascii="Times New Roman" w:hAnsi="Times New Roman" w:cs="Times New Roman"/>
          <w:bCs/>
          <w:iCs/>
          <w:sz w:val="28"/>
          <w:szCs w:val="28"/>
          <w:lang w:val="en-US"/>
        </w:rPr>
        <w:t xml:space="preserve"> </w:t>
      </w:r>
      <w:r w:rsidRPr="00A2427D">
        <w:rPr>
          <w:rFonts w:ascii="Times New Roman" w:hAnsi="Times New Roman" w:cs="Times New Roman"/>
          <w:bCs/>
          <w:iCs/>
          <w:sz w:val="28"/>
          <w:szCs w:val="28"/>
        </w:rPr>
        <w:t>запоминающее</w:t>
      </w:r>
      <w:r w:rsidRPr="00A2427D">
        <w:rPr>
          <w:rFonts w:ascii="Times New Roman" w:hAnsi="Times New Roman" w:cs="Times New Roman"/>
          <w:bCs/>
          <w:iCs/>
          <w:sz w:val="28"/>
          <w:szCs w:val="28"/>
          <w:lang w:val="en-US"/>
        </w:rPr>
        <w:t xml:space="preserve"> </w:t>
      </w:r>
      <w:r w:rsidRPr="00A2427D">
        <w:rPr>
          <w:rFonts w:ascii="Times New Roman" w:hAnsi="Times New Roman" w:cs="Times New Roman"/>
          <w:bCs/>
          <w:iCs/>
          <w:sz w:val="28"/>
          <w:szCs w:val="28"/>
        </w:rPr>
        <w:t>устройство</w:t>
      </w:r>
      <w:r w:rsidRPr="00A2427D">
        <w:rPr>
          <w:rFonts w:ascii="Times New Roman" w:hAnsi="Times New Roman" w:cs="Times New Roman"/>
          <w:bCs/>
          <w:iCs/>
          <w:sz w:val="28"/>
          <w:szCs w:val="28"/>
          <w:lang w:val="en-US"/>
        </w:rPr>
        <w:t xml:space="preserve"> (</w:t>
      </w:r>
      <w:r w:rsidRPr="00A2427D">
        <w:rPr>
          <w:rFonts w:ascii="Times New Roman" w:hAnsi="Times New Roman" w:cs="Times New Roman"/>
          <w:bCs/>
          <w:iCs/>
          <w:sz w:val="28"/>
          <w:szCs w:val="28"/>
        </w:rPr>
        <w:t>ПЗУ</w:t>
      </w:r>
      <w:r w:rsidRPr="00A2427D">
        <w:rPr>
          <w:rFonts w:ascii="Times New Roman" w:hAnsi="Times New Roman" w:cs="Times New Roman"/>
          <w:bCs/>
          <w:iCs/>
          <w:sz w:val="28"/>
          <w:szCs w:val="28"/>
          <w:lang w:val="en-US"/>
        </w:rPr>
        <w:t>);</w:t>
      </w:r>
      <w:bookmarkEnd w:id="22"/>
      <w:r>
        <w:rPr>
          <w:rFonts w:ascii="Times New Roman" w:hAnsi="Times New Roman"/>
          <w:bCs/>
          <w:iCs/>
          <w:sz w:val="28"/>
          <w:lang w:val="en-US"/>
        </w:rPr>
        <w:t xml:space="preserve"> </w:t>
      </w:r>
      <w:r w:rsidRPr="00D42D1E">
        <w:rPr>
          <w:rFonts w:ascii="Times New Roman" w:hAnsi="Times New Roman"/>
          <w:bCs/>
          <w:iCs/>
          <w:sz w:val="28"/>
          <w:lang w:val="en-US"/>
        </w:rPr>
        <w:t>circuitry</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bCs/>
          <w:iCs/>
          <w:sz w:val="28"/>
        </w:rPr>
        <w:t>электрическая</w:t>
      </w:r>
      <w:r w:rsidRPr="00D56C04">
        <w:rPr>
          <w:rFonts w:ascii="Times New Roman" w:hAnsi="Times New Roman"/>
          <w:bCs/>
          <w:iCs/>
          <w:sz w:val="28"/>
          <w:lang w:val="en-US"/>
        </w:rPr>
        <w:t xml:space="preserve"> </w:t>
      </w:r>
      <w:r>
        <w:rPr>
          <w:rFonts w:ascii="Times New Roman" w:hAnsi="Times New Roman"/>
          <w:bCs/>
          <w:iCs/>
          <w:sz w:val="28"/>
        </w:rPr>
        <w:t>схема</w:t>
      </w:r>
      <w:r w:rsidRPr="00D56C04">
        <w:rPr>
          <w:rFonts w:ascii="Times New Roman" w:hAnsi="Times New Roman"/>
          <w:bCs/>
          <w:iCs/>
          <w:sz w:val="28"/>
          <w:lang w:val="en-US"/>
        </w:rPr>
        <w:t>;</w:t>
      </w:r>
      <w:r>
        <w:rPr>
          <w:rFonts w:ascii="Times New Roman" w:hAnsi="Times New Roman"/>
          <w:bCs/>
          <w:iCs/>
          <w:sz w:val="28"/>
          <w:lang w:val="en-US"/>
        </w:rPr>
        <w:t xml:space="preserve"> </w:t>
      </w:r>
      <w:bookmarkStart w:id="23" w:name="_Hlk60744794"/>
      <w:r w:rsidRPr="00882F85">
        <w:rPr>
          <w:rFonts w:ascii="Times New Roman" w:eastAsia="Times New Roman" w:hAnsi="Times New Roman" w:cs="Times New Roman"/>
          <w:bCs/>
          <w:iCs/>
          <w:sz w:val="28"/>
          <w:szCs w:val="28"/>
          <w:lang w:val="en-US" w:eastAsia="ru-RU"/>
        </w:rPr>
        <w:t>f</w:t>
      </w:r>
      <w:bookmarkEnd w:id="23"/>
      <w:r w:rsidRPr="00882F85">
        <w:rPr>
          <w:rFonts w:ascii="Times New Roman" w:eastAsia="Times New Roman" w:hAnsi="Times New Roman" w:cs="Times New Roman"/>
          <w:bCs/>
          <w:iCs/>
          <w:sz w:val="28"/>
          <w:szCs w:val="28"/>
          <w:lang w:val="en-US" w:eastAsia="ru-RU"/>
        </w:rPr>
        <w:t xml:space="preserve">loppy drive </w:t>
      </w:r>
      <w:bookmarkStart w:id="24" w:name="_Hlk60744805"/>
      <w:r w:rsidRPr="00501676">
        <w:rPr>
          <w:rFonts w:ascii="Times New Roman" w:hAnsi="Times New Roman" w:cs="Times New Roman"/>
          <w:sz w:val="28"/>
          <w:szCs w:val="28"/>
          <w:lang w:val="en-US"/>
        </w:rPr>
        <w:t>–</w:t>
      </w:r>
      <w:bookmarkEnd w:id="24"/>
      <w:r w:rsidRPr="00882F85">
        <w:rPr>
          <w:rFonts w:ascii="Times New Roman" w:hAnsi="Times New Roman" w:cs="Times New Roman"/>
          <w:sz w:val="28"/>
          <w:szCs w:val="28"/>
          <w:lang w:val="en-US"/>
        </w:rPr>
        <w:t xml:space="preserve"> </w:t>
      </w:r>
      <w:r>
        <w:rPr>
          <w:rFonts w:ascii="Times New Roman" w:hAnsi="Times New Roman" w:cs="Times New Roman"/>
          <w:sz w:val="28"/>
          <w:szCs w:val="28"/>
        </w:rPr>
        <w:t>накопитель</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гибких</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магнитных</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дисках</w:t>
      </w:r>
      <w:r w:rsidRPr="00882F85">
        <w:rPr>
          <w:rFonts w:ascii="Times New Roman" w:hAnsi="Times New Roman" w:cs="Times New Roman"/>
          <w:sz w:val="28"/>
          <w:szCs w:val="28"/>
          <w:lang w:val="en-US"/>
        </w:rPr>
        <w:t xml:space="preserve">; </w:t>
      </w:r>
      <w:r w:rsidRPr="00882F85">
        <w:rPr>
          <w:rFonts w:ascii="Times New Roman" w:hAnsi="Times New Roman" w:cs="Times New Roman"/>
          <w:bCs/>
          <w:iCs/>
          <w:sz w:val="28"/>
          <w:szCs w:val="28"/>
          <w:lang w:val="en-US"/>
        </w:rPr>
        <w:t xml:space="preserve">hard drive /hard disk </w:t>
      </w:r>
      <w:bookmarkStart w:id="25" w:name="_Hlk60744853"/>
      <w:r w:rsidRPr="00501676">
        <w:rPr>
          <w:rFonts w:ascii="Times New Roman" w:hAnsi="Times New Roman" w:cs="Times New Roman"/>
          <w:sz w:val="28"/>
          <w:szCs w:val="28"/>
          <w:lang w:val="en-US"/>
        </w:rPr>
        <w:t>–</w:t>
      </w:r>
      <w:bookmarkEnd w:id="25"/>
      <w:r w:rsidRPr="00882F85">
        <w:rPr>
          <w:rFonts w:ascii="Times New Roman" w:hAnsi="Times New Roman" w:cs="Times New Roman"/>
          <w:sz w:val="28"/>
          <w:szCs w:val="28"/>
          <w:lang w:val="en-US"/>
        </w:rPr>
        <w:t xml:space="preserve"> </w:t>
      </w:r>
      <w:r>
        <w:rPr>
          <w:rFonts w:ascii="Times New Roman" w:hAnsi="Times New Roman" w:cs="Times New Roman"/>
          <w:sz w:val="28"/>
          <w:szCs w:val="28"/>
        </w:rPr>
        <w:t>жёсткий</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диск</w:t>
      </w:r>
      <w:r w:rsidRPr="00AE000C">
        <w:rPr>
          <w:rFonts w:ascii="Times New Roman" w:hAnsi="Times New Roman" w:cs="Times New Roman"/>
          <w:sz w:val="28"/>
          <w:szCs w:val="28"/>
          <w:lang w:val="en-US"/>
        </w:rPr>
        <w:t xml:space="preserve">; </w:t>
      </w:r>
      <w:r w:rsidRPr="00882F85">
        <w:rPr>
          <w:rFonts w:ascii="Times New Roman" w:eastAsia="Times New Roman" w:hAnsi="Times New Roman" w:cs="Times New Roman"/>
          <w:bCs/>
          <w:iCs/>
          <w:sz w:val="28"/>
          <w:szCs w:val="28"/>
          <w:lang w:val="en-US" w:eastAsia="ru-RU"/>
        </w:rPr>
        <w:t>f</w:t>
      </w:r>
      <w:r w:rsidRPr="00C30884">
        <w:rPr>
          <w:rFonts w:ascii="Times New Roman" w:eastAsia="Times New Roman" w:hAnsi="Times New Roman" w:cs="Times New Roman"/>
          <w:sz w:val="28"/>
          <w:szCs w:val="28"/>
          <w:lang w:val="en-US" w:eastAsia="ru-RU"/>
        </w:rPr>
        <w:t>etch</w:t>
      </w:r>
      <w:r w:rsidRPr="00882F85">
        <w:rPr>
          <w:rFonts w:ascii="Times New Roman" w:eastAsia="Times New Roman" w:hAnsi="Times New Roman" w:cs="Times New Roman"/>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bookmarkStart w:id="26" w:name="_Hlk60744916"/>
      <w:r w:rsidRPr="00501676">
        <w:rPr>
          <w:rFonts w:ascii="Times New Roman" w:hAnsi="Times New Roman" w:cs="Times New Roman"/>
          <w:sz w:val="28"/>
          <w:szCs w:val="28"/>
          <w:lang w:val="en-US"/>
        </w:rPr>
        <w:t>–</w:t>
      </w:r>
      <w:bookmarkEnd w:id="26"/>
      <w:r w:rsidRPr="00AE000C">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выборки</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sidRPr="00AE000C">
        <w:rPr>
          <w:rFonts w:ascii="Times New Roman" w:hAnsi="Times New Roman" w:cs="Times New Roman"/>
          <w:sz w:val="28"/>
          <w:szCs w:val="28"/>
          <w:lang w:val="en-US"/>
        </w:rPr>
        <w:t xml:space="preserve">; </w:t>
      </w:r>
      <w:r w:rsidRPr="00C30884">
        <w:rPr>
          <w:rFonts w:ascii="Times New Roman" w:eastAsia="Times New Roman" w:hAnsi="Times New Roman" w:cs="Times New Roman"/>
          <w:sz w:val="28"/>
          <w:szCs w:val="28"/>
          <w:lang w:val="en-US" w:eastAsia="ru-RU"/>
        </w:rPr>
        <w:t>decode</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bookmarkStart w:id="27" w:name="_Hlk60744958"/>
      <w:r w:rsidRPr="00501676">
        <w:rPr>
          <w:rFonts w:ascii="Times New Roman" w:hAnsi="Times New Roman" w:cs="Times New Roman"/>
          <w:sz w:val="28"/>
          <w:szCs w:val="28"/>
          <w:lang w:val="en-US"/>
        </w:rPr>
        <w:t>–</w:t>
      </w:r>
      <w:bookmarkEnd w:id="27"/>
      <w:r w:rsidRPr="00AE000C">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декодирования</w:t>
      </w:r>
      <w:r w:rsidRPr="00AE000C">
        <w:rPr>
          <w:rFonts w:ascii="Times New Roman" w:hAnsi="Times New Roman" w:cs="Times New Roman"/>
          <w:sz w:val="28"/>
          <w:szCs w:val="28"/>
          <w:lang w:val="en-US"/>
        </w:rPr>
        <w:t xml:space="preserve">; </w:t>
      </w:r>
      <w:r w:rsidRPr="00C30884">
        <w:rPr>
          <w:rFonts w:ascii="Times New Roman" w:eastAsia="Times New Roman" w:hAnsi="Times New Roman" w:cs="Times New Roman"/>
          <w:sz w:val="28"/>
          <w:szCs w:val="28"/>
          <w:lang w:val="en-US" w:eastAsia="ru-RU"/>
        </w:rPr>
        <w:t>execute</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исполнения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команд</w:t>
      </w:r>
      <w:r w:rsidRPr="00AE000C">
        <w:rPr>
          <w:rFonts w:ascii="Times New Roman" w:hAnsi="Times New Roman" w:cs="Times New Roman"/>
          <w:sz w:val="28"/>
          <w:szCs w:val="28"/>
          <w:lang w:val="en-US"/>
        </w:rPr>
        <w:t>;</w:t>
      </w:r>
      <w:r w:rsidRPr="00C30884">
        <w:rPr>
          <w:rFonts w:ascii="Times New Roman" w:eastAsia="Times New Roman" w:hAnsi="Times New Roman" w:cs="Times New Roman"/>
          <w:sz w:val="28"/>
          <w:szCs w:val="28"/>
          <w:lang w:val="en-US" w:eastAsia="ru-RU"/>
        </w:rPr>
        <w:t xml:space="preserve"> writeback</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bookmarkStart w:id="28" w:name="_Hlk60745142"/>
      <w:r w:rsidRPr="00501676">
        <w:rPr>
          <w:rFonts w:ascii="Times New Roman" w:hAnsi="Times New Roman" w:cs="Times New Roman"/>
          <w:sz w:val="28"/>
          <w:szCs w:val="28"/>
          <w:lang w:val="en-US"/>
        </w:rPr>
        <w:t>–</w:t>
      </w:r>
      <w:bookmarkEnd w:id="28"/>
      <w:r w:rsidRPr="00AE000C">
        <w:rPr>
          <w:rFonts w:ascii="Times New Roman" w:hAnsi="Times New Roman" w:cs="Times New Roman"/>
          <w:sz w:val="28"/>
          <w:szCs w:val="28"/>
          <w:lang w:val="en-US"/>
        </w:rPr>
        <w:t xml:space="preserve"> </w:t>
      </w:r>
      <w:r>
        <w:rPr>
          <w:rFonts w:ascii="Times New Roman" w:hAnsi="Times New Roman" w:cs="Times New Roman"/>
          <w:sz w:val="28"/>
          <w:szCs w:val="28"/>
        </w:rPr>
        <w:t>выдача</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результатов</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выполненных</w:t>
      </w:r>
      <w:r w:rsidRPr="00AE000C">
        <w:rPr>
          <w:rFonts w:ascii="Times New Roman" w:hAnsi="Times New Roman" w:cs="Times New Roman"/>
          <w:sz w:val="28"/>
          <w:szCs w:val="28"/>
          <w:lang w:val="en-US"/>
        </w:rPr>
        <w:t xml:space="preserve"> </w:t>
      </w:r>
      <w:r>
        <w:rPr>
          <w:rFonts w:ascii="Times New Roman" w:eastAsia="Times New Roman" w:hAnsi="Times New Roman" w:cs="Times New Roman"/>
          <w:bCs/>
          <w:iCs/>
          <w:sz w:val="28"/>
          <w:szCs w:val="28"/>
          <w:lang w:eastAsia="ru-RU"/>
        </w:rPr>
        <w:t>процессором</w:t>
      </w:r>
      <w:r w:rsidRPr="00AE000C">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eastAsia="ru-RU"/>
        </w:rPr>
        <w:t>команд</w:t>
      </w:r>
      <w:r w:rsidRPr="00AE000C">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val="en-US" w:eastAsia="ru-RU"/>
        </w:rPr>
        <w:t xml:space="preserve">USB port </w:t>
      </w:r>
      <w:r w:rsidRPr="0050167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82F85">
        <w:rPr>
          <w:rFonts w:ascii="Times New Roman" w:eastAsia="Times New Roman" w:hAnsi="Times New Roman" w:cs="Times New Roman"/>
          <w:bCs/>
          <w:iCs/>
          <w:sz w:val="28"/>
          <w:szCs w:val="28"/>
          <w:lang w:eastAsia="ru-RU"/>
        </w:rPr>
        <w:t>порт</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универсальной</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последовательной</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шины</w:t>
      </w:r>
      <w:r>
        <w:rPr>
          <w:rFonts w:ascii="Times New Roman" w:eastAsia="Times New Roman" w:hAnsi="Times New Roman" w:cs="Times New Roman"/>
          <w:bCs/>
          <w:iCs/>
          <w:sz w:val="28"/>
          <w:szCs w:val="28"/>
          <w:lang w:val="en-US" w:eastAsia="ru-RU"/>
        </w:rPr>
        <w:t>;</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socket</w:t>
      </w:r>
      <w:r>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2427D">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эл</w:t>
      </w:r>
      <w:r>
        <w:rPr>
          <w:rFonts w:ascii="Times New Roman" w:eastAsia="Times New Roman" w:hAnsi="Times New Roman" w:cs="Times New Roman"/>
          <w:bCs/>
          <w:iCs/>
          <w:sz w:val="28"/>
          <w:szCs w:val="28"/>
          <w:lang w:eastAsia="ru-RU"/>
        </w:rPr>
        <w:t>ектрическая</w:t>
      </w:r>
      <w:r w:rsidRPr="00A2427D">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eastAsia="ru-RU"/>
        </w:rPr>
        <w:t>р</w:t>
      </w:r>
      <w:r w:rsidRPr="00882F85">
        <w:rPr>
          <w:rFonts w:ascii="Times New Roman" w:eastAsia="Times New Roman" w:hAnsi="Times New Roman" w:cs="Times New Roman"/>
          <w:bCs/>
          <w:iCs/>
          <w:sz w:val="28"/>
          <w:szCs w:val="28"/>
          <w:lang w:eastAsia="ru-RU"/>
        </w:rPr>
        <w:t>озетка</w:t>
      </w:r>
      <w:r>
        <w:rPr>
          <w:rFonts w:ascii="Times New Roman" w:eastAsia="Times New Roman" w:hAnsi="Times New Roman" w:cs="Times New Roman"/>
          <w:bCs/>
          <w:iCs/>
          <w:sz w:val="28"/>
          <w:szCs w:val="28"/>
          <w:lang w:val="en-US" w:eastAsia="ru-RU"/>
        </w:rPr>
        <w:t>,</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разъем</w:t>
      </w:r>
      <w:r w:rsidRPr="00A2427D">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chipset</w:t>
      </w:r>
      <w:r w:rsidRPr="00A2427D">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2427D">
        <w:rPr>
          <w:rFonts w:ascii="Times New Roman" w:hAnsi="Times New Roman" w:cs="Times New Roman"/>
          <w:sz w:val="28"/>
          <w:szCs w:val="28"/>
          <w:lang w:val="en-US"/>
        </w:rPr>
        <w:t xml:space="preserve"> </w:t>
      </w:r>
      <w:r w:rsidRPr="00882F85">
        <w:rPr>
          <w:rFonts w:ascii="Times New Roman" w:eastAsia="Times New Roman" w:hAnsi="Times New Roman" w:cs="Times New Roman"/>
          <w:bCs/>
          <w:iCs/>
          <w:sz w:val="28"/>
          <w:szCs w:val="28"/>
          <w:lang w:eastAsia="ru-RU"/>
        </w:rPr>
        <w:t>набор</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микросхем</w:t>
      </w:r>
      <w:r w:rsidRPr="00A2427D">
        <w:rPr>
          <w:rFonts w:ascii="Times New Roman" w:eastAsia="Times New Roman" w:hAnsi="Times New Roman" w:cs="Times New Roman"/>
          <w:bCs/>
          <w:iCs/>
          <w:sz w:val="28"/>
          <w:szCs w:val="28"/>
          <w:lang w:val="en-US" w:eastAsia="ru-RU"/>
        </w:rPr>
        <w:t xml:space="preserve">; disk drive </w:t>
      </w:r>
      <w:r w:rsidRPr="00501676">
        <w:rPr>
          <w:rFonts w:ascii="Times New Roman" w:hAnsi="Times New Roman" w:cs="Times New Roman"/>
          <w:sz w:val="28"/>
          <w:szCs w:val="28"/>
          <w:lang w:val="en-US"/>
        </w:rPr>
        <w:t>–</w:t>
      </w:r>
      <w:r w:rsidRPr="00A2427D">
        <w:rPr>
          <w:rFonts w:ascii="Times New Roman" w:hAnsi="Times New Roman" w:cs="Times New Roman"/>
          <w:sz w:val="28"/>
          <w:szCs w:val="28"/>
          <w:lang w:val="en-US"/>
        </w:rPr>
        <w:t xml:space="preserve"> </w:t>
      </w:r>
      <w:r>
        <w:rPr>
          <w:rFonts w:ascii="Times New Roman" w:hAnsi="Times New Roman" w:cs="Times New Roman"/>
          <w:sz w:val="28"/>
          <w:szCs w:val="28"/>
        </w:rPr>
        <w:t>дисковод</w:t>
      </w:r>
      <w:r w:rsidRPr="00A2427D">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val="en-US" w:eastAsia="ru-RU"/>
        </w:rPr>
        <w:t>clock generator</w:t>
      </w:r>
      <w:r w:rsidRPr="00D56C04">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генератор</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синхроимпульсов</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тактовый</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генератор</w:t>
      </w:r>
      <w:r w:rsidRPr="00D56C04">
        <w:rPr>
          <w:rFonts w:ascii="Times New Roman" w:hAnsi="Times New Roman" w:cs="Times New Roman"/>
          <w:sz w:val="28"/>
          <w:szCs w:val="28"/>
          <w:lang w:val="en-US"/>
        </w:rPr>
        <w:t>;</w:t>
      </w:r>
      <w:r w:rsidRPr="00D56C04">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val="en-US" w:eastAsia="ru-RU"/>
        </w:rPr>
        <w:t>PS / 2 connector</w:t>
      </w:r>
      <w:r w:rsidRPr="00D56C04">
        <w:rPr>
          <w:rFonts w:ascii="Times New Roman" w:eastAsia="Times New Roman" w:hAnsi="Times New Roman" w:cs="Times New Roman"/>
          <w:bCs/>
          <w:iCs/>
          <w:sz w:val="28"/>
          <w:szCs w:val="28"/>
          <w:lang w:val="en-US" w:eastAsia="ru-RU"/>
        </w:rPr>
        <w:t xml:space="preserve"> </w:t>
      </w:r>
      <w:bookmarkStart w:id="29" w:name="_Hlk60748569"/>
      <w:r w:rsidRPr="00501676">
        <w:rPr>
          <w:rFonts w:ascii="Times New Roman" w:hAnsi="Times New Roman" w:cs="Times New Roman"/>
          <w:sz w:val="28"/>
          <w:szCs w:val="28"/>
          <w:lang w:val="en-US"/>
        </w:rPr>
        <w:t>–</w:t>
      </w:r>
      <w:bookmarkEnd w:id="29"/>
      <w:r w:rsidRPr="00D56C04">
        <w:rPr>
          <w:rFonts w:ascii="Times New Roman" w:hAnsi="Times New Roman" w:cs="Times New Roman"/>
          <w:sz w:val="28"/>
          <w:szCs w:val="28"/>
          <w:lang w:val="en-US"/>
        </w:rPr>
        <w:t xml:space="preserve"> 6-</w:t>
      </w:r>
      <w:r>
        <w:rPr>
          <w:rFonts w:ascii="Times New Roman" w:hAnsi="Times New Roman" w:cs="Times New Roman"/>
          <w:sz w:val="28"/>
          <w:szCs w:val="28"/>
        </w:rPr>
        <w:t>штырьковый</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разъём</w:t>
      </w:r>
      <w:r w:rsidRPr="00A31894">
        <w:rPr>
          <w:rFonts w:ascii="Times New Roman" w:hAnsi="Times New Roman" w:cs="Times New Roman"/>
          <w:sz w:val="28"/>
          <w:szCs w:val="28"/>
          <w:lang w:val="en-US"/>
        </w:rPr>
        <w:t>.</w:t>
      </w:r>
    </w:p>
    <w:p w14:paraId="39D77320" w14:textId="77777777" w:rsidR="00C1243A" w:rsidRPr="00882F85" w:rsidRDefault="00C1243A" w:rsidP="00C1243A">
      <w:pPr>
        <w:rPr>
          <w:rFonts w:ascii="Times New Roman" w:eastAsia="Times New Roman" w:hAnsi="Times New Roman" w:cs="Times New Roman"/>
          <w:bCs/>
          <w:iCs/>
          <w:sz w:val="28"/>
          <w:szCs w:val="28"/>
          <w:lang w:val="en-US" w:eastAsia="ru-RU"/>
        </w:rPr>
      </w:pPr>
    </w:p>
    <w:p w14:paraId="19686BB8" w14:textId="550115CD" w:rsidR="00C1243A" w:rsidRPr="00882F85" w:rsidRDefault="00C1243A" w:rsidP="002E5DFD">
      <w:pPr>
        <w:jc w:val="both"/>
        <w:rPr>
          <w:rFonts w:ascii="Times New Roman" w:eastAsia="Times New Roman" w:hAnsi="Times New Roman" w:cs="Times New Roman"/>
          <w:bCs/>
          <w:iCs/>
          <w:sz w:val="28"/>
          <w:szCs w:val="28"/>
          <w:lang w:val="en-US" w:eastAsia="ru-RU"/>
        </w:rPr>
      </w:pPr>
      <w:r>
        <w:rPr>
          <w:rFonts w:ascii="Times New Roman" w:hAnsi="Times New Roman" w:cs="Times New Roman"/>
          <w:b/>
          <w:i/>
          <w:sz w:val="28"/>
          <w:szCs w:val="28"/>
          <w:lang w:val="en-US"/>
        </w:rPr>
        <w:t>Adjectives</w:t>
      </w:r>
      <w:bookmarkStart w:id="30" w:name="_Hlk60744197"/>
      <w:r>
        <w:rPr>
          <w:rFonts w:ascii="Times New Roman" w:hAnsi="Times New Roman" w:cs="Times New Roman"/>
          <w:b/>
          <w:i/>
          <w:sz w:val="28"/>
          <w:szCs w:val="28"/>
          <w:lang w:val="en-US"/>
        </w:rPr>
        <w:t xml:space="preserve"> </w:t>
      </w:r>
      <w:bookmarkStart w:id="31" w:name="_Hlk60745501"/>
      <w:r w:rsidRPr="00501676">
        <w:rPr>
          <w:rFonts w:ascii="Times New Roman" w:hAnsi="Times New Roman" w:cs="Times New Roman"/>
          <w:sz w:val="28"/>
          <w:szCs w:val="28"/>
          <w:lang w:val="en-US"/>
        </w:rPr>
        <w:t>–</w:t>
      </w:r>
      <w:bookmarkEnd w:id="31"/>
      <w:r>
        <w:rPr>
          <w:rFonts w:ascii="Times New Roman" w:hAnsi="Times New Roman" w:cs="Times New Roman"/>
          <w:sz w:val="28"/>
          <w:szCs w:val="28"/>
          <w:lang w:val="en-US"/>
        </w:rPr>
        <w:t xml:space="preserve"> </w:t>
      </w:r>
      <w:bookmarkEnd w:id="30"/>
      <w:r w:rsidRPr="00D42D1E">
        <w:rPr>
          <w:rFonts w:ascii="Times New Roman" w:hAnsi="Times New Roman"/>
          <w:bCs/>
          <w:iCs/>
          <w:sz w:val="28"/>
          <w:lang w:val="en-US"/>
        </w:rPr>
        <w:t xml:space="preserve">non-volatile memory </w:t>
      </w:r>
      <w:r w:rsidRPr="00882F85">
        <w:rPr>
          <w:rFonts w:ascii="Times New Roman" w:hAnsi="Times New Roman"/>
          <w:bCs/>
          <w:iCs/>
          <w:sz w:val="28"/>
          <w:lang w:val="en-US"/>
        </w:rPr>
        <w:t xml:space="preserve"> </w:t>
      </w:r>
      <w:r>
        <w:rPr>
          <w:rFonts w:ascii="Times New Roman" w:hAnsi="Times New Roman" w:cs="Times New Roman"/>
          <w:b/>
          <w:i/>
          <w:sz w:val="28"/>
          <w:szCs w:val="28"/>
          <w:lang w:val="en-US"/>
        </w:rPr>
        <w:t xml:space="preserve"> </w:t>
      </w:r>
      <w:r w:rsidRPr="00501676">
        <w:rPr>
          <w:rFonts w:ascii="Times New Roman" w:hAnsi="Times New Roman" w:cs="Times New Roman"/>
          <w:sz w:val="28"/>
          <w:szCs w:val="28"/>
          <w:lang w:val="en-US"/>
        </w:rPr>
        <w:t>–</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энергонезависимая</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долговременная</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sidRPr="00882F85">
        <w:rPr>
          <w:rFonts w:ascii="Times New Roman" w:hAnsi="Times New Roman"/>
          <w:bCs/>
          <w:iCs/>
          <w:sz w:val="28"/>
          <w:lang w:val="en-US"/>
        </w:rPr>
        <w:t>;</w:t>
      </w:r>
      <w:r>
        <w:rPr>
          <w:rFonts w:ascii="Times New Roman" w:hAnsi="Times New Roman"/>
          <w:bCs/>
          <w:iCs/>
          <w:sz w:val="28"/>
          <w:lang w:val="en-US"/>
        </w:rPr>
        <w:t xml:space="preserve"> volatile memory</w:t>
      </w:r>
      <w:r w:rsidRPr="00882F85">
        <w:rPr>
          <w:rFonts w:ascii="Times New Roman" w:hAnsi="Times New Roman"/>
          <w:bCs/>
          <w:iCs/>
          <w:sz w:val="28"/>
          <w:lang w:val="en-US"/>
        </w:rPr>
        <w:t xml:space="preserve"> </w:t>
      </w:r>
      <w:bookmarkStart w:id="32" w:name="_Hlk60744516"/>
      <w:r w:rsidRPr="00501676">
        <w:rPr>
          <w:rFonts w:ascii="Times New Roman" w:hAnsi="Times New Roman" w:cs="Times New Roman"/>
          <w:sz w:val="28"/>
          <w:szCs w:val="28"/>
          <w:lang w:val="en-US"/>
        </w:rPr>
        <w:t>–</w:t>
      </w:r>
      <w:bookmarkEnd w:id="32"/>
      <w:r w:rsidRPr="00882F85">
        <w:rPr>
          <w:rFonts w:ascii="Times New Roman" w:hAnsi="Times New Roman" w:cs="Times New Roman"/>
          <w:sz w:val="28"/>
          <w:szCs w:val="28"/>
          <w:lang w:val="en-US"/>
        </w:rPr>
        <w:t xml:space="preserve"> </w:t>
      </w:r>
      <w:r>
        <w:rPr>
          <w:rFonts w:ascii="Times New Roman" w:hAnsi="Times New Roman" w:cs="Times New Roman"/>
          <w:sz w:val="28"/>
          <w:szCs w:val="28"/>
        </w:rPr>
        <w:t>кратковременная</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bCs/>
          <w:iCs/>
          <w:sz w:val="28"/>
          <w:lang w:val="en-US"/>
        </w:rPr>
        <w:t xml:space="preserve">, </w:t>
      </w:r>
      <w:r w:rsidRPr="00D42D1E">
        <w:rPr>
          <w:rFonts w:ascii="Times New Roman" w:hAnsi="Times New Roman"/>
          <w:bCs/>
          <w:iCs/>
          <w:sz w:val="28"/>
          <w:lang w:val="en-US"/>
        </w:rPr>
        <w:t>temporary storage</w:t>
      </w:r>
      <w:r w:rsidR="002E5DFD">
        <w:rPr>
          <w:rFonts w:ascii="Times New Roman" w:hAnsi="Times New Roman"/>
          <w:bCs/>
          <w:iCs/>
          <w:sz w:val="28"/>
          <w:lang w:val="en-US"/>
        </w:rPr>
        <w:t xml:space="preserve"> </w:t>
      </w:r>
      <w:r w:rsidRPr="00501676">
        <w:rPr>
          <w:rFonts w:ascii="Times New Roman" w:hAnsi="Times New Roman" w:cs="Times New Roman"/>
          <w:sz w:val="28"/>
          <w:szCs w:val="28"/>
          <w:lang w:val="en-US"/>
        </w:rPr>
        <w:t>–</w:t>
      </w:r>
      <w:r w:rsidR="002E5DFD" w:rsidRPr="002E5DFD">
        <w:rPr>
          <w:lang w:val="en-US"/>
        </w:rPr>
        <w:t xml:space="preserve"> </w:t>
      </w:r>
      <w:r w:rsidR="002E5DFD" w:rsidRPr="002E5DFD">
        <w:rPr>
          <w:rFonts w:ascii="Times New Roman" w:hAnsi="Times New Roman" w:cs="Times New Roman"/>
          <w:sz w:val="28"/>
          <w:szCs w:val="28"/>
          <w:lang w:val="en-US"/>
        </w:rPr>
        <w:tab/>
        <w:t>ЗУ для временного хранения информации</w:t>
      </w:r>
      <w:r>
        <w:rPr>
          <w:rFonts w:ascii="Times New Roman" w:hAnsi="Times New Roman"/>
          <w:bCs/>
          <w:iCs/>
          <w:sz w:val="28"/>
          <w:lang w:val="en-US"/>
        </w:rPr>
        <w:t xml:space="preserve">, </w:t>
      </w:r>
      <w:r w:rsidRPr="00D42D1E">
        <w:rPr>
          <w:rFonts w:ascii="Times New Roman" w:hAnsi="Times New Roman"/>
          <w:bCs/>
          <w:iCs/>
          <w:sz w:val="28"/>
          <w:lang w:val="en-US"/>
        </w:rPr>
        <w:t>two-dimensional motion</w:t>
      </w:r>
      <w:r w:rsidRPr="00501676">
        <w:rPr>
          <w:rFonts w:ascii="Times New Roman" w:hAnsi="Times New Roman" w:cs="Times New Roman"/>
          <w:sz w:val="28"/>
          <w:szCs w:val="28"/>
          <w:lang w:val="en-US"/>
        </w:rPr>
        <w:t>–</w:t>
      </w:r>
      <w:r w:rsidR="002E5DFD" w:rsidRPr="002E5DFD">
        <w:rPr>
          <w:lang w:val="en-US"/>
        </w:rPr>
        <w:t xml:space="preserve"> </w:t>
      </w:r>
      <w:r w:rsidR="002E5DFD" w:rsidRPr="002E5DFD">
        <w:rPr>
          <w:rFonts w:ascii="Times New Roman" w:hAnsi="Times New Roman" w:cs="Times New Roman"/>
          <w:sz w:val="28"/>
          <w:szCs w:val="28"/>
          <w:lang w:val="en-US"/>
        </w:rPr>
        <w:t>двумерное движение</w:t>
      </w:r>
      <w:r>
        <w:rPr>
          <w:rFonts w:ascii="Times New Roman" w:hAnsi="Times New Roman"/>
          <w:bCs/>
          <w:iCs/>
          <w:sz w:val="28"/>
          <w:lang w:val="en-US"/>
        </w:rPr>
        <w:t xml:space="preserve">, </w:t>
      </w:r>
      <w:r w:rsidRPr="00A2427D">
        <w:rPr>
          <w:rFonts w:ascii="Times New Roman" w:eastAsia="Times New Roman" w:hAnsi="Times New Roman" w:cs="Times New Roman"/>
          <w:bCs/>
          <w:iCs/>
          <w:sz w:val="28"/>
          <w:szCs w:val="28"/>
          <w:lang w:val="en-US" w:eastAsia="ru-RU"/>
        </w:rPr>
        <w:t>peripheral bus</w:t>
      </w:r>
      <w:r w:rsidRPr="00D56C04">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периферийная</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шина</w:t>
      </w:r>
      <w:r w:rsidRPr="00D56C04">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val="en-US" w:eastAsia="ru-RU"/>
        </w:rPr>
        <w:t>performance</w:t>
      </w:r>
      <w:r w:rsidRPr="00D56C04">
        <w:rPr>
          <w:rFonts w:ascii="Times New Roman" w:eastAsia="Times New Roman" w:hAnsi="Times New Roman" w:cs="Times New Roman"/>
          <w:bCs/>
          <w:iCs/>
          <w:sz w:val="28"/>
          <w:szCs w:val="28"/>
          <w:lang w:val="en-US" w:eastAsia="ru-RU"/>
        </w:rPr>
        <w:t xml:space="preserve"> speed / operation speed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скорость</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обработки</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sidRPr="00D56C04">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val="en-US" w:eastAsia="ru-RU"/>
        </w:rPr>
        <w:t>key matrix</w:t>
      </w:r>
      <w:r w:rsidRPr="00A31894">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eastAsia="ru-RU"/>
        </w:rPr>
        <w:t>клавиатурная</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матрица</w:t>
      </w:r>
      <w:r w:rsidRPr="00A31894">
        <w:rPr>
          <w:rFonts w:ascii="Times New Roman" w:eastAsia="Times New Roman" w:hAnsi="Times New Roman" w:cs="Times New Roman"/>
          <w:bCs/>
          <w:iCs/>
          <w:sz w:val="28"/>
          <w:szCs w:val="28"/>
          <w:lang w:val="en-US" w:eastAsia="ru-RU"/>
        </w:rPr>
        <w:t>.</w:t>
      </w:r>
    </w:p>
    <w:p w14:paraId="55F92432" w14:textId="77777777" w:rsidR="00C1243A" w:rsidRDefault="00C1243A" w:rsidP="00C1243A">
      <w:pPr>
        <w:contextualSpacing/>
        <w:rPr>
          <w:rFonts w:ascii="Times New Roman" w:hAnsi="Times New Roman" w:cs="Times New Roman"/>
          <w:sz w:val="28"/>
          <w:szCs w:val="28"/>
          <w:lang w:val="en-US"/>
        </w:rPr>
      </w:pPr>
    </w:p>
    <w:p w14:paraId="51EE6E66" w14:textId="77777777" w:rsidR="00C1243A" w:rsidRDefault="00C1243A" w:rsidP="00C1243A">
      <w:pPr>
        <w:rPr>
          <w:rFonts w:ascii="Times New Roman" w:eastAsia="Times New Roman" w:hAnsi="Times New Roman" w:cs="Times New Roman"/>
          <w:b/>
          <w:i/>
          <w:sz w:val="28"/>
          <w:szCs w:val="28"/>
          <w:lang w:val="en-US" w:eastAsia="ru-RU"/>
        </w:rPr>
      </w:pPr>
      <w:r w:rsidRPr="00C30884">
        <w:rPr>
          <w:rFonts w:ascii="Times New Roman" w:eastAsia="Times New Roman" w:hAnsi="Times New Roman" w:cs="Times New Roman"/>
          <w:b/>
          <w:i/>
          <w:sz w:val="28"/>
          <w:szCs w:val="28"/>
          <w:lang w:val="en-US" w:eastAsia="ru-RU"/>
        </w:rPr>
        <w:t>Verbs</w:t>
      </w:r>
      <w:r>
        <w:rPr>
          <w:rFonts w:ascii="Times New Roman" w:eastAsia="Times New Roman" w:hAnsi="Times New Roman" w:cs="Times New Roman"/>
          <w:b/>
          <w:i/>
          <w:sz w:val="28"/>
          <w:szCs w:val="28"/>
          <w:lang w:val="en-US" w:eastAsia="ru-RU"/>
        </w:rPr>
        <w:t xml:space="preserve"> </w:t>
      </w:r>
    </w:p>
    <w:p w14:paraId="430E2FE6" w14:textId="77777777" w:rsidR="00C1243A" w:rsidRPr="00C30884" w:rsidRDefault="00C1243A" w:rsidP="00C1243A">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perform</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Pr>
          <w:rFonts w:ascii="Times New Roman" w:hAnsi="Times New Roman" w:cs="Times New Roman"/>
          <w:sz w:val="28"/>
          <w:szCs w:val="28"/>
        </w:rPr>
        <w:t>выполнять</w:t>
      </w:r>
      <w:r w:rsidRPr="00A31894">
        <w:rPr>
          <w:rFonts w:ascii="Times New Roman" w:hAnsi="Times New Roman" w:cs="Times New Roman"/>
          <w:sz w:val="28"/>
          <w:szCs w:val="28"/>
          <w:lang w:val="en-US"/>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Cs/>
          <w:sz w:val="28"/>
          <w:szCs w:val="28"/>
          <w:lang w:val="en-US" w:eastAsia="ru-RU"/>
        </w:rPr>
        <w:t>underestimate</w:t>
      </w:r>
      <w:r w:rsidRPr="00A31894">
        <w:rPr>
          <w:rFonts w:ascii="Times New Roman" w:eastAsia="Times New Roman" w:hAnsi="Times New Roman" w:cs="Times New Roman"/>
          <w:bCs/>
          <w:sz w:val="28"/>
          <w:szCs w:val="28"/>
          <w:lang w:val="en-US" w:eastAsia="ru-RU"/>
        </w:rPr>
        <w:t xml:space="preserve"> </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Pr>
          <w:rFonts w:ascii="Times New Roman" w:eastAsia="Times New Roman" w:hAnsi="Times New Roman" w:cs="Times New Roman"/>
          <w:bCs/>
          <w:sz w:val="28"/>
          <w:szCs w:val="28"/>
          <w:lang w:eastAsia="ru-RU"/>
        </w:rPr>
        <w:t>недооценивать</w:t>
      </w:r>
      <w:r w:rsidRPr="00A31894">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eastAsia="ru-RU"/>
        </w:rPr>
        <w:t>приуменьшать</w:t>
      </w:r>
      <w:r w:rsidRPr="00A31894">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imply</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Pr>
          <w:rFonts w:ascii="Times New Roman" w:hAnsi="Times New Roman" w:cs="Times New Roman"/>
          <w:sz w:val="28"/>
          <w:szCs w:val="28"/>
        </w:rPr>
        <w:t>подразумевать</w:t>
      </w:r>
      <w:r w:rsidRPr="00A31894">
        <w:rPr>
          <w:rFonts w:ascii="Times New Roman" w:hAnsi="Times New Roman" w:cs="Times New Roman"/>
          <w:sz w:val="28"/>
          <w:szCs w:val="28"/>
          <w:lang w:val="en-US"/>
        </w:rPr>
        <w:t>;</w:t>
      </w:r>
      <w:r>
        <w:rPr>
          <w:rFonts w:ascii="Times New Roman" w:eastAsia="Times New Roman" w:hAnsi="Times New Roman" w:cs="Times New Roman"/>
          <w:bCs/>
          <w:sz w:val="28"/>
          <w:szCs w:val="28"/>
          <w:lang w:val="en-US" w:eastAsia="ru-RU"/>
        </w:rPr>
        <w:t xml:space="preserve"> define</w:t>
      </w:r>
      <w:r w:rsidRPr="00A31894">
        <w:rPr>
          <w:rFonts w:ascii="Times New Roman" w:eastAsia="Times New Roman" w:hAnsi="Times New Roman" w:cs="Times New Roman"/>
          <w:bCs/>
          <w:sz w:val="28"/>
          <w:szCs w:val="28"/>
          <w:lang w:val="en-US" w:eastAsia="ru-RU"/>
        </w:rPr>
        <w:t xml:space="preserve"> </w:t>
      </w:r>
      <w:r w:rsidRPr="00501676">
        <w:rPr>
          <w:rFonts w:ascii="Times New Roman" w:hAnsi="Times New Roman" w:cs="Times New Roman"/>
          <w:sz w:val="28"/>
          <w:szCs w:val="28"/>
          <w:lang w:val="en-US"/>
        </w:rPr>
        <w:t>–</w:t>
      </w:r>
      <w:r w:rsidRPr="00A31894">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eastAsia="ru-RU"/>
        </w:rPr>
        <w:t>определять</w:t>
      </w:r>
      <w:r w:rsidRPr="00A31894">
        <w:rPr>
          <w:rFonts w:ascii="Times New Roman" w:eastAsia="Times New Roman" w:hAnsi="Times New Roman" w:cs="Times New Roman"/>
          <w:bCs/>
          <w:sz w:val="28"/>
          <w:szCs w:val="28"/>
          <w:lang w:val="en-US" w:eastAsia="ru-RU"/>
        </w:rPr>
        <w:t>;</w:t>
      </w:r>
      <w:r>
        <w:rPr>
          <w:rFonts w:ascii="Times New Roman" w:eastAsia="Times New Roman" w:hAnsi="Times New Roman" w:cs="Times New Roman"/>
          <w:bCs/>
          <w:sz w:val="28"/>
          <w:szCs w:val="28"/>
          <w:lang w:val="en-US" w:eastAsia="ru-RU"/>
        </w:rPr>
        <w:t xml:space="preserve"> </w:t>
      </w:r>
      <w:r w:rsidRPr="00D42D1E">
        <w:rPr>
          <w:rFonts w:ascii="Times New Roman" w:hAnsi="Times New Roman"/>
          <w:bCs/>
          <w:iCs/>
          <w:sz w:val="28"/>
          <w:lang w:val="en-US"/>
        </w:rPr>
        <w:t>bootstrap</w:t>
      </w:r>
      <w:r w:rsidRPr="00D56C04">
        <w:rPr>
          <w:rFonts w:ascii="Times New Roman" w:hAnsi="Times New Roman"/>
          <w:bCs/>
          <w:iCs/>
          <w:sz w:val="28"/>
          <w:lang w:val="en-US"/>
        </w:rPr>
        <w:t xml:space="preserve">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выполнять</w:t>
      </w:r>
      <w:r w:rsidRPr="00456DFA">
        <w:rPr>
          <w:rFonts w:ascii="Times New Roman" w:hAnsi="Times New Roman" w:cs="Times New Roman"/>
          <w:sz w:val="28"/>
          <w:szCs w:val="28"/>
          <w:lang w:val="en-US"/>
        </w:rPr>
        <w:t xml:space="preserve"> </w:t>
      </w:r>
      <w:r>
        <w:rPr>
          <w:rFonts w:ascii="Times New Roman" w:hAnsi="Times New Roman" w:cs="Times New Roman"/>
          <w:sz w:val="28"/>
          <w:szCs w:val="28"/>
        </w:rPr>
        <w:t>загрузку</w:t>
      </w:r>
      <w:r w:rsidRPr="00A31894">
        <w:rPr>
          <w:rFonts w:ascii="Times New Roman" w:hAnsi="Times New Roman" w:cs="Times New Roman"/>
          <w:sz w:val="28"/>
          <w:szCs w:val="28"/>
          <w:lang w:val="en-US"/>
        </w:rPr>
        <w:t>.</w:t>
      </w:r>
      <w:r>
        <w:rPr>
          <w:rFonts w:ascii="Times New Roman" w:hAnsi="Times New Roman"/>
          <w:bCs/>
          <w:iCs/>
          <w:sz w:val="28"/>
          <w:lang w:val="en-US"/>
        </w:rPr>
        <w:t xml:space="preserve"> </w:t>
      </w:r>
    </w:p>
    <w:p w14:paraId="1250532A" w14:textId="77777777" w:rsidR="00C1243A" w:rsidRPr="00882F85" w:rsidRDefault="00C1243A" w:rsidP="00C1243A">
      <w:pPr>
        <w:rPr>
          <w:rFonts w:ascii="Times New Roman" w:eastAsia="Times New Roman" w:hAnsi="Times New Roman" w:cs="Times New Roman"/>
          <w:bCs/>
          <w:iCs/>
          <w:sz w:val="28"/>
          <w:szCs w:val="28"/>
          <w:lang w:val="en-US" w:eastAsia="ru-RU"/>
        </w:rPr>
      </w:pPr>
    </w:p>
    <w:p w14:paraId="2E93261C" w14:textId="77777777" w:rsidR="00C1243A" w:rsidRDefault="00C1243A" w:rsidP="00C1243A">
      <w:pPr>
        <w:spacing w:after="0" w:line="240" w:lineRule="auto"/>
        <w:contextualSpacing/>
        <w:jc w:val="both"/>
        <w:rPr>
          <w:rFonts w:ascii="Times New Roman" w:hAnsi="Times New Roman" w:cs="Times New Roman"/>
          <w:b/>
          <w:sz w:val="28"/>
          <w:szCs w:val="28"/>
          <w:lang w:val="en-US"/>
        </w:rPr>
      </w:pPr>
      <w:r w:rsidRPr="003514E2">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Pr="003514E2">
        <w:rPr>
          <w:rFonts w:ascii="Times New Roman" w:hAnsi="Times New Roman" w:cs="Times New Roman"/>
          <w:b/>
          <w:sz w:val="28"/>
          <w:szCs w:val="28"/>
          <w:lang w:val="en-US"/>
        </w:rPr>
        <w:t>Match the words with the definitions below.</w:t>
      </w:r>
    </w:p>
    <w:p w14:paraId="5E29CE52" w14:textId="77777777" w:rsidR="00C1243A" w:rsidRDefault="00C1243A" w:rsidP="00C1243A">
      <w:pPr>
        <w:spacing w:after="0" w:line="240" w:lineRule="auto"/>
        <w:contextualSpacing/>
        <w:jc w:val="both"/>
        <w:rPr>
          <w:rFonts w:ascii="Times New Roman" w:hAnsi="Times New Roman" w:cs="Times New Roman"/>
          <w:b/>
          <w:sz w:val="28"/>
          <w:szCs w:val="28"/>
          <w:lang w:val="en-US"/>
        </w:rPr>
      </w:pPr>
    </w:p>
    <w:p w14:paraId="04DD0AF1" w14:textId="77777777" w:rsidR="00C1243A" w:rsidRPr="00C13F27" w:rsidRDefault="00C1243A" w:rsidP="00C1243A">
      <w:pPr>
        <w:spacing w:after="0" w:line="240" w:lineRule="auto"/>
        <w:contextualSpacing/>
        <w:jc w:val="both"/>
        <w:rPr>
          <w:rFonts w:ascii="Times New Roman" w:hAnsi="Times New Roman" w:cs="Times New Roman"/>
          <w:bCs/>
          <w:i/>
          <w:iCs/>
          <w:sz w:val="28"/>
          <w:szCs w:val="28"/>
          <w:lang w:val="en-US"/>
        </w:rPr>
      </w:pPr>
      <w:r w:rsidRPr="00C13F27">
        <w:rPr>
          <w:rFonts w:ascii="Times New Roman" w:hAnsi="Times New Roman" w:cs="Times New Roman"/>
          <w:bCs/>
          <w:i/>
          <w:iCs/>
          <w:sz w:val="28"/>
          <w:szCs w:val="28"/>
          <w:lang w:val="en-US"/>
        </w:rPr>
        <w:t>S</w:t>
      </w:r>
      <w:r w:rsidRPr="00777934">
        <w:rPr>
          <w:rFonts w:ascii="Times New Roman" w:hAnsi="Times New Roman" w:cs="Times New Roman"/>
          <w:bCs/>
          <w:i/>
          <w:iCs/>
          <w:sz w:val="28"/>
          <w:szCs w:val="28"/>
          <w:lang w:val="en-US"/>
        </w:rPr>
        <w:t>creenshot</w:t>
      </w:r>
      <w:r w:rsidRPr="00C13F27">
        <w:rPr>
          <w:rFonts w:ascii="Times New Roman" w:hAnsi="Times New Roman" w:cs="Times New Roman"/>
          <w:bCs/>
          <w:i/>
          <w:iCs/>
          <w:sz w:val="28"/>
          <w:szCs w:val="28"/>
          <w:lang w:val="en-US"/>
        </w:rPr>
        <w:t>,</w:t>
      </w:r>
      <w:r w:rsidRPr="00777934">
        <w:rPr>
          <w:rFonts w:ascii="Times New Roman" w:hAnsi="Times New Roman" w:cs="Times New Roman"/>
          <w:bCs/>
          <w:i/>
          <w:iCs/>
          <w:sz w:val="28"/>
          <w:szCs w:val="28"/>
          <w:lang w:val="en-US"/>
        </w:rPr>
        <w:t xml:space="preserve"> computer</w:t>
      </w:r>
      <w:r w:rsidRPr="00C13F27">
        <w:rPr>
          <w:rFonts w:ascii="Times New Roman" w:hAnsi="Times New Roman" w:cs="Times New Roman"/>
          <w:bCs/>
          <w:i/>
          <w:iCs/>
          <w:sz w:val="28"/>
          <w:szCs w:val="28"/>
          <w:lang w:val="en-US"/>
        </w:rPr>
        <w:t xml:space="preserve"> </w:t>
      </w:r>
      <w:r w:rsidRPr="00777934">
        <w:rPr>
          <w:rFonts w:ascii="Times New Roman" w:hAnsi="Times New Roman" w:cs="Times New Roman"/>
          <w:bCs/>
          <w:i/>
          <w:iCs/>
          <w:sz w:val="28"/>
          <w:szCs w:val="28"/>
          <w:lang w:val="en-US"/>
        </w:rPr>
        <w:t>storage</w:t>
      </w:r>
      <w:r w:rsidRPr="00C13F27">
        <w:rPr>
          <w:rFonts w:ascii="Times New Roman" w:hAnsi="Times New Roman" w:cs="Times New Roman"/>
          <w:bCs/>
          <w:i/>
          <w:iCs/>
          <w:sz w:val="28"/>
          <w:szCs w:val="28"/>
          <w:lang w:val="en-US"/>
        </w:rPr>
        <w:t>,</w:t>
      </w:r>
      <w:r w:rsidRPr="00777934">
        <w:rPr>
          <w:rFonts w:ascii="Times New Roman" w:hAnsi="Times New Roman" w:cs="Times New Roman"/>
          <w:bCs/>
          <w:i/>
          <w:iCs/>
          <w:sz w:val="28"/>
          <w:szCs w:val="28"/>
          <w:lang w:val="en-US"/>
        </w:rPr>
        <w:t xml:space="preserve"> monitor</w:t>
      </w:r>
      <w:r w:rsidRPr="00C13F27">
        <w:rPr>
          <w:rFonts w:ascii="Times New Roman" w:hAnsi="Times New Roman" w:cs="Times New Roman"/>
          <w:bCs/>
          <w:i/>
          <w:iCs/>
          <w:sz w:val="28"/>
          <w:szCs w:val="28"/>
          <w:lang w:val="en-US"/>
        </w:rPr>
        <w:t xml:space="preserve">, </w:t>
      </w:r>
      <w:r w:rsidRPr="00777934">
        <w:rPr>
          <w:rFonts w:ascii="Times New Roman" w:hAnsi="Times New Roman" w:cs="Times New Roman"/>
          <w:bCs/>
          <w:i/>
          <w:iCs/>
          <w:sz w:val="28"/>
          <w:szCs w:val="28"/>
          <w:lang w:val="en-US"/>
        </w:rPr>
        <w:t>software</w:t>
      </w:r>
      <w:r w:rsidRPr="00C13F27">
        <w:rPr>
          <w:rFonts w:ascii="Times New Roman" w:hAnsi="Times New Roman" w:cs="Times New Roman"/>
          <w:bCs/>
          <w:i/>
          <w:iCs/>
          <w:sz w:val="28"/>
          <w:szCs w:val="28"/>
          <w:lang w:val="en-US"/>
        </w:rPr>
        <w:t>,</w:t>
      </w:r>
      <w:r w:rsidRPr="00777934">
        <w:rPr>
          <w:rFonts w:ascii="Times New Roman" w:hAnsi="Times New Roman" w:cs="Times New Roman"/>
          <w:bCs/>
          <w:i/>
          <w:iCs/>
          <w:sz w:val="28"/>
          <w:szCs w:val="28"/>
          <w:lang w:val="en-US"/>
        </w:rPr>
        <w:t xml:space="preserve"> punch card</w:t>
      </w:r>
      <w:r w:rsidRPr="00C13F27">
        <w:rPr>
          <w:rFonts w:ascii="Times New Roman" w:hAnsi="Times New Roman" w:cs="Times New Roman"/>
          <w:bCs/>
          <w:i/>
          <w:iCs/>
          <w:sz w:val="28"/>
          <w:szCs w:val="28"/>
          <w:lang w:val="en-US"/>
        </w:rPr>
        <w:t>,</w:t>
      </w:r>
      <w:r w:rsidRPr="00777934">
        <w:rPr>
          <w:rFonts w:ascii="Times New Roman" w:hAnsi="Times New Roman" w:cs="Times New Roman"/>
          <w:bCs/>
          <w:i/>
          <w:iCs/>
          <w:sz w:val="28"/>
          <w:szCs w:val="28"/>
          <w:lang w:val="en-US"/>
        </w:rPr>
        <w:t xml:space="preserve"> firmware</w:t>
      </w:r>
      <w:r w:rsidRPr="00C13F27">
        <w:rPr>
          <w:rFonts w:ascii="Times New Roman" w:hAnsi="Times New Roman" w:cs="Times New Roman"/>
          <w:bCs/>
          <w:i/>
          <w:iCs/>
          <w:sz w:val="28"/>
          <w:szCs w:val="28"/>
          <w:lang w:val="en-US"/>
        </w:rPr>
        <w:t>,</w:t>
      </w:r>
      <w:r w:rsidRPr="00777934">
        <w:rPr>
          <w:rFonts w:ascii="Times New Roman" w:hAnsi="Times New Roman" w:cs="Times New Roman"/>
          <w:bCs/>
          <w:i/>
          <w:iCs/>
          <w:sz w:val="28"/>
          <w:szCs w:val="28"/>
          <w:lang w:val="en-US"/>
        </w:rPr>
        <w:t xml:space="preserve"> magnetic</w:t>
      </w:r>
      <w:r w:rsidRPr="00C13F27">
        <w:rPr>
          <w:rFonts w:ascii="Times New Roman" w:hAnsi="Times New Roman" w:cs="Times New Roman"/>
          <w:bCs/>
          <w:i/>
          <w:iCs/>
          <w:sz w:val="28"/>
          <w:szCs w:val="28"/>
          <w:lang w:val="en-US"/>
        </w:rPr>
        <w:t xml:space="preserve"> drum,</w:t>
      </w:r>
      <w:r w:rsidRPr="00777934">
        <w:rPr>
          <w:rFonts w:ascii="Times New Roman" w:hAnsi="Times New Roman" w:cs="Times New Roman"/>
          <w:bCs/>
          <w:i/>
          <w:iCs/>
          <w:sz w:val="28"/>
          <w:szCs w:val="28"/>
          <w:lang w:val="en-US"/>
        </w:rPr>
        <w:t xml:space="preserve"> chipset</w:t>
      </w:r>
      <w:r w:rsidRPr="00C13F27">
        <w:rPr>
          <w:rFonts w:ascii="Times New Roman" w:hAnsi="Times New Roman" w:cs="Times New Roman"/>
          <w:bCs/>
          <w:i/>
          <w:iCs/>
          <w:sz w:val="28"/>
          <w:szCs w:val="28"/>
          <w:lang w:val="en-US"/>
        </w:rPr>
        <w:t>,</w:t>
      </w:r>
      <w:r w:rsidRPr="00777934">
        <w:rPr>
          <w:rFonts w:ascii="Times New Roman" w:hAnsi="Times New Roman" w:cs="Times New Roman"/>
          <w:bCs/>
          <w:i/>
          <w:iCs/>
          <w:sz w:val="28"/>
          <w:szCs w:val="28"/>
          <w:lang w:val="en-US"/>
        </w:rPr>
        <w:t xml:space="preserve"> motherboard</w:t>
      </w:r>
      <w:r w:rsidRPr="00C13F27">
        <w:rPr>
          <w:rFonts w:ascii="Times New Roman" w:hAnsi="Times New Roman" w:cs="Times New Roman"/>
          <w:bCs/>
          <w:i/>
          <w:iCs/>
          <w:sz w:val="28"/>
          <w:szCs w:val="28"/>
          <w:lang w:val="en-US"/>
        </w:rPr>
        <w:t>.</w:t>
      </w:r>
    </w:p>
    <w:p w14:paraId="2EF9694A"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p>
    <w:p w14:paraId="3148F607"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w:t>
      </w:r>
      <w:r w:rsidRPr="0077793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w:t>
      </w:r>
      <w:r w:rsidRPr="00777934">
        <w:rPr>
          <w:rFonts w:ascii="Times New Roman" w:hAnsi="Times New Roman" w:cs="Times New Roman"/>
          <w:bCs/>
          <w:sz w:val="28"/>
          <w:szCs w:val="28"/>
          <w:lang w:val="en-US"/>
        </w:rPr>
        <w:t xml:space="preserve"> set of commands which are stored on a chip rather</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than as part of a program because the computer uses them</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very often</w:t>
      </w:r>
      <w:r>
        <w:rPr>
          <w:rFonts w:ascii="Times New Roman" w:hAnsi="Times New Roman" w:cs="Times New Roman"/>
          <w:bCs/>
          <w:sz w:val="28"/>
          <w:szCs w:val="28"/>
          <w:lang w:val="en-US"/>
        </w:rPr>
        <w:t>.</w:t>
      </w:r>
    </w:p>
    <w:p w14:paraId="57134295"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A</w:t>
      </w:r>
      <w:r w:rsidRPr="00777934">
        <w:rPr>
          <w:rFonts w:ascii="Times New Roman" w:hAnsi="Times New Roman" w:cs="Times New Roman"/>
          <w:bCs/>
          <w:sz w:val="28"/>
          <w:szCs w:val="28"/>
          <w:lang w:val="en-US"/>
        </w:rPr>
        <w:t xml:space="preserve"> magnetic data storage device</w:t>
      </w:r>
      <w:r>
        <w:rPr>
          <w:rFonts w:ascii="Times New Roman" w:hAnsi="Times New Roman" w:cs="Times New Roman"/>
          <w:bCs/>
          <w:sz w:val="28"/>
          <w:szCs w:val="28"/>
          <w:lang w:val="en-US"/>
        </w:rPr>
        <w:t>.</w:t>
      </w:r>
    </w:p>
    <w:p w14:paraId="18EE3861"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w:t>
      </w:r>
      <w:r w:rsidRPr="0077793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w:t>
      </w:r>
      <w:r w:rsidRPr="00777934">
        <w:rPr>
          <w:rFonts w:ascii="Times New Roman" w:hAnsi="Times New Roman" w:cs="Times New Roman"/>
          <w:bCs/>
          <w:sz w:val="28"/>
          <w:szCs w:val="28"/>
          <w:lang w:val="en-US"/>
        </w:rPr>
        <w:t xml:space="preserve"> piece of stiff paper that was used to contain digital</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information in old computers</w:t>
      </w:r>
      <w:r>
        <w:rPr>
          <w:rFonts w:ascii="Times New Roman" w:hAnsi="Times New Roman" w:cs="Times New Roman"/>
          <w:bCs/>
          <w:sz w:val="28"/>
          <w:szCs w:val="28"/>
          <w:lang w:val="en-US"/>
        </w:rPr>
        <w:t>.</w:t>
      </w:r>
    </w:p>
    <w:p w14:paraId="05F5AA72"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A</w:t>
      </w:r>
      <w:r w:rsidRPr="00777934">
        <w:rPr>
          <w:rFonts w:ascii="Times New Roman" w:hAnsi="Times New Roman" w:cs="Times New Roman"/>
          <w:bCs/>
          <w:sz w:val="28"/>
          <w:szCs w:val="28"/>
          <w:lang w:val="en-US"/>
        </w:rPr>
        <w:t xml:space="preserve"> visual display unit</w:t>
      </w:r>
      <w:r>
        <w:rPr>
          <w:rFonts w:ascii="Times New Roman" w:hAnsi="Times New Roman" w:cs="Times New Roman"/>
          <w:bCs/>
          <w:sz w:val="28"/>
          <w:szCs w:val="28"/>
          <w:lang w:val="en-US"/>
        </w:rPr>
        <w:t>.</w:t>
      </w:r>
    </w:p>
    <w:p w14:paraId="3C989CA6"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A</w:t>
      </w:r>
      <w:r w:rsidRPr="00777934">
        <w:rPr>
          <w:rFonts w:ascii="Times New Roman" w:hAnsi="Times New Roman" w:cs="Times New Roman"/>
          <w:bCs/>
          <w:sz w:val="28"/>
          <w:szCs w:val="28"/>
          <w:lang w:val="en-US"/>
        </w:rPr>
        <w:t xml:space="preserve"> set of programs</w:t>
      </w:r>
      <w:r>
        <w:rPr>
          <w:rFonts w:ascii="Times New Roman" w:hAnsi="Times New Roman" w:cs="Times New Roman"/>
          <w:bCs/>
          <w:sz w:val="28"/>
          <w:szCs w:val="28"/>
          <w:lang w:val="en-US"/>
        </w:rPr>
        <w:t>.</w:t>
      </w:r>
    </w:p>
    <w:p w14:paraId="45BE5FDA"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T</w:t>
      </w:r>
      <w:r w:rsidRPr="00777934">
        <w:rPr>
          <w:rFonts w:ascii="Times New Roman" w:hAnsi="Times New Roman" w:cs="Times New Roman"/>
          <w:bCs/>
          <w:sz w:val="28"/>
          <w:szCs w:val="28"/>
          <w:lang w:val="en-US"/>
        </w:rPr>
        <w:t>he main printed circuit board found in general purpose</w:t>
      </w:r>
      <w:r>
        <w:rPr>
          <w:rFonts w:ascii="Times New Roman" w:hAnsi="Times New Roman" w:cs="Times New Roman"/>
          <w:bCs/>
          <w:sz w:val="28"/>
          <w:szCs w:val="28"/>
          <w:lang w:val="en-US"/>
        </w:rPr>
        <w:t xml:space="preserve"> m</w:t>
      </w:r>
      <w:r w:rsidRPr="00777934">
        <w:rPr>
          <w:rFonts w:ascii="Times New Roman" w:hAnsi="Times New Roman" w:cs="Times New Roman"/>
          <w:bCs/>
          <w:sz w:val="28"/>
          <w:szCs w:val="28"/>
          <w:lang w:val="en-US"/>
        </w:rPr>
        <w:t>icrocomputers and other expandable systems.</w:t>
      </w:r>
    </w:p>
    <w:p w14:paraId="336FF5FA"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A</w:t>
      </w:r>
      <w:r w:rsidRPr="00777934">
        <w:rPr>
          <w:rFonts w:ascii="Times New Roman" w:hAnsi="Times New Roman" w:cs="Times New Roman"/>
          <w:bCs/>
          <w:sz w:val="28"/>
          <w:szCs w:val="28"/>
          <w:lang w:val="en-US"/>
        </w:rPr>
        <w:t xml:space="preserve"> collection of integrated circuits which are designed</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to function together as a unit, especially to perform a particular task within a computer system</w:t>
      </w:r>
      <w:r>
        <w:rPr>
          <w:rFonts w:ascii="Times New Roman" w:hAnsi="Times New Roman" w:cs="Times New Roman"/>
          <w:bCs/>
          <w:sz w:val="28"/>
          <w:szCs w:val="28"/>
          <w:lang w:val="en-US"/>
        </w:rPr>
        <w:t>.</w:t>
      </w:r>
    </w:p>
    <w:p w14:paraId="693C521B"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A</w:t>
      </w:r>
      <w:r w:rsidRPr="00777934">
        <w:rPr>
          <w:rFonts w:ascii="Times New Roman" w:hAnsi="Times New Roman" w:cs="Times New Roman"/>
          <w:bCs/>
          <w:sz w:val="28"/>
          <w:szCs w:val="28"/>
          <w:lang w:val="en-US"/>
        </w:rPr>
        <w:t xml:space="preserve"> digital image of what should be visible on a monitor,</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television, or other visual output device</w:t>
      </w:r>
      <w:r>
        <w:rPr>
          <w:rFonts w:ascii="Times New Roman" w:hAnsi="Times New Roman" w:cs="Times New Roman"/>
          <w:bCs/>
          <w:sz w:val="28"/>
          <w:szCs w:val="28"/>
          <w:lang w:val="en-US"/>
        </w:rPr>
        <w:t>.</w:t>
      </w:r>
    </w:p>
    <w:p w14:paraId="4A26D14A" w14:textId="77777777" w:rsidR="00C1243A"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 A</w:t>
      </w:r>
      <w:r w:rsidRPr="00777934">
        <w:rPr>
          <w:rFonts w:ascii="Times New Roman" w:hAnsi="Times New Roman" w:cs="Times New Roman"/>
          <w:bCs/>
          <w:sz w:val="28"/>
          <w:szCs w:val="28"/>
          <w:lang w:val="en-US"/>
        </w:rPr>
        <w:t xml:space="preserve"> technology consisting of computer components and</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recording media that are used to keep digital data</w:t>
      </w:r>
      <w:r>
        <w:rPr>
          <w:rFonts w:ascii="Times New Roman" w:hAnsi="Times New Roman" w:cs="Times New Roman"/>
          <w:bCs/>
          <w:sz w:val="28"/>
          <w:szCs w:val="28"/>
          <w:lang w:val="en-US"/>
        </w:rPr>
        <w:t>.</w:t>
      </w:r>
    </w:p>
    <w:p w14:paraId="4E37EAE9" w14:textId="77777777" w:rsidR="00C1243A" w:rsidRDefault="00C1243A" w:rsidP="00C1243A">
      <w:pPr>
        <w:spacing w:after="0" w:line="240" w:lineRule="auto"/>
        <w:contextualSpacing/>
        <w:jc w:val="both"/>
        <w:rPr>
          <w:rFonts w:ascii="Times New Roman" w:hAnsi="Times New Roman" w:cs="Times New Roman"/>
          <w:bCs/>
          <w:sz w:val="28"/>
          <w:szCs w:val="28"/>
          <w:lang w:val="en-US"/>
        </w:rPr>
      </w:pPr>
    </w:p>
    <w:p w14:paraId="523BBD1E" w14:textId="77777777" w:rsidR="00C1243A" w:rsidRPr="00B926BE" w:rsidRDefault="00C1243A" w:rsidP="00C1243A">
      <w:pPr>
        <w:spacing w:after="200" w:line="276" w:lineRule="auto"/>
        <w:rPr>
          <w:rFonts w:ascii="Times New Roman" w:eastAsia="Times New Roman" w:hAnsi="Times New Roman" w:cs="Times New Roman"/>
          <w:b/>
          <w:sz w:val="28"/>
          <w:szCs w:val="28"/>
          <w:lang w:val="en-US" w:eastAsia="ru-RU"/>
        </w:rPr>
      </w:pPr>
      <w:r w:rsidRPr="00B926BE">
        <w:rPr>
          <w:rFonts w:ascii="Times New Roman" w:eastAsia="Times New Roman" w:hAnsi="Times New Roman" w:cs="Times New Roman"/>
          <w:b/>
          <w:sz w:val="28"/>
          <w:szCs w:val="28"/>
          <w:lang w:val="en-US" w:eastAsia="ru-RU"/>
        </w:rPr>
        <w:t>II. Using a dictionary add as many words as possible into the table.</w:t>
      </w:r>
    </w:p>
    <w:tbl>
      <w:tblPr>
        <w:tblStyle w:val="a5"/>
        <w:tblW w:w="0" w:type="auto"/>
        <w:tblLook w:val="04A0" w:firstRow="1" w:lastRow="0" w:firstColumn="1" w:lastColumn="0" w:noHBand="0" w:noVBand="1"/>
      </w:tblPr>
      <w:tblGrid>
        <w:gridCol w:w="3105"/>
        <w:gridCol w:w="3114"/>
        <w:gridCol w:w="3126"/>
      </w:tblGrid>
      <w:tr w:rsidR="00C1243A" w:rsidRPr="00B926BE" w14:paraId="015F40D1" w14:textId="77777777" w:rsidTr="00C1243A">
        <w:tc>
          <w:tcPr>
            <w:tcW w:w="3190" w:type="dxa"/>
          </w:tcPr>
          <w:p w14:paraId="58D304E2"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Verbs</w:t>
            </w:r>
          </w:p>
          <w:p w14:paraId="326F3BE7"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1. to </w:t>
            </w:r>
            <w:r>
              <w:rPr>
                <w:rFonts w:ascii="Times New Roman" w:hAnsi="Times New Roman" w:cs="Times New Roman"/>
                <w:sz w:val="28"/>
                <w:szCs w:val="28"/>
                <w:lang w:val="en-US"/>
              </w:rPr>
              <w:t>generate</w:t>
            </w:r>
          </w:p>
          <w:p w14:paraId="7059D2AC"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2.</w:t>
            </w:r>
          </w:p>
          <w:p w14:paraId="40F414CF"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3. to </w:t>
            </w:r>
            <w:r>
              <w:rPr>
                <w:rFonts w:ascii="Times New Roman" w:hAnsi="Times New Roman" w:cs="Times New Roman"/>
                <w:sz w:val="28"/>
                <w:szCs w:val="28"/>
                <w:lang w:val="en-US"/>
              </w:rPr>
              <w:t>install</w:t>
            </w:r>
          </w:p>
          <w:p w14:paraId="6ECF1AA5"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4.</w:t>
            </w:r>
          </w:p>
          <w:p w14:paraId="1A3E16CB"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5.</w:t>
            </w:r>
          </w:p>
          <w:p w14:paraId="5AFD1E1F" w14:textId="77777777" w:rsidR="00C1243A"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6. to </w:t>
            </w:r>
            <w:r>
              <w:rPr>
                <w:rFonts w:ascii="Times New Roman" w:hAnsi="Times New Roman" w:cs="Times New Roman"/>
                <w:sz w:val="28"/>
                <w:szCs w:val="28"/>
                <w:lang w:val="en-US"/>
              </w:rPr>
              <w:t>store</w:t>
            </w:r>
            <w:r w:rsidRPr="00B926BE">
              <w:rPr>
                <w:rFonts w:ascii="Times New Roman" w:hAnsi="Times New Roman" w:cs="Times New Roman"/>
                <w:sz w:val="28"/>
                <w:szCs w:val="28"/>
                <w:lang w:val="en-US"/>
              </w:rPr>
              <w:t xml:space="preserve"> </w:t>
            </w:r>
          </w:p>
          <w:p w14:paraId="3B7963D4" w14:textId="77777777" w:rsidR="00C1243A" w:rsidRPr="00B926BE" w:rsidRDefault="00C1243A" w:rsidP="00C1243A">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p>
        </w:tc>
        <w:tc>
          <w:tcPr>
            <w:tcW w:w="3190" w:type="dxa"/>
          </w:tcPr>
          <w:p w14:paraId="3AF78A51"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Adjectives</w:t>
            </w:r>
          </w:p>
          <w:p w14:paraId="45821826" w14:textId="77777777" w:rsidR="00C1243A" w:rsidRPr="00B926BE" w:rsidRDefault="00C1243A" w:rsidP="00C1243A">
            <w:pPr>
              <w:jc w:val="center"/>
              <w:rPr>
                <w:rFonts w:ascii="Times New Roman" w:hAnsi="Times New Roman" w:cs="Times New Roman"/>
                <w:sz w:val="28"/>
                <w:szCs w:val="28"/>
                <w:lang w:val="en-US"/>
              </w:rPr>
            </w:pPr>
          </w:p>
          <w:p w14:paraId="2AE531AA" w14:textId="77777777" w:rsidR="00C1243A" w:rsidRPr="00B926BE" w:rsidRDefault="00C1243A" w:rsidP="00C1243A">
            <w:pPr>
              <w:jc w:val="center"/>
              <w:rPr>
                <w:rFonts w:ascii="Times New Roman" w:hAnsi="Times New Roman" w:cs="Times New Roman"/>
                <w:sz w:val="28"/>
                <w:szCs w:val="28"/>
                <w:lang w:val="en-US"/>
              </w:rPr>
            </w:pPr>
          </w:p>
          <w:p w14:paraId="35AF01A7" w14:textId="77777777" w:rsidR="00C1243A" w:rsidRPr="00B926BE" w:rsidRDefault="00C1243A" w:rsidP="00C1243A">
            <w:pPr>
              <w:jc w:val="center"/>
              <w:rPr>
                <w:rFonts w:ascii="Times New Roman" w:hAnsi="Times New Roman" w:cs="Times New Roman"/>
                <w:sz w:val="28"/>
                <w:szCs w:val="28"/>
                <w:lang w:val="en-US"/>
              </w:rPr>
            </w:pPr>
          </w:p>
          <w:p w14:paraId="15DF34AB"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magnetic</w:t>
            </w:r>
          </w:p>
          <w:p w14:paraId="2EF44529" w14:textId="77777777" w:rsidR="00C1243A" w:rsidRPr="00B926BE" w:rsidRDefault="00C1243A" w:rsidP="00C1243A">
            <w:pPr>
              <w:jc w:val="center"/>
              <w:rPr>
                <w:rFonts w:ascii="Times New Roman" w:hAnsi="Times New Roman" w:cs="Times New Roman"/>
                <w:sz w:val="28"/>
                <w:szCs w:val="28"/>
                <w:lang w:val="en-US"/>
              </w:rPr>
            </w:pPr>
          </w:p>
          <w:p w14:paraId="6C0E02D8" w14:textId="77777777" w:rsidR="00C1243A" w:rsidRPr="00B926BE" w:rsidRDefault="00C1243A" w:rsidP="00C1243A">
            <w:pPr>
              <w:jc w:val="center"/>
              <w:rPr>
                <w:rFonts w:ascii="Times New Roman" w:hAnsi="Times New Roman" w:cs="Times New Roman"/>
                <w:sz w:val="28"/>
                <w:szCs w:val="28"/>
                <w:lang w:val="en-US"/>
              </w:rPr>
            </w:pPr>
          </w:p>
          <w:p w14:paraId="70900736" w14:textId="77777777" w:rsidR="00C1243A" w:rsidRPr="00B926BE" w:rsidRDefault="00C1243A" w:rsidP="00C1243A">
            <w:pPr>
              <w:jc w:val="center"/>
              <w:rPr>
                <w:rFonts w:ascii="Times New Roman" w:hAnsi="Times New Roman" w:cs="Times New Roman"/>
                <w:sz w:val="28"/>
                <w:szCs w:val="28"/>
                <w:lang w:val="en-US"/>
              </w:rPr>
            </w:pPr>
          </w:p>
        </w:tc>
        <w:tc>
          <w:tcPr>
            <w:tcW w:w="3191" w:type="dxa"/>
          </w:tcPr>
          <w:p w14:paraId="60718E70"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Nouns</w:t>
            </w:r>
          </w:p>
          <w:p w14:paraId="7F724735" w14:textId="77777777" w:rsidR="00C1243A" w:rsidRPr="00B926BE" w:rsidRDefault="00C1243A" w:rsidP="00C1243A">
            <w:pPr>
              <w:jc w:val="center"/>
              <w:rPr>
                <w:rFonts w:ascii="Times New Roman" w:hAnsi="Times New Roman" w:cs="Times New Roman"/>
                <w:sz w:val="28"/>
                <w:szCs w:val="28"/>
                <w:lang w:val="en-US"/>
              </w:rPr>
            </w:pPr>
          </w:p>
          <w:p w14:paraId="5E22CB5E"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performance</w:t>
            </w:r>
          </w:p>
          <w:p w14:paraId="77E0AC96" w14:textId="77777777" w:rsidR="00C1243A" w:rsidRPr="00B926BE" w:rsidRDefault="00C1243A" w:rsidP="00C1243A">
            <w:pPr>
              <w:jc w:val="center"/>
              <w:rPr>
                <w:rFonts w:ascii="Times New Roman" w:hAnsi="Times New Roman" w:cs="Times New Roman"/>
                <w:sz w:val="28"/>
                <w:szCs w:val="28"/>
                <w:lang w:val="en-US"/>
              </w:rPr>
            </w:pPr>
          </w:p>
          <w:p w14:paraId="0149F5B9" w14:textId="77777777" w:rsidR="00C1243A" w:rsidRPr="00B926BE" w:rsidRDefault="00C1243A" w:rsidP="00C1243A">
            <w:pPr>
              <w:rPr>
                <w:rFonts w:ascii="Times New Roman" w:hAnsi="Times New Roman" w:cs="Times New Roman"/>
                <w:sz w:val="28"/>
                <w:szCs w:val="28"/>
                <w:lang w:val="en-US"/>
              </w:rPr>
            </w:pPr>
          </w:p>
          <w:p w14:paraId="0D647E2C"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processing</w:t>
            </w:r>
          </w:p>
          <w:p w14:paraId="634907CB" w14:textId="77777777" w:rsidR="00C1243A" w:rsidRPr="00B926BE" w:rsidRDefault="00C1243A" w:rsidP="00C1243A">
            <w:pPr>
              <w:rPr>
                <w:rFonts w:ascii="Times New Roman" w:hAnsi="Times New Roman" w:cs="Times New Roman"/>
                <w:sz w:val="28"/>
                <w:szCs w:val="28"/>
                <w:lang w:val="en-US"/>
              </w:rPr>
            </w:pPr>
          </w:p>
          <w:p w14:paraId="03BCE9BA"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charge</w:t>
            </w:r>
          </w:p>
        </w:tc>
      </w:tr>
    </w:tbl>
    <w:p w14:paraId="3E4646E7" w14:textId="77777777" w:rsidR="00C1243A" w:rsidRDefault="00C1243A" w:rsidP="00C1243A">
      <w:pPr>
        <w:ind w:firstLine="708"/>
        <w:contextualSpacing/>
        <w:rPr>
          <w:rFonts w:ascii="Times New Roman" w:hAnsi="Times New Roman" w:cs="Times New Roman"/>
          <w:iCs/>
          <w:sz w:val="28"/>
          <w:szCs w:val="28"/>
          <w:lang w:val="en-US"/>
        </w:rPr>
      </w:pPr>
    </w:p>
    <w:p w14:paraId="291ACF82" w14:textId="77777777" w:rsidR="00C1243A" w:rsidRDefault="00C1243A" w:rsidP="00C1243A">
      <w:pPr>
        <w:spacing w:after="200" w:line="276" w:lineRule="auto"/>
        <w:rPr>
          <w:rFonts w:ascii="Times New Roman" w:eastAsia="Times New Roman" w:hAnsi="Times New Roman" w:cs="Times New Roman"/>
          <w:b/>
          <w:sz w:val="28"/>
          <w:szCs w:val="28"/>
          <w:lang w:val="en-US" w:eastAsia="ru-RU"/>
        </w:rPr>
      </w:pPr>
      <w:r w:rsidRPr="009B0C5B">
        <w:rPr>
          <w:rFonts w:ascii="Times New Roman" w:eastAsia="Times New Roman" w:hAnsi="Times New Roman" w:cs="Times New Roman"/>
          <w:b/>
          <w:sz w:val="28"/>
          <w:szCs w:val="28"/>
          <w:lang w:val="en-US" w:eastAsia="ru-RU"/>
        </w:rPr>
        <w:t>III. Choose the words with similar meaning from the two groups and arrange them in pairs.</w:t>
      </w:r>
    </w:p>
    <w:p w14:paraId="04976707" w14:textId="77777777" w:rsidR="00C1243A" w:rsidRPr="00C30884" w:rsidRDefault="00C1243A" w:rsidP="00C1243A">
      <w:pPr>
        <w:spacing w:after="200" w:line="276" w:lineRule="auto"/>
        <w:jc w:val="both"/>
        <w:rPr>
          <w:rFonts w:ascii="Times New Roman" w:eastAsia="Times New Roman" w:hAnsi="Times New Roman" w:cs="Times New Roman"/>
          <w:bCs/>
          <w:sz w:val="28"/>
          <w:szCs w:val="28"/>
          <w:lang w:val="en-US" w:eastAsia="ru-RU"/>
        </w:rPr>
      </w:pPr>
      <w:r w:rsidRPr="00C30884">
        <w:rPr>
          <w:rFonts w:ascii="Times New Roman" w:eastAsia="Times New Roman" w:hAnsi="Times New Roman" w:cs="Times New Roman"/>
          <w:bCs/>
          <w:sz w:val="28"/>
          <w:szCs w:val="28"/>
          <w:lang w:val="en-US" w:eastAsia="ru-RU"/>
        </w:rPr>
        <w:t>A.</w:t>
      </w:r>
      <w:r>
        <w:rPr>
          <w:rFonts w:ascii="Times New Roman" w:eastAsia="Times New Roman" w:hAnsi="Times New Roman" w:cs="Times New Roman"/>
          <w:bCs/>
          <w:sz w:val="28"/>
          <w:szCs w:val="28"/>
          <w:lang w:val="en-US" w:eastAsia="ru-RU"/>
        </w:rPr>
        <w:t xml:space="preserve"> </w:t>
      </w:r>
      <w:r w:rsidRPr="00C30884">
        <w:rPr>
          <w:rFonts w:ascii="Times New Roman" w:eastAsia="Times New Roman" w:hAnsi="Times New Roman" w:cs="Times New Roman"/>
          <w:bCs/>
          <w:sz w:val="28"/>
          <w:szCs w:val="28"/>
          <w:lang w:val="en-US" w:eastAsia="ru-RU"/>
        </w:rPr>
        <w:t>processing</w:t>
      </w:r>
      <w:r>
        <w:rPr>
          <w:rFonts w:ascii="Times New Roman" w:eastAsia="Times New Roman" w:hAnsi="Times New Roman" w:cs="Times New Roman"/>
          <w:bCs/>
          <w:sz w:val="28"/>
          <w:szCs w:val="28"/>
          <w:lang w:val="en-US" w:eastAsia="ru-RU"/>
        </w:rPr>
        <w:t>,</w:t>
      </w:r>
      <w:r w:rsidRPr="00C30884">
        <w:rPr>
          <w:rFonts w:ascii="Times New Roman" w:eastAsia="Times New Roman" w:hAnsi="Times New Roman" w:cs="Times New Roman"/>
          <w:bCs/>
          <w:sz w:val="28"/>
          <w:szCs w:val="28"/>
          <w:lang w:val="en-US" w:eastAsia="ru-RU"/>
        </w:rPr>
        <w:t xml:space="preserve"> arithmetic/logic, computer</w:t>
      </w:r>
      <w:r>
        <w:rPr>
          <w:rFonts w:ascii="Times New Roman" w:eastAsia="Times New Roman" w:hAnsi="Times New Roman" w:cs="Times New Roman"/>
          <w:bCs/>
          <w:sz w:val="28"/>
          <w:szCs w:val="28"/>
          <w:lang w:val="en-US" w:eastAsia="ru-RU"/>
        </w:rPr>
        <w:t xml:space="preserve">, </w:t>
      </w:r>
      <w:r w:rsidRPr="00D42D1E">
        <w:rPr>
          <w:rFonts w:ascii="Times New Roman" w:hAnsi="Times New Roman"/>
          <w:bCs/>
          <w:iCs/>
          <w:sz w:val="28"/>
          <w:lang w:val="en-US"/>
        </w:rPr>
        <w:t>storage</w:t>
      </w:r>
      <w:r>
        <w:rPr>
          <w:rFonts w:ascii="Times New Roman" w:hAnsi="Times New Roman"/>
          <w:bCs/>
          <w:iCs/>
          <w:sz w:val="28"/>
          <w:lang w:val="en-US"/>
        </w:rPr>
        <w:t>,</w:t>
      </w:r>
      <w:r w:rsidRPr="00D42D1E">
        <w:rPr>
          <w:rFonts w:ascii="Times New Roman" w:hAnsi="Times New Roman"/>
          <w:bCs/>
          <w:iCs/>
          <w:sz w:val="28"/>
          <w:lang w:val="en-US"/>
        </w:rPr>
        <w:t xml:space="preserve"> instant</w:t>
      </w:r>
      <w:r>
        <w:rPr>
          <w:rFonts w:ascii="Times New Roman" w:hAnsi="Times New Roman"/>
          <w:bCs/>
          <w:iCs/>
          <w:sz w:val="28"/>
          <w:lang w:val="en-US"/>
        </w:rPr>
        <w:t>,</w:t>
      </w:r>
      <w:r w:rsidRPr="00D42D1E">
        <w:rPr>
          <w:rFonts w:ascii="Times New Roman" w:hAnsi="Times New Roman"/>
          <w:bCs/>
          <w:iCs/>
          <w:sz w:val="28"/>
          <w:lang w:val="en-US"/>
        </w:rPr>
        <w:t xml:space="preserve"> electronic</w:t>
      </w:r>
      <w:r>
        <w:rPr>
          <w:rFonts w:ascii="Times New Roman" w:hAnsi="Times New Roman"/>
          <w:bCs/>
          <w:iCs/>
          <w:sz w:val="28"/>
          <w:lang w:val="en-US"/>
        </w:rPr>
        <w:t xml:space="preserve">, </w:t>
      </w:r>
      <w:r w:rsidRPr="00D42D1E">
        <w:rPr>
          <w:rFonts w:ascii="Times New Roman" w:hAnsi="Times New Roman"/>
          <w:bCs/>
          <w:iCs/>
          <w:sz w:val="28"/>
          <w:lang w:val="en-US"/>
        </w:rPr>
        <w:t xml:space="preserve">performance </w:t>
      </w:r>
    </w:p>
    <w:p w14:paraId="3F581EE1" w14:textId="77777777" w:rsidR="00C1243A" w:rsidRDefault="00C1243A" w:rsidP="00C1243A">
      <w:pPr>
        <w:spacing w:after="200" w:line="276" w:lineRule="auto"/>
        <w:jc w:val="both"/>
        <w:rPr>
          <w:rFonts w:ascii="Times New Roman" w:eastAsia="Times New Roman" w:hAnsi="Times New Roman" w:cs="Times New Roman"/>
          <w:bCs/>
          <w:sz w:val="28"/>
          <w:szCs w:val="28"/>
          <w:lang w:val="en-US" w:eastAsia="ru-RU"/>
        </w:rPr>
      </w:pPr>
      <w:r>
        <w:rPr>
          <w:rFonts w:ascii="Times New Roman" w:hAnsi="Times New Roman" w:cs="Times New Roman"/>
          <w:bCs/>
          <w:sz w:val="28"/>
          <w:szCs w:val="28"/>
          <w:lang w:val="en-US"/>
        </w:rPr>
        <w:t xml:space="preserve">B. </w:t>
      </w:r>
      <w:r>
        <w:rPr>
          <w:rFonts w:ascii="Times New Roman" w:hAnsi="Times New Roman"/>
          <w:bCs/>
          <w:iCs/>
          <w:sz w:val="28"/>
          <w:lang w:val="en-US"/>
        </w:rPr>
        <w:t>S</w:t>
      </w:r>
      <w:r w:rsidRPr="00D42D1E">
        <w:rPr>
          <w:rFonts w:ascii="Times New Roman" w:hAnsi="Times New Roman"/>
          <w:bCs/>
          <w:iCs/>
          <w:sz w:val="28"/>
          <w:lang w:val="en-US"/>
        </w:rPr>
        <w:t>peed</w:t>
      </w:r>
      <w:r>
        <w:rPr>
          <w:rFonts w:ascii="Times New Roman" w:hAnsi="Times New Roman"/>
          <w:bCs/>
          <w:iCs/>
          <w:sz w:val="28"/>
          <w:lang w:val="en-US"/>
        </w:rPr>
        <w:t xml:space="preserve">, </w:t>
      </w:r>
      <w:r w:rsidRPr="00D42D1E">
        <w:rPr>
          <w:rFonts w:ascii="Times New Roman" w:hAnsi="Times New Roman"/>
          <w:bCs/>
          <w:iCs/>
          <w:sz w:val="28"/>
          <w:lang w:val="en-US"/>
        </w:rPr>
        <w:t>feedback</w:t>
      </w:r>
      <w:r>
        <w:rPr>
          <w:rFonts w:ascii="Times New Roman" w:hAnsi="Times New Roman"/>
          <w:bCs/>
          <w:iCs/>
          <w:sz w:val="28"/>
          <w:lang w:val="en-US"/>
        </w:rPr>
        <w:t xml:space="preserve">, </w:t>
      </w:r>
      <w:r w:rsidRPr="00D42D1E">
        <w:rPr>
          <w:rFonts w:ascii="Times New Roman" w:hAnsi="Times New Roman"/>
          <w:bCs/>
          <w:iCs/>
          <w:sz w:val="28"/>
          <w:lang w:val="en-US"/>
        </w:rPr>
        <w:t>switch</w:t>
      </w:r>
      <w:r>
        <w:rPr>
          <w:rFonts w:ascii="Times New Roman" w:hAnsi="Times New Roman"/>
          <w:bCs/>
          <w:iCs/>
          <w:sz w:val="28"/>
          <w:lang w:val="en-US"/>
        </w:rPr>
        <w:t xml:space="preserve">, </w:t>
      </w:r>
      <w:r w:rsidRPr="00D42D1E">
        <w:rPr>
          <w:rFonts w:ascii="Times New Roman" w:hAnsi="Times New Roman"/>
          <w:bCs/>
          <w:iCs/>
          <w:sz w:val="28"/>
          <w:lang w:val="en-US"/>
        </w:rPr>
        <w:t>capacit</w:t>
      </w:r>
      <w:r>
        <w:rPr>
          <w:rFonts w:ascii="Times New Roman" w:hAnsi="Times New Roman"/>
          <w:bCs/>
          <w:iCs/>
          <w:sz w:val="28"/>
          <w:lang w:val="en-US"/>
        </w:rPr>
        <w:t xml:space="preserve">y, </w:t>
      </w:r>
      <w:r>
        <w:rPr>
          <w:rFonts w:ascii="Times New Roman" w:eastAsia="Times New Roman" w:hAnsi="Times New Roman" w:cs="Times New Roman"/>
          <w:bCs/>
          <w:sz w:val="28"/>
          <w:szCs w:val="28"/>
          <w:lang w:val="en-US" w:eastAsia="ru-RU"/>
        </w:rPr>
        <w:t>storage,</w:t>
      </w:r>
      <w:r w:rsidRPr="00C30884">
        <w:rPr>
          <w:rFonts w:ascii="Times New Roman" w:eastAsia="Times New Roman" w:hAnsi="Times New Roman" w:cs="Times New Roman"/>
          <w:bCs/>
          <w:sz w:val="28"/>
          <w:szCs w:val="28"/>
          <w:lang w:val="en-US" w:eastAsia="ru-RU"/>
        </w:rPr>
        <w:t xml:space="preserve"> unit</w:t>
      </w:r>
      <w:r>
        <w:rPr>
          <w:rFonts w:ascii="Times New Roman" w:eastAsia="Times New Roman" w:hAnsi="Times New Roman" w:cs="Times New Roman"/>
          <w:bCs/>
          <w:sz w:val="28"/>
          <w:szCs w:val="28"/>
          <w:lang w:val="en-US" w:eastAsia="ru-RU"/>
        </w:rPr>
        <w:t xml:space="preserve"> (×2).</w:t>
      </w:r>
    </w:p>
    <w:p w14:paraId="32A58571" w14:textId="77777777" w:rsidR="00C1243A" w:rsidRDefault="00C1243A" w:rsidP="00C1243A">
      <w:pPr>
        <w:rPr>
          <w:rFonts w:ascii="Times New Roman" w:eastAsia="Times New Roman" w:hAnsi="Times New Roman" w:cs="Times New Roman"/>
          <w:b/>
          <w:sz w:val="28"/>
          <w:szCs w:val="28"/>
          <w:lang w:val="en-US" w:eastAsia="ru-RU"/>
        </w:rPr>
      </w:pPr>
      <w:r>
        <w:rPr>
          <w:rFonts w:ascii="Times New Roman" w:eastAsia="Times New Roman" w:hAnsi="Times New Roman" w:cs="Times New Roman"/>
          <w:bCs/>
          <w:sz w:val="28"/>
          <w:szCs w:val="28"/>
          <w:lang w:val="en-US" w:eastAsia="ru-RU"/>
        </w:rPr>
        <w:t xml:space="preserve"> </w:t>
      </w:r>
      <w:r w:rsidRPr="000E40C4">
        <w:rPr>
          <w:rFonts w:ascii="Times New Roman" w:eastAsia="Times New Roman" w:hAnsi="Times New Roman" w:cs="Times New Roman"/>
          <w:b/>
          <w:bCs/>
          <w:sz w:val="28"/>
          <w:szCs w:val="28"/>
          <w:lang w:val="en-US" w:eastAsia="ru-RU"/>
        </w:rPr>
        <w:t>I</w:t>
      </w:r>
      <w:r w:rsidRPr="000E40C4">
        <w:rPr>
          <w:rFonts w:ascii="Times New Roman" w:eastAsia="Times New Roman" w:hAnsi="Times New Roman" w:cs="Times New Roman"/>
          <w:b/>
          <w:sz w:val="28"/>
          <w:szCs w:val="28"/>
          <w:lang w:val="en-US" w:eastAsia="ru-RU"/>
        </w:rPr>
        <w:t>V. Complete the sentences with the words below.</w:t>
      </w:r>
    </w:p>
    <w:p w14:paraId="12FD0284" w14:textId="77777777" w:rsidR="00C1243A" w:rsidRPr="00C1243A" w:rsidRDefault="00C1243A" w:rsidP="00C1243A">
      <w:pPr>
        <w:rPr>
          <w:rFonts w:ascii="Times New Roman" w:eastAsia="Times New Roman" w:hAnsi="Times New Roman" w:cs="Times New Roman"/>
          <w:bCs/>
          <w:i/>
          <w:iCs/>
          <w:sz w:val="28"/>
          <w:szCs w:val="28"/>
          <w:lang w:val="en-US" w:eastAsia="ru-RU"/>
        </w:rPr>
      </w:pPr>
      <w:r w:rsidRPr="00C1243A">
        <w:rPr>
          <w:rFonts w:ascii="Times New Roman" w:eastAsia="Times New Roman" w:hAnsi="Times New Roman" w:cs="Times New Roman"/>
          <w:bCs/>
          <w:i/>
          <w:iCs/>
          <w:sz w:val="28"/>
          <w:szCs w:val="28"/>
          <w:lang w:val="en-US" w:eastAsia="ru-RU"/>
        </w:rPr>
        <w:t>Software, operating systems, communicate, central processor unit, Digital Age, graphical user interface, online course components, networks.</w:t>
      </w:r>
    </w:p>
    <w:p w14:paraId="0F5639DA" w14:textId="399B97B9" w:rsidR="00C1243A" w:rsidRPr="00EC7F91" w:rsidRDefault="00C1243A" w:rsidP="00C1243A">
      <w:pPr>
        <w:spacing w:after="200" w:line="276" w:lineRule="auto"/>
        <w:jc w:val="both"/>
        <w:rPr>
          <w:rFonts w:ascii="Times New Roman" w:hAnsi="Times New Roman" w:cs="Times New Roman"/>
          <w:bCs/>
          <w:sz w:val="28"/>
          <w:szCs w:val="28"/>
          <w:lang w:val="en-US"/>
        </w:rPr>
      </w:pPr>
      <w:r w:rsidRPr="00EC7F91">
        <w:rPr>
          <w:rFonts w:ascii="Times New Roman" w:hAnsi="Times New Roman" w:cs="Times New Roman"/>
          <w:bCs/>
          <w:sz w:val="28"/>
          <w:szCs w:val="28"/>
          <w:lang w:val="en-US"/>
        </w:rPr>
        <w:t>1.</w:t>
      </w:r>
      <w:r>
        <w:rPr>
          <w:rFonts w:ascii="Times New Roman" w:hAnsi="Times New Roman" w:cs="Times New Roman"/>
          <w:bCs/>
          <w:sz w:val="28"/>
          <w:szCs w:val="28"/>
          <w:lang w:val="en-US"/>
        </w:rPr>
        <w:t xml:space="preserve"> </w:t>
      </w:r>
      <w:r w:rsidRPr="00EC7F91">
        <w:rPr>
          <w:rFonts w:ascii="Times New Roman" w:hAnsi="Times New Roman" w:cs="Times New Roman"/>
          <w:bCs/>
          <w:sz w:val="28"/>
          <w:szCs w:val="28"/>
          <w:lang w:val="en-US"/>
        </w:rPr>
        <w:t xml:space="preserve">The idea of information age is usually linked to the concept of </w:t>
      </w:r>
      <w:r>
        <w:rPr>
          <w:rFonts w:ascii="Times New Roman" w:hAnsi="Times New Roman" w:cs="Times New Roman"/>
          <w:bCs/>
          <w:sz w:val="28"/>
          <w:szCs w:val="28"/>
          <w:lang w:val="en-US"/>
        </w:rPr>
        <w:t xml:space="preserve"> …</w:t>
      </w:r>
      <w:r w:rsidRPr="00EC7F91">
        <w:rPr>
          <w:rFonts w:ascii="Times New Roman" w:hAnsi="Times New Roman" w:cs="Times New Roman"/>
          <w:bCs/>
          <w:sz w:val="28"/>
          <w:szCs w:val="28"/>
          <w:lang w:val="en-US"/>
        </w:rPr>
        <w:t xml:space="preserve">, Digital Revolution or Computer Revolution. </w:t>
      </w:r>
    </w:p>
    <w:p w14:paraId="79F62700" w14:textId="7777777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2. P</w:t>
      </w:r>
      <w:r w:rsidRPr="00EC7F91">
        <w:rPr>
          <w:rFonts w:ascii="Times New Roman" w:hAnsi="Times New Roman" w:cs="Times New Roman"/>
          <w:bCs/>
          <w:sz w:val="28"/>
          <w:szCs w:val="28"/>
          <w:lang w:val="en-US"/>
        </w:rPr>
        <w:t xml:space="preserve">rofessors are pushing for the </w:t>
      </w:r>
      <w:r>
        <w:rPr>
          <w:rFonts w:ascii="Times New Roman" w:hAnsi="Times New Roman" w:cs="Times New Roman"/>
          <w:bCs/>
          <w:sz w:val="28"/>
          <w:szCs w:val="28"/>
          <w:lang w:val="en-US"/>
        </w:rPr>
        <w:t xml:space="preserve">… </w:t>
      </w:r>
      <w:r w:rsidRPr="00EC7F91">
        <w:rPr>
          <w:rFonts w:ascii="Times New Roman" w:hAnsi="Times New Roman" w:cs="Times New Roman"/>
          <w:bCs/>
          <w:sz w:val="28"/>
          <w:szCs w:val="28"/>
          <w:lang w:val="en-US"/>
        </w:rPr>
        <w:t xml:space="preserve">to include more of the multimedia Web experience the Net Generation </w:t>
      </w:r>
      <w:r>
        <w:rPr>
          <w:rFonts w:ascii="Times New Roman" w:hAnsi="Times New Roman" w:cs="Times New Roman"/>
          <w:bCs/>
          <w:sz w:val="28"/>
          <w:szCs w:val="28"/>
          <w:lang w:val="en-US"/>
        </w:rPr>
        <w:t>s</w:t>
      </w:r>
      <w:r w:rsidRPr="00EC7F91">
        <w:rPr>
          <w:rFonts w:ascii="Times New Roman" w:hAnsi="Times New Roman" w:cs="Times New Roman"/>
          <w:bCs/>
          <w:sz w:val="28"/>
          <w:szCs w:val="28"/>
          <w:lang w:val="en-US"/>
        </w:rPr>
        <w:t>tudents a</w:t>
      </w:r>
      <w:r>
        <w:rPr>
          <w:rFonts w:ascii="Times New Roman" w:hAnsi="Times New Roman" w:cs="Times New Roman"/>
          <w:bCs/>
          <w:sz w:val="28"/>
          <w:szCs w:val="28"/>
          <w:lang w:val="en-US"/>
        </w:rPr>
        <w:t>re</w:t>
      </w:r>
      <w:r w:rsidRPr="00EC7F91">
        <w:rPr>
          <w:rFonts w:ascii="Times New Roman" w:hAnsi="Times New Roman" w:cs="Times New Roman"/>
          <w:bCs/>
          <w:sz w:val="28"/>
          <w:szCs w:val="28"/>
          <w:lang w:val="en-US"/>
        </w:rPr>
        <w:t xml:space="preserve"> accustomed to.</w:t>
      </w:r>
    </w:p>
    <w:p w14:paraId="73431DCA" w14:textId="7777777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3. C</w:t>
      </w:r>
      <w:r w:rsidRPr="00EC7F91">
        <w:rPr>
          <w:rFonts w:ascii="Times New Roman" w:hAnsi="Times New Roman" w:cs="Times New Roman"/>
          <w:bCs/>
          <w:sz w:val="28"/>
          <w:szCs w:val="28"/>
          <w:lang w:val="en-US"/>
        </w:rPr>
        <w:t xml:space="preserve">omputers would need </w:t>
      </w:r>
      <w:r>
        <w:rPr>
          <w:rFonts w:ascii="Times New Roman" w:hAnsi="Times New Roman" w:cs="Times New Roman"/>
          <w:bCs/>
          <w:sz w:val="28"/>
          <w:szCs w:val="28"/>
          <w:lang w:val="en-US"/>
        </w:rPr>
        <w:t xml:space="preserve">… </w:t>
      </w:r>
      <w:r w:rsidRPr="00EC7F91">
        <w:rPr>
          <w:rFonts w:ascii="Times New Roman" w:hAnsi="Times New Roman" w:cs="Times New Roman"/>
          <w:bCs/>
          <w:sz w:val="28"/>
          <w:szCs w:val="28"/>
          <w:lang w:val="en-US"/>
        </w:rPr>
        <w:t>to make them do useful things.</w:t>
      </w:r>
    </w:p>
    <w:p w14:paraId="70DAB2B6" w14:textId="7777777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4. </w:t>
      </w:r>
      <w:r w:rsidRPr="00297839">
        <w:rPr>
          <w:rFonts w:ascii="Times New Roman" w:hAnsi="Times New Roman" w:cs="Times New Roman"/>
          <w:bCs/>
          <w:sz w:val="28"/>
          <w:szCs w:val="28"/>
          <w:lang w:val="en-US"/>
        </w:rPr>
        <w:t>Computing has made many evolutionary leaps over the decades - from the command line to the</w:t>
      </w:r>
      <w:r>
        <w:rPr>
          <w:rFonts w:ascii="Times New Roman" w:hAnsi="Times New Roman" w:cs="Times New Roman"/>
          <w:bCs/>
          <w:sz w:val="28"/>
          <w:szCs w:val="28"/>
          <w:lang w:val="en-US"/>
        </w:rPr>
        <w:t xml:space="preserve"> … </w:t>
      </w:r>
      <w:r w:rsidRPr="00297839">
        <w:rPr>
          <w:rFonts w:ascii="Times New Roman" w:hAnsi="Times New Roman" w:cs="Times New Roman"/>
          <w:bCs/>
          <w:sz w:val="28"/>
          <w:szCs w:val="28"/>
          <w:lang w:val="en-US"/>
        </w:rPr>
        <w:t>, from stand-alone PCs to a globally connected Internet.</w:t>
      </w:r>
    </w:p>
    <w:p w14:paraId="1106D25A" w14:textId="7777777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5. PC</w:t>
      </w:r>
      <w:r w:rsidRPr="00297839">
        <w:rPr>
          <w:rFonts w:ascii="Times New Roman" w:hAnsi="Times New Roman" w:cs="Times New Roman"/>
          <w:bCs/>
          <w:sz w:val="28"/>
          <w:szCs w:val="28"/>
          <w:lang w:val="en-US"/>
        </w:rPr>
        <w:t xml:space="preserve"> can recognize speech and handwriting, create realistic animation, and enable people to collaborate, </w:t>
      </w:r>
      <w:r>
        <w:rPr>
          <w:rFonts w:ascii="Times New Roman" w:hAnsi="Times New Roman" w:cs="Times New Roman"/>
          <w:bCs/>
          <w:sz w:val="28"/>
          <w:szCs w:val="28"/>
          <w:lang w:val="en-US"/>
        </w:rPr>
        <w:t xml:space="preserve">… </w:t>
      </w:r>
      <w:r w:rsidRPr="00297839">
        <w:rPr>
          <w:rFonts w:ascii="Times New Roman" w:hAnsi="Times New Roman" w:cs="Times New Roman"/>
          <w:bCs/>
          <w:sz w:val="28"/>
          <w:szCs w:val="28"/>
          <w:lang w:val="en-US"/>
        </w:rPr>
        <w:t>, and find information around the world</w:t>
      </w:r>
      <w:r>
        <w:rPr>
          <w:rFonts w:ascii="Times New Roman" w:hAnsi="Times New Roman" w:cs="Times New Roman"/>
          <w:bCs/>
          <w:sz w:val="28"/>
          <w:szCs w:val="28"/>
          <w:lang w:val="en-US"/>
        </w:rPr>
        <w:t>, b</w:t>
      </w:r>
      <w:r w:rsidRPr="00297839">
        <w:rPr>
          <w:rFonts w:ascii="Times New Roman" w:hAnsi="Times New Roman" w:cs="Times New Roman"/>
          <w:bCs/>
          <w:sz w:val="28"/>
          <w:szCs w:val="28"/>
          <w:lang w:val="en-US"/>
        </w:rPr>
        <w:t>ut we've barely scratched the surface of the PC's potential</w:t>
      </w:r>
      <w:r>
        <w:rPr>
          <w:rFonts w:ascii="Times New Roman" w:hAnsi="Times New Roman" w:cs="Times New Roman"/>
          <w:bCs/>
          <w:sz w:val="28"/>
          <w:szCs w:val="28"/>
          <w:lang w:val="en-US"/>
        </w:rPr>
        <w:t>.</w:t>
      </w:r>
    </w:p>
    <w:p w14:paraId="4DC07F44" w14:textId="77777777" w:rsidR="00C1243A" w:rsidRPr="00297839"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6. </w:t>
      </w:r>
      <w:r w:rsidRPr="00297839">
        <w:rPr>
          <w:rFonts w:ascii="Times New Roman" w:hAnsi="Times New Roman" w:cs="Times New Roman"/>
          <w:bCs/>
          <w:sz w:val="28"/>
          <w:szCs w:val="28"/>
          <w:lang w:val="en-US"/>
        </w:rPr>
        <w:t xml:space="preserve">To date, tests have shown that 5G </w:t>
      </w:r>
      <w:r>
        <w:rPr>
          <w:rFonts w:ascii="Times New Roman" w:hAnsi="Times New Roman" w:cs="Times New Roman"/>
          <w:bCs/>
          <w:sz w:val="28"/>
          <w:szCs w:val="28"/>
          <w:lang w:val="en-US"/>
        </w:rPr>
        <w:t xml:space="preserve">… </w:t>
      </w:r>
      <w:r w:rsidRPr="00297839">
        <w:rPr>
          <w:rFonts w:ascii="Times New Roman" w:hAnsi="Times New Roman" w:cs="Times New Roman"/>
          <w:bCs/>
          <w:sz w:val="28"/>
          <w:szCs w:val="28"/>
          <w:lang w:val="en-US"/>
        </w:rPr>
        <w:t>are starting to show high performance in various scenarios, such as densely populated urban areas and indoor access points.</w:t>
      </w:r>
    </w:p>
    <w:p w14:paraId="6CDF32DC" w14:textId="7777777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t>
      </w:r>
      <w:r w:rsidRPr="00297839">
        <w:rPr>
          <w:rFonts w:ascii="Times New Roman" w:hAnsi="Times New Roman" w:cs="Times New Roman"/>
          <w:bCs/>
          <w:sz w:val="28"/>
          <w:szCs w:val="28"/>
          <w:lang w:val="en-US"/>
        </w:rPr>
        <w:t xml:space="preserve">Microsoft and Google are developing new unique </w:t>
      </w:r>
      <w:r>
        <w:rPr>
          <w:rFonts w:ascii="Times New Roman" w:hAnsi="Times New Roman" w:cs="Times New Roman"/>
          <w:bCs/>
          <w:sz w:val="28"/>
          <w:szCs w:val="28"/>
          <w:lang w:val="en-US"/>
        </w:rPr>
        <w:t xml:space="preserve">… </w:t>
      </w:r>
      <w:r w:rsidRPr="00297839">
        <w:rPr>
          <w:rFonts w:ascii="Times New Roman" w:hAnsi="Times New Roman" w:cs="Times New Roman"/>
          <w:bCs/>
          <w:sz w:val="28"/>
          <w:szCs w:val="28"/>
          <w:lang w:val="en-US"/>
        </w:rPr>
        <w:t>that allow you to offer an interface for any screen sizes and devices of any power.</w:t>
      </w:r>
    </w:p>
    <w:p w14:paraId="49AF15FC" w14:textId="77777777" w:rsidR="00C1243A" w:rsidRPr="00297839"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8. </w:t>
      </w:r>
      <w:r w:rsidRPr="00971474">
        <w:rPr>
          <w:rFonts w:ascii="Times New Roman" w:hAnsi="Times New Roman" w:cs="Times New Roman"/>
          <w:bCs/>
          <w:sz w:val="28"/>
          <w:szCs w:val="28"/>
          <w:lang w:val="en-US"/>
        </w:rPr>
        <w:t xml:space="preserve">The basic components of a modern digital computer are: </w:t>
      </w:r>
      <w:r>
        <w:rPr>
          <w:rFonts w:ascii="Times New Roman" w:hAnsi="Times New Roman" w:cs="Times New Roman"/>
          <w:bCs/>
          <w:sz w:val="28"/>
          <w:szCs w:val="28"/>
          <w:lang w:val="en-US"/>
        </w:rPr>
        <w:t>i</w:t>
      </w:r>
      <w:r w:rsidRPr="00971474">
        <w:rPr>
          <w:rFonts w:ascii="Times New Roman" w:hAnsi="Times New Roman" w:cs="Times New Roman"/>
          <w:bCs/>
          <w:sz w:val="28"/>
          <w:szCs w:val="28"/>
          <w:lang w:val="en-US"/>
        </w:rPr>
        <w:t xml:space="preserve">nput </w:t>
      </w:r>
      <w:r>
        <w:rPr>
          <w:rFonts w:ascii="Times New Roman" w:hAnsi="Times New Roman" w:cs="Times New Roman"/>
          <w:bCs/>
          <w:sz w:val="28"/>
          <w:szCs w:val="28"/>
          <w:lang w:val="en-US"/>
        </w:rPr>
        <w:t>d</w:t>
      </w:r>
      <w:r w:rsidRPr="00971474">
        <w:rPr>
          <w:rFonts w:ascii="Times New Roman" w:hAnsi="Times New Roman" w:cs="Times New Roman"/>
          <w:bCs/>
          <w:sz w:val="28"/>
          <w:szCs w:val="28"/>
          <w:lang w:val="en-US"/>
        </w:rPr>
        <w:t xml:space="preserve">evice, </w:t>
      </w:r>
      <w:r>
        <w:rPr>
          <w:rFonts w:ascii="Times New Roman" w:hAnsi="Times New Roman" w:cs="Times New Roman"/>
          <w:bCs/>
          <w:sz w:val="28"/>
          <w:szCs w:val="28"/>
          <w:lang w:val="en-US"/>
        </w:rPr>
        <w:t>o</w:t>
      </w:r>
      <w:r w:rsidRPr="00971474">
        <w:rPr>
          <w:rFonts w:ascii="Times New Roman" w:hAnsi="Times New Roman" w:cs="Times New Roman"/>
          <w:bCs/>
          <w:sz w:val="28"/>
          <w:szCs w:val="28"/>
          <w:lang w:val="en-US"/>
        </w:rPr>
        <w:t xml:space="preserve">utput </w:t>
      </w:r>
      <w:r>
        <w:rPr>
          <w:rFonts w:ascii="Times New Roman" w:hAnsi="Times New Roman" w:cs="Times New Roman"/>
          <w:bCs/>
          <w:sz w:val="28"/>
          <w:szCs w:val="28"/>
          <w:lang w:val="en-US"/>
        </w:rPr>
        <w:t>d</w:t>
      </w:r>
      <w:r w:rsidRPr="00971474">
        <w:rPr>
          <w:rFonts w:ascii="Times New Roman" w:hAnsi="Times New Roman" w:cs="Times New Roman"/>
          <w:bCs/>
          <w:sz w:val="28"/>
          <w:szCs w:val="28"/>
          <w:lang w:val="en-US"/>
        </w:rPr>
        <w:t xml:space="preserve">evice, </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 mass storage device and memory.</w:t>
      </w:r>
    </w:p>
    <w:p w14:paraId="5CEB4C52" w14:textId="77777777" w:rsidR="00C1243A" w:rsidRPr="00971474" w:rsidRDefault="00C1243A" w:rsidP="00C1243A">
      <w:pPr>
        <w:spacing w:after="200" w:line="276" w:lineRule="auto"/>
        <w:jc w:val="both"/>
        <w:rPr>
          <w:rFonts w:ascii="Times New Roman" w:hAnsi="Times New Roman" w:cs="Times New Roman"/>
          <w:b/>
          <w:sz w:val="28"/>
          <w:szCs w:val="28"/>
          <w:lang w:val="en-US"/>
        </w:rPr>
      </w:pPr>
      <w:r w:rsidRPr="00971474">
        <w:rPr>
          <w:rFonts w:ascii="Times New Roman" w:hAnsi="Times New Roman" w:cs="Times New Roman"/>
          <w:b/>
          <w:sz w:val="28"/>
          <w:szCs w:val="28"/>
          <w:lang w:val="en-US"/>
        </w:rPr>
        <w:t>V. Match the synonyms given below.</w:t>
      </w:r>
    </w:p>
    <w:p w14:paraId="49DBD595" w14:textId="77777777" w:rsidR="00C1243A" w:rsidRDefault="00C1243A" w:rsidP="00C1243A">
      <w:pPr>
        <w:spacing w:after="200" w:line="276" w:lineRule="auto"/>
        <w:jc w:val="both"/>
        <w:rPr>
          <w:rFonts w:ascii="Times New Roman" w:hAnsi="Times New Roman" w:cs="Times New Roman"/>
          <w:bCs/>
          <w:sz w:val="28"/>
          <w:szCs w:val="28"/>
          <w:lang w:val="en-US"/>
        </w:rPr>
      </w:pPr>
      <w:r w:rsidRPr="00971474">
        <w:rPr>
          <w:rFonts w:ascii="Times New Roman" w:hAnsi="Times New Roman" w:cs="Times New Roman"/>
          <w:bCs/>
          <w:sz w:val="28"/>
          <w:szCs w:val="28"/>
          <w:lang w:val="en-US"/>
        </w:rPr>
        <w:t xml:space="preserve"> 1. Accurate 2. Available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3. To communicate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4. Essential</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5. To provide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6. Versatile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7. To perform</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8. To facilitate</w:t>
      </w:r>
      <w:r>
        <w:rPr>
          <w:rFonts w:ascii="Times New Roman" w:hAnsi="Times New Roman" w:cs="Times New Roman"/>
          <w:bCs/>
          <w:sz w:val="28"/>
          <w:szCs w:val="28"/>
          <w:lang w:val="en-US"/>
        </w:rPr>
        <w:t xml:space="preserve"> </w:t>
      </w:r>
      <w:r w:rsidRPr="0058480C">
        <w:rPr>
          <w:rFonts w:ascii="Times New Roman" w:hAnsi="Times New Roman" w:cs="Times New Roman"/>
          <w:bCs/>
          <w:sz w:val="28"/>
          <w:szCs w:val="28"/>
          <w:lang w:val="en-US"/>
        </w:rPr>
        <w:t>9. Simultaneously</w:t>
      </w:r>
      <w:r>
        <w:rPr>
          <w:rFonts w:ascii="Times New Roman" w:hAnsi="Times New Roman" w:cs="Times New Roman"/>
          <w:bCs/>
          <w:sz w:val="28"/>
          <w:szCs w:val="28"/>
          <w:lang w:val="en-US"/>
        </w:rPr>
        <w:t xml:space="preserve"> </w:t>
      </w:r>
      <w:r w:rsidRPr="0058480C">
        <w:rPr>
          <w:rFonts w:ascii="Times New Roman" w:hAnsi="Times New Roman" w:cs="Times New Roman"/>
          <w:bCs/>
          <w:sz w:val="28"/>
          <w:szCs w:val="28"/>
          <w:lang w:val="en-US"/>
        </w:rPr>
        <w:t>10. To search for</w:t>
      </w:r>
      <w:r>
        <w:rPr>
          <w:rFonts w:ascii="Times New Roman" w:hAnsi="Times New Roman" w:cs="Times New Roman"/>
          <w:bCs/>
          <w:sz w:val="28"/>
          <w:szCs w:val="28"/>
          <w:lang w:val="en-US"/>
        </w:rPr>
        <w:t>.</w:t>
      </w:r>
    </w:p>
    <w:p w14:paraId="119D8F45" w14:textId="77777777" w:rsidR="00C1243A" w:rsidRPr="00EC7F91" w:rsidRDefault="00C1243A" w:rsidP="00C1243A">
      <w:pPr>
        <w:spacing w:after="200" w:line="276" w:lineRule="auto"/>
        <w:jc w:val="both"/>
        <w:rPr>
          <w:rFonts w:ascii="Times New Roman" w:hAnsi="Times New Roman" w:cs="Times New Roman"/>
          <w:bCs/>
          <w:sz w:val="28"/>
          <w:szCs w:val="28"/>
          <w:lang w:val="en-US"/>
        </w:rPr>
      </w:pPr>
      <w:r w:rsidRPr="00971474">
        <w:rPr>
          <w:rFonts w:ascii="Times New Roman" w:hAnsi="Times New Roman" w:cs="Times New Roman"/>
          <w:bCs/>
          <w:sz w:val="28"/>
          <w:szCs w:val="28"/>
          <w:lang w:val="en-US"/>
        </w:rPr>
        <w:t xml:space="preserve">a. To ease b. Precise c. To look for d. To interact e. Accessible f. At the same time g. Fundamental h. To give </w:t>
      </w:r>
      <w:r w:rsidRPr="0058480C">
        <w:rPr>
          <w:rFonts w:ascii="Times New Roman" w:hAnsi="Times New Roman" w:cs="Times New Roman"/>
          <w:bCs/>
          <w:sz w:val="28"/>
          <w:szCs w:val="28"/>
          <w:lang w:val="en-US"/>
        </w:rPr>
        <w:t>i. To accomplish j. Multipurpose</w:t>
      </w:r>
    </w:p>
    <w:p w14:paraId="648E113F"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p>
    <w:p w14:paraId="39388D28" w14:textId="77777777" w:rsidR="00C1243A" w:rsidRPr="004A1167" w:rsidRDefault="00C1243A" w:rsidP="00C1243A">
      <w:pPr>
        <w:rPr>
          <w:rFonts w:ascii="Times New Roman" w:hAnsi="Times New Roman" w:cs="Times New Roman"/>
          <w:i/>
          <w:sz w:val="28"/>
          <w:szCs w:val="28"/>
          <w:lang w:val="en-US"/>
        </w:rPr>
      </w:pPr>
      <w:r w:rsidRPr="004A1167">
        <w:rPr>
          <w:rFonts w:ascii="Times New Roman" w:hAnsi="Times New Roman" w:cs="Times New Roman"/>
          <w:i/>
          <w:sz w:val="28"/>
          <w:szCs w:val="28"/>
          <w:lang w:val="en-US"/>
        </w:rPr>
        <w:t>A. TEXT STUDY</w:t>
      </w:r>
    </w:p>
    <w:p w14:paraId="498C0741" w14:textId="77777777" w:rsidR="00C1243A" w:rsidRDefault="00C1243A" w:rsidP="00C1243A">
      <w:pPr>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14:paraId="1BFF2CA5"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1</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What are the main parts of a computer?</w:t>
      </w:r>
    </w:p>
    <w:p w14:paraId="27607C3A"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2</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What is a monitor used for?</w:t>
      </w:r>
    </w:p>
    <w:p w14:paraId="3B8A7F15"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3</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What other output devices do you know?</w:t>
      </w:r>
    </w:p>
    <w:p w14:paraId="4B3A2371"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4</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What parts does a computer motherboard consist of?</w:t>
      </w:r>
    </w:p>
    <w:p w14:paraId="106E8596"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5</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Monitor is a visual display unit, isn’t it?</w:t>
      </w:r>
    </w:p>
    <w:p w14:paraId="7B0795AB"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6</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RAM is a volatile form of computer memory, isn’t it? How does it operate?</w:t>
      </w:r>
    </w:p>
    <w:p w14:paraId="6D05BA94"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7</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How do the buttons of a keyboard work?</w:t>
      </w:r>
    </w:p>
    <w:p w14:paraId="0FD3AA8B"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8</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Was Lenovo the first successful mouse-driven computer? What other</w:t>
      </w:r>
    </w:p>
    <w:p w14:paraId="464243D4"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modern computer brands do you know?</w:t>
      </w:r>
    </w:p>
    <w:p w14:paraId="7730F1BB" w14:textId="77777777" w:rsidR="00C1243A" w:rsidRPr="00177FBD" w:rsidRDefault="00C1243A" w:rsidP="00C1243A">
      <w:pPr>
        <w:spacing w:after="0" w:line="240" w:lineRule="auto"/>
        <w:contextualSpacing/>
        <w:jc w:val="both"/>
        <w:rPr>
          <w:rFonts w:ascii="Times New Roman" w:hAnsi="Times New Roman" w:cs="Times New Roman"/>
          <w:bCs/>
          <w:sz w:val="28"/>
          <w:szCs w:val="28"/>
          <w:lang w:val="en-US"/>
        </w:rPr>
      </w:pPr>
      <w:r w:rsidRPr="00177FBD">
        <w:rPr>
          <w:rFonts w:ascii="Times New Roman" w:hAnsi="Times New Roman" w:cs="Times New Roman"/>
          <w:bCs/>
          <w:sz w:val="28"/>
          <w:szCs w:val="28"/>
          <w:lang w:val="en-US"/>
        </w:rPr>
        <w:t>9</w:t>
      </w:r>
      <w:r>
        <w:rPr>
          <w:rFonts w:ascii="Times New Roman" w:hAnsi="Times New Roman" w:cs="Times New Roman"/>
          <w:bCs/>
          <w:sz w:val="28"/>
          <w:szCs w:val="28"/>
          <w:lang w:val="en-US"/>
        </w:rPr>
        <w:t>.</w:t>
      </w:r>
      <w:r w:rsidRPr="00177FBD">
        <w:rPr>
          <w:rFonts w:ascii="Times New Roman" w:hAnsi="Times New Roman" w:cs="Times New Roman"/>
          <w:bCs/>
          <w:sz w:val="28"/>
          <w:szCs w:val="28"/>
          <w:lang w:val="en-US"/>
        </w:rPr>
        <w:t xml:space="preserve"> How does a mechanical mouse work?</w:t>
      </w:r>
    </w:p>
    <w:p w14:paraId="2BB68B58" w14:textId="77777777" w:rsidR="00C1243A" w:rsidRPr="00DD0213" w:rsidRDefault="00C1243A" w:rsidP="00C1243A">
      <w:pPr>
        <w:spacing w:after="0" w:line="240" w:lineRule="auto"/>
        <w:contextualSpacing/>
        <w:jc w:val="both"/>
        <w:rPr>
          <w:rFonts w:ascii="Times New Roman" w:hAnsi="Times New Roman" w:cs="Times New Roman"/>
          <w:bCs/>
          <w:sz w:val="28"/>
          <w:szCs w:val="28"/>
          <w:lang w:val="en-US"/>
        </w:rPr>
      </w:pPr>
      <w:r w:rsidRPr="00DD0213">
        <w:rPr>
          <w:rFonts w:ascii="Times New Roman" w:hAnsi="Times New Roman" w:cs="Times New Roman"/>
          <w:bCs/>
          <w:sz w:val="28"/>
          <w:szCs w:val="28"/>
          <w:lang w:val="en-US"/>
        </w:rPr>
        <w:t>10</w:t>
      </w:r>
      <w:r>
        <w:rPr>
          <w:rFonts w:ascii="Times New Roman" w:hAnsi="Times New Roman" w:cs="Times New Roman"/>
          <w:bCs/>
          <w:sz w:val="28"/>
          <w:szCs w:val="28"/>
          <w:lang w:val="en-US"/>
        </w:rPr>
        <w:t>.</w:t>
      </w:r>
      <w:r w:rsidRPr="00DD0213">
        <w:rPr>
          <w:rFonts w:ascii="Times New Roman" w:hAnsi="Times New Roman" w:cs="Times New Roman"/>
          <w:bCs/>
          <w:sz w:val="28"/>
          <w:szCs w:val="28"/>
          <w:lang w:val="en-US"/>
        </w:rPr>
        <w:t xml:space="preserve"> How many stages can CPU operation be divided into? Describe all of</w:t>
      </w:r>
    </w:p>
    <w:p w14:paraId="150C84EA" w14:textId="77777777" w:rsidR="00C1243A" w:rsidRPr="00DD0213" w:rsidRDefault="00C1243A" w:rsidP="00C1243A">
      <w:pPr>
        <w:spacing w:after="0" w:line="240" w:lineRule="auto"/>
        <w:contextualSpacing/>
        <w:jc w:val="both"/>
        <w:rPr>
          <w:rFonts w:ascii="Times New Roman" w:hAnsi="Times New Roman" w:cs="Times New Roman"/>
          <w:b/>
          <w:sz w:val="28"/>
          <w:szCs w:val="28"/>
          <w:lang w:val="en-US"/>
        </w:rPr>
      </w:pPr>
      <w:r w:rsidRPr="00DD0213">
        <w:rPr>
          <w:rFonts w:ascii="Times New Roman" w:hAnsi="Times New Roman" w:cs="Times New Roman"/>
          <w:bCs/>
          <w:sz w:val="28"/>
          <w:szCs w:val="28"/>
          <w:lang w:val="en-US"/>
        </w:rPr>
        <w:t>them in detail.</w:t>
      </w:r>
    </w:p>
    <w:p w14:paraId="1C53C599" w14:textId="77777777" w:rsidR="00C1243A" w:rsidRPr="003514E2" w:rsidRDefault="00C1243A" w:rsidP="00C1243A">
      <w:pPr>
        <w:spacing w:after="0" w:line="240" w:lineRule="auto"/>
        <w:contextualSpacing/>
        <w:jc w:val="both"/>
        <w:rPr>
          <w:lang w:val="en-US"/>
        </w:rPr>
      </w:pPr>
    </w:p>
    <w:p w14:paraId="54D04816" w14:textId="77777777" w:rsidR="00C1243A" w:rsidRDefault="00C1243A" w:rsidP="00C1243A">
      <w:pPr>
        <w:jc w:val="center"/>
        <w:rPr>
          <w:rFonts w:ascii="Times New Roman" w:eastAsia="Times New Roman" w:hAnsi="Times New Roman" w:cs="Times New Roman"/>
          <w:b/>
          <w:sz w:val="28"/>
          <w:szCs w:val="28"/>
          <w:lang w:val="en-US" w:eastAsia="ru-RU"/>
        </w:rPr>
      </w:pPr>
      <w:r w:rsidRPr="00B852DA">
        <w:rPr>
          <w:rFonts w:ascii="Times New Roman" w:eastAsia="Times New Roman" w:hAnsi="Times New Roman" w:cs="Times New Roman"/>
          <w:b/>
          <w:sz w:val="28"/>
          <w:szCs w:val="28"/>
          <w:lang w:val="en-US" w:eastAsia="ru-RU"/>
        </w:rPr>
        <w:t>Text A.</w:t>
      </w:r>
      <w:r>
        <w:rPr>
          <w:rFonts w:ascii="Times New Roman" w:eastAsia="Times New Roman" w:hAnsi="Times New Roman" w:cs="Times New Roman"/>
          <w:b/>
          <w:sz w:val="28"/>
          <w:szCs w:val="28"/>
          <w:lang w:val="en-US" w:eastAsia="ru-RU"/>
        </w:rPr>
        <w:t xml:space="preserve"> What are </w:t>
      </w:r>
      <w:bookmarkStart w:id="33" w:name="_Hlk60692909"/>
      <w:r>
        <w:rPr>
          <w:rFonts w:ascii="Times New Roman" w:eastAsia="Times New Roman" w:hAnsi="Times New Roman" w:cs="Times New Roman"/>
          <w:b/>
          <w:sz w:val="28"/>
          <w:szCs w:val="28"/>
          <w:lang w:val="en-US" w:eastAsia="ru-RU"/>
        </w:rPr>
        <w:t>the Main Parts of a Computer</w:t>
      </w:r>
      <w:bookmarkEnd w:id="33"/>
      <w:r>
        <w:rPr>
          <w:rFonts w:ascii="Times New Roman" w:eastAsia="Times New Roman" w:hAnsi="Times New Roman" w:cs="Times New Roman"/>
          <w:b/>
          <w:sz w:val="28"/>
          <w:szCs w:val="28"/>
          <w:lang w:val="en-US" w:eastAsia="ru-RU"/>
        </w:rPr>
        <w:t>?</w:t>
      </w:r>
    </w:p>
    <w:p w14:paraId="556A5519"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A computer is a complex machine that is capable of performing huge computations at an extraordinary speed. Its processing power is often compared to that of human brain. Although human intellect is the undoubted winner in this competition, the capabilities of a computer cannot be </w:t>
      </w:r>
      <w:bookmarkStart w:id="34" w:name="_Hlk60740633"/>
      <w:r>
        <w:rPr>
          <w:rFonts w:ascii="Times New Roman" w:eastAsia="Times New Roman" w:hAnsi="Times New Roman" w:cs="Times New Roman"/>
          <w:bCs/>
          <w:sz w:val="28"/>
          <w:szCs w:val="28"/>
          <w:lang w:val="en-US" w:eastAsia="ru-RU"/>
        </w:rPr>
        <w:t>underestimate</w:t>
      </w:r>
      <w:bookmarkEnd w:id="34"/>
      <w:r>
        <w:rPr>
          <w:rFonts w:ascii="Times New Roman" w:eastAsia="Times New Roman" w:hAnsi="Times New Roman" w:cs="Times New Roman"/>
          <w:bCs/>
          <w:sz w:val="28"/>
          <w:szCs w:val="28"/>
          <w:lang w:val="en-US" w:eastAsia="ru-RU"/>
        </w:rPr>
        <w:t xml:space="preserve">d. This complex machine influenced from the design of a human brain, mainly consists of a </w:t>
      </w:r>
      <w:bookmarkStart w:id="35" w:name="_Hlk60740211"/>
      <w:r>
        <w:rPr>
          <w:rFonts w:ascii="Times New Roman" w:eastAsia="Times New Roman" w:hAnsi="Times New Roman" w:cs="Times New Roman"/>
          <w:bCs/>
          <w:sz w:val="28"/>
          <w:szCs w:val="28"/>
          <w:lang w:val="en-US" w:eastAsia="ru-RU"/>
        </w:rPr>
        <w:t>processing unit, an arithmetic/ logic unit, computer storage</w:t>
      </w:r>
      <w:bookmarkEnd w:id="35"/>
      <w:r>
        <w:rPr>
          <w:rFonts w:ascii="Times New Roman" w:eastAsia="Times New Roman" w:hAnsi="Times New Roman" w:cs="Times New Roman"/>
          <w:bCs/>
          <w:sz w:val="28"/>
          <w:szCs w:val="28"/>
          <w:lang w:val="en-US" w:eastAsia="ru-RU"/>
        </w:rPr>
        <w:t xml:space="preserve">, and input/ output devices along with its </w:t>
      </w:r>
      <w:bookmarkStart w:id="36" w:name="_Hlk60740702"/>
      <w:r>
        <w:rPr>
          <w:rFonts w:ascii="Times New Roman" w:eastAsia="Times New Roman" w:hAnsi="Times New Roman" w:cs="Times New Roman"/>
          <w:bCs/>
          <w:sz w:val="28"/>
          <w:szCs w:val="28"/>
          <w:lang w:val="en-US" w:eastAsia="ru-RU"/>
        </w:rPr>
        <w:t>peripherals</w:t>
      </w:r>
      <w:bookmarkEnd w:id="36"/>
      <w:r>
        <w:rPr>
          <w:rFonts w:ascii="Times New Roman" w:eastAsia="Times New Roman" w:hAnsi="Times New Roman" w:cs="Times New Roman"/>
          <w:bCs/>
          <w:sz w:val="28"/>
          <w:szCs w:val="28"/>
          <w:lang w:val="en-US" w:eastAsia="ru-RU"/>
        </w:rPr>
        <w:t>. All the parts make the whole system.</w:t>
      </w:r>
    </w:p>
    <w:p w14:paraId="6B4F8981"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Central Processing Unit (CPU): Also known as the </w:t>
      </w:r>
      <w:bookmarkStart w:id="37" w:name="_Hlk60610062"/>
      <w:r>
        <w:rPr>
          <w:rFonts w:ascii="Times New Roman" w:eastAsia="Times New Roman" w:hAnsi="Times New Roman" w:cs="Times New Roman"/>
          <w:bCs/>
          <w:sz w:val="28"/>
          <w:szCs w:val="28"/>
          <w:lang w:val="en-US" w:eastAsia="ru-RU"/>
        </w:rPr>
        <w:t>computer processor</w:t>
      </w:r>
      <w:bookmarkEnd w:id="37"/>
      <w:r>
        <w:rPr>
          <w:rFonts w:ascii="Times New Roman" w:eastAsia="Times New Roman" w:hAnsi="Times New Roman" w:cs="Times New Roman"/>
          <w:bCs/>
          <w:sz w:val="28"/>
          <w:szCs w:val="28"/>
          <w:lang w:val="en-US" w:eastAsia="ru-RU"/>
        </w:rPr>
        <w:t xml:space="preserve">, The CPU is an </w:t>
      </w:r>
      <w:bookmarkStart w:id="38" w:name="_Hlk60740590"/>
      <w:r>
        <w:rPr>
          <w:rFonts w:ascii="Times New Roman" w:eastAsia="Times New Roman" w:hAnsi="Times New Roman" w:cs="Times New Roman"/>
          <w:bCs/>
          <w:sz w:val="28"/>
          <w:szCs w:val="28"/>
          <w:lang w:val="en-US" w:eastAsia="ru-RU"/>
        </w:rPr>
        <w:t xml:space="preserve">electronic circuit </w:t>
      </w:r>
      <w:bookmarkEnd w:id="38"/>
      <w:r>
        <w:rPr>
          <w:rFonts w:ascii="Times New Roman" w:eastAsia="Times New Roman" w:hAnsi="Times New Roman" w:cs="Times New Roman"/>
          <w:bCs/>
          <w:sz w:val="28"/>
          <w:szCs w:val="28"/>
          <w:lang w:val="en-US" w:eastAsia="ru-RU"/>
        </w:rPr>
        <w:t xml:space="preserve">that executes computer programs. The primary responsibility of a computer processor is to execute a sequential set of instructions that constitute a program. </w:t>
      </w:r>
    </w:p>
    <w:p w14:paraId="655B0981"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CPU operation can be divided into four</w:t>
      </w:r>
      <w:r>
        <w:rPr>
          <w:rFonts w:ascii="Times New Roman" w:hAnsi="Times New Roman"/>
          <w:bCs/>
          <w:iCs/>
          <w:sz w:val="28"/>
          <w:lang w:val="en-US"/>
        </w:rPr>
        <w:t xml:space="preserve"> </w:t>
      </w:r>
      <w:r w:rsidRPr="00D42D1E">
        <w:rPr>
          <w:rFonts w:ascii="Times New Roman" w:hAnsi="Times New Roman"/>
          <w:bCs/>
          <w:iCs/>
          <w:sz w:val="28"/>
          <w:lang w:val="en-US"/>
        </w:rPr>
        <w:t xml:space="preserve">basic steps, namely, </w:t>
      </w:r>
      <w:bookmarkStart w:id="39" w:name="_Hlk60740293"/>
      <w:r w:rsidRPr="00D42D1E">
        <w:rPr>
          <w:rFonts w:ascii="Times New Roman" w:hAnsi="Times New Roman"/>
          <w:bCs/>
          <w:iCs/>
          <w:sz w:val="28"/>
          <w:lang w:val="en-US"/>
        </w:rPr>
        <w:t>fetch, decode, execute, and writeback</w:t>
      </w:r>
      <w:bookmarkEnd w:id="39"/>
      <w:r w:rsidRPr="00D42D1E">
        <w:rPr>
          <w:rFonts w:ascii="Times New Roman" w:hAnsi="Times New Roman"/>
          <w:bCs/>
          <w:iCs/>
          <w:sz w:val="28"/>
          <w:lang w:val="en-US"/>
        </w:rPr>
        <w:t>. During the fetch</w:t>
      </w:r>
      <w:r>
        <w:rPr>
          <w:rFonts w:ascii="Times New Roman" w:hAnsi="Times New Roman"/>
          <w:bCs/>
          <w:iCs/>
          <w:sz w:val="28"/>
          <w:lang w:val="en-US"/>
        </w:rPr>
        <w:t xml:space="preserve"> </w:t>
      </w:r>
      <w:r w:rsidRPr="00D42D1E">
        <w:rPr>
          <w:rFonts w:ascii="Times New Roman" w:hAnsi="Times New Roman"/>
          <w:bCs/>
          <w:iCs/>
          <w:sz w:val="28"/>
          <w:lang w:val="en-US"/>
        </w:rPr>
        <w:t>step, the processor retrieves program instructions from memory. In the decode</w:t>
      </w:r>
      <w:r>
        <w:rPr>
          <w:rFonts w:ascii="Times New Roman" w:hAnsi="Times New Roman"/>
          <w:bCs/>
          <w:iCs/>
          <w:sz w:val="28"/>
          <w:lang w:val="en-US"/>
        </w:rPr>
        <w:t xml:space="preserve"> </w:t>
      </w:r>
      <w:r w:rsidRPr="00D42D1E">
        <w:rPr>
          <w:rFonts w:ascii="Times New Roman" w:hAnsi="Times New Roman"/>
          <w:bCs/>
          <w:iCs/>
          <w:sz w:val="28"/>
          <w:lang w:val="en-US"/>
        </w:rPr>
        <w:t>step, the instruction is broken down into parts. The instruction set architecture</w:t>
      </w:r>
      <w:r>
        <w:rPr>
          <w:rFonts w:ascii="Times New Roman" w:hAnsi="Times New Roman"/>
          <w:bCs/>
          <w:iCs/>
          <w:sz w:val="28"/>
          <w:lang w:val="en-US"/>
        </w:rPr>
        <w:t xml:space="preserve"> </w:t>
      </w:r>
      <w:r w:rsidRPr="00D42D1E">
        <w:rPr>
          <w:rFonts w:ascii="Times New Roman" w:hAnsi="Times New Roman"/>
          <w:bCs/>
          <w:iCs/>
          <w:sz w:val="28"/>
          <w:lang w:val="en-US"/>
        </w:rPr>
        <w:t>of the CPU defines the way in which an instruction is decoded. In the execute</w:t>
      </w:r>
      <w:r>
        <w:rPr>
          <w:rFonts w:ascii="Times New Roman" w:hAnsi="Times New Roman"/>
          <w:bCs/>
          <w:iCs/>
          <w:sz w:val="28"/>
          <w:lang w:val="en-US"/>
        </w:rPr>
        <w:t xml:space="preserve"> </w:t>
      </w:r>
      <w:r w:rsidRPr="00D42D1E">
        <w:rPr>
          <w:rFonts w:ascii="Times New Roman" w:hAnsi="Times New Roman"/>
          <w:bCs/>
          <w:iCs/>
          <w:sz w:val="28"/>
          <w:lang w:val="en-US"/>
        </w:rPr>
        <w:t>step, CPU performs the operation implied by the program instruction. During</w:t>
      </w:r>
      <w:r>
        <w:rPr>
          <w:rFonts w:ascii="Times New Roman" w:hAnsi="Times New Roman"/>
          <w:bCs/>
          <w:iCs/>
          <w:sz w:val="28"/>
          <w:lang w:val="en-US"/>
        </w:rPr>
        <w:t xml:space="preserve"> </w:t>
      </w:r>
      <w:r w:rsidRPr="00D42D1E">
        <w:rPr>
          <w:rFonts w:ascii="Times New Roman" w:hAnsi="Times New Roman"/>
          <w:bCs/>
          <w:iCs/>
          <w:sz w:val="28"/>
          <w:lang w:val="en-US"/>
        </w:rPr>
        <w:t>the writeback step the CPU writes back the results of execution to the computer’s memory.</w:t>
      </w:r>
    </w:p>
    <w:p w14:paraId="70888C93"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 xml:space="preserve">Motherboard: A computer motherboard consists of </w:t>
      </w:r>
      <w:bookmarkStart w:id="40" w:name="_Hlk60740747"/>
      <w:r w:rsidRPr="00D42D1E">
        <w:rPr>
          <w:rFonts w:ascii="Times New Roman" w:hAnsi="Times New Roman"/>
          <w:bCs/>
          <w:iCs/>
          <w:sz w:val="28"/>
          <w:lang w:val="en-US"/>
        </w:rPr>
        <w:t>socket</w:t>
      </w:r>
      <w:bookmarkEnd w:id="40"/>
      <w:r w:rsidRPr="00D42D1E">
        <w:rPr>
          <w:rFonts w:ascii="Times New Roman" w:hAnsi="Times New Roman"/>
          <w:bCs/>
          <w:iCs/>
          <w:sz w:val="28"/>
          <w:lang w:val="en-US"/>
        </w:rPr>
        <w:t xml:space="preserve">s in which microprocessors are installed, memory slots, a </w:t>
      </w:r>
      <w:bookmarkStart w:id="41" w:name="_Hlk60740790"/>
      <w:r w:rsidRPr="00D42D1E">
        <w:rPr>
          <w:rFonts w:ascii="Times New Roman" w:hAnsi="Times New Roman"/>
          <w:bCs/>
          <w:iCs/>
          <w:sz w:val="28"/>
          <w:lang w:val="en-US"/>
        </w:rPr>
        <w:t>chipset</w:t>
      </w:r>
      <w:bookmarkEnd w:id="41"/>
      <w:r w:rsidRPr="00D42D1E">
        <w:rPr>
          <w:rFonts w:ascii="Times New Roman" w:hAnsi="Times New Roman"/>
          <w:bCs/>
          <w:iCs/>
          <w:sz w:val="28"/>
          <w:lang w:val="en-US"/>
        </w:rPr>
        <w:t xml:space="preserve"> that acts as an interface</w:t>
      </w:r>
      <w:r>
        <w:rPr>
          <w:rFonts w:ascii="Times New Roman" w:hAnsi="Times New Roman"/>
          <w:bCs/>
          <w:iCs/>
          <w:sz w:val="28"/>
          <w:lang w:val="en-US"/>
        </w:rPr>
        <w:t xml:space="preserve"> </w:t>
      </w:r>
      <w:r w:rsidRPr="00D42D1E">
        <w:rPr>
          <w:rFonts w:ascii="Times New Roman" w:hAnsi="Times New Roman"/>
          <w:bCs/>
          <w:iCs/>
          <w:sz w:val="28"/>
          <w:lang w:val="en-US"/>
        </w:rPr>
        <w:t>between the CPU bus and the peripheral buses (a bus connects all the internal</w:t>
      </w:r>
      <w:r>
        <w:rPr>
          <w:rFonts w:ascii="Times New Roman" w:hAnsi="Times New Roman"/>
          <w:bCs/>
          <w:iCs/>
          <w:sz w:val="28"/>
          <w:lang w:val="en-US"/>
        </w:rPr>
        <w:t xml:space="preserve"> </w:t>
      </w:r>
      <w:r w:rsidRPr="00D42D1E">
        <w:rPr>
          <w:rFonts w:ascii="Times New Roman" w:hAnsi="Times New Roman"/>
          <w:bCs/>
          <w:iCs/>
          <w:sz w:val="28"/>
          <w:lang w:val="en-US"/>
        </w:rPr>
        <w:t xml:space="preserve">parts of a computer) , </w:t>
      </w:r>
      <w:bookmarkStart w:id="42" w:name="_Hlk60740846"/>
      <w:r w:rsidRPr="00D42D1E">
        <w:rPr>
          <w:rFonts w:ascii="Times New Roman" w:hAnsi="Times New Roman"/>
          <w:bCs/>
          <w:iCs/>
          <w:sz w:val="28"/>
          <w:lang w:val="en-US"/>
        </w:rPr>
        <w:t>non-volatile memory chip</w:t>
      </w:r>
      <w:bookmarkEnd w:id="42"/>
      <w:r w:rsidRPr="00D42D1E">
        <w:rPr>
          <w:rFonts w:ascii="Times New Roman" w:hAnsi="Times New Roman"/>
          <w:bCs/>
          <w:iCs/>
          <w:sz w:val="28"/>
          <w:lang w:val="en-US"/>
        </w:rPr>
        <w:t xml:space="preserve">s housing the system’s </w:t>
      </w:r>
      <w:bookmarkStart w:id="43" w:name="_Hlk60740952"/>
      <w:r w:rsidRPr="00D42D1E">
        <w:rPr>
          <w:rFonts w:ascii="Times New Roman" w:hAnsi="Times New Roman"/>
          <w:bCs/>
          <w:iCs/>
          <w:sz w:val="28"/>
          <w:lang w:val="en-US"/>
        </w:rPr>
        <w:t>firmware</w:t>
      </w:r>
      <w:bookmarkEnd w:id="43"/>
      <w:r w:rsidRPr="00D42D1E">
        <w:rPr>
          <w:rFonts w:ascii="Times New Roman" w:hAnsi="Times New Roman"/>
          <w:bCs/>
          <w:iCs/>
          <w:sz w:val="28"/>
          <w:lang w:val="en-US"/>
        </w:rPr>
        <w:t xml:space="preserve"> and a clock generator, which helps in the synchronization of various</w:t>
      </w:r>
      <w:r>
        <w:rPr>
          <w:rFonts w:ascii="Times New Roman" w:hAnsi="Times New Roman"/>
          <w:bCs/>
          <w:iCs/>
          <w:sz w:val="28"/>
          <w:lang w:val="en-US"/>
        </w:rPr>
        <w:t xml:space="preserve"> </w:t>
      </w:r>
      <w:r w:rsidRPr="00D42D1E">
        <w:rPr>
          <w:rFonts w:ascii="Times New Roman" w:hAnsi="Times New Roman"/>
          <w:bCs/>
          <w:iCs/>
          <w:sz w:val="28"/>
          <w:lang w:val="en-US"/>
        </w:rPr>
        <w:t>system components. Some motherboards also include logic and connectors to</w:t>
      </w:r>
      <w:r>
        <w:rPr>
          <w:rFonts w:ascii="Times New Roman" w:hAnsi="Times New Roman"/>
          <w:bCs/>
          <w:iCs/>
          <w:sz w:val="28"/>
          <w:lang w:val="en-US"/>
        </w:rPr>
        <w:t xml:space="preserve"> </w:t>
      </w:r>
      <w:r w:rsidRPr="00D42D1E">
        <w:rPr>
          <w:rFonts w:ascii="Times New Roman" w:hAnsi="Times New Roman"/>
          <w:bCs/>
          <w:iCs/>
          <w:sz w:val="28"/>
          <w:lang w:val="en-US"/>
        </w:rPr>
        <w:t>support input devices like PS/2 connectors for a mouse and keyboard.</w:t>
      </w:r>
    </w:p>
    <w:p w14:paraId="4185E720" w14:textId="666D6492"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Hard Disk: A hard disk is described as a part of the computer – which</w:t>
      </w:r>
      <w:r>
        <w:rPr>
          <w:rFonts w:ascii="Times New Roman" w:hAnsi="Times New Roman"/>
          <w:bCs/>
          <w:iCs/>
          <w:sz w:val="28"/>
          <w:lang w:val="en-US"/>
        </w:rPr>
        <w:t xml:space="preserve"> </w:t>
      </w:r>
      <w:r w:rsidRPr="00D42D1E">
        <w:rPr>
          <w:rFonts w:ascii="Times New Roman" w:hAnsi="Times New Roman"/>
          <w:bCs/>
          <w:iCs/>
          <w:sz w:val="28"/>
          <w:lang w:val="en-US"/>
        </w:rPr>
        <w:t>stores data and provides computer users with quick access to large amounts</w:t>
      </w:r>
      <w:r>
        <w:rPr>
          <w:rFonts w:ascii="Times New Roman" w:hAnsi="Times New Roman"/>
          <w:bCs/>
          <w:iCs/>
          <w:sz w:val="28"/>
          <w:lang w:val="en-US"/>
        </w:rPr>
        <w:t xml:space="preserve"> </w:t>
      </w:r>
      <w:r w:rsidRPr="00D42D1E">
        <w:rPr>
          <w:rFonts w:ascii="Times New Roman" w:hAnsi="Times New Roman"/>
          <w:bCs/>
          <w:iCs/>
          <w:sz w:val="28"/>
          <w:lang w:val="en-US"/>
        </w:rPr>
        <w:t>of data. A hard disk is an electromagnetically charged surface or a set of disks</w:t>
      </w:r>
      <w:r>
        <w:rPr>
          <w:rFonts w:ascii="Times New Roman" w:hAnsi="Times New Roman"/>
          <w:bCs/>
          <w:iCs/>
          <w:sz w:val="28"/>
          <w:lang w:val="en-US"/>
        </w:rPr>
        <w:t xml:space="preserve"> </w:t>
      </w:r>
      <w:r w:rsidRPr="00D42D1E">
        <w:rPr>
          <w:rFonts w:ascii="Times New Roman" w:hAnsi="Times New Roman"/>
          <w:bCs/>
          <w:iCs/>
          <w:sz w:val="28"/>
          <w:lang w:val="en-US"/>
        </w:rPr>
        <w:t>that record data in concentric circles known as tracks. It is a non-volatile storage device that stores digitally encoded data. The hard disks of desktops are</w:t>
      </w:r>
      <w:r>
        <w:rPr>
          <w:rFonts w:ascii="Times New Roman" w:hAnsi="Times New Roman"/>
          <w:bCs/>
          <w:iCs/>
          <w:sz w:val="28"/>
          <w:lang w:val="en-US"/>
        </w:rPr>
        <w:t xml:space="preserve"> </w:t>
      </w:r>
      <w:r w:rsidRPr="00D42D1E">
        <w:rPr>
          <w:rFonts w:ascii="Times New Roman" w:hAnsi="Times New Roman"/>
          <w:bCs/>
          <w:iCs/>
          <w:sz w:val="28"/>
          <w:lang w:val="en-US"/>
        </w:rPr>
        <w:t>generally capable of storing 120 GB to 2</w:t>
      </w:r>
      <w:r w:rsidR="009227EF">
        <w:rPr>
          <w:rFonts w:ascii="Times New Roman" w:hAnsi="Times New Roman"/>
          <w:bCs/>
          <w:iCs/>
          <w:sz w:val="28"/>
          <w:lang w:val="en-US"/>
        </w:rPr>
        <w:t>00</w:t>
      </w:r>
      <w:r w:rsidRPr="00D42D1E">
        <w:rPr>
          <w:rFonts w:ascii="Times New Roman" w:hAnsi="Times New Roman"/>
          <w:bCs/>
          <w:iCs/>
          <w:sz w:val="28"/>
          <w:lang w:val="en-US"/>
        </w:rPr>
        <w:t xml:space="preserve"> TB of data. Laptop hard disk drives</w:t>
      </w:r>
      <w:r>
        <w:rPr>
          <w:rFonts w:ascii="Times New Roman" w:hAnsi="Times New Roman"/>
          <w:bCs/>
          <w:iCs/>
          <w:sz w:val="28"/>
          <w:lang w:val="en-US"/>
        </w:rPr>
        <w:t xml:space="preserve"> </w:t>
      </w:r>
      <w:r w:rsidRPr="00D42D1E">
        <w:rPr>
          <w:rFonts w:ascii="Times New Roman" w:hAnsi="Times New Roman"/>
          <w:bCs/>
          <w:iCs/>
          <w:sz w:val="28"/>
          <w:lang w:val="en-US"/>
        </w:rPr>
        <w:t xml:space="preserve">are smaller and have lower data </w:t>
      </w:r>
      <w:bookmarkStart w:id="44" w:name="_Hlk60741363"/>
      <w:r w:rsidRPr="00D42D1E">
        <w:rPr>
          <w:rFonts w:ascii="Times New Roman" w:hAnsi="Times New Roman"/>
          <w:bCs/>
          <w:iCs/>
          <w:sz w:val="28"/>
          <w:lang w:val="en-US"/>
        </w:rPr>
        <w:t>storage capacities</w:t>
      </w:r>
      <w:bookmarkEnd w:id="44"/>
      <w:r w:rsidRPr="00D42D1E">
        <w:rPr>
          <w:rFonts w:ascii="Times New Roman" w:hAnsi="Times New Roman"/>
          <w:bCs/>
          <w:iCs/>
          <w:sz w:val="28"/>
          <w:lang w:val="en-US"/>
        </w:rPr>
        <w:t>.</w:t>
      </w:r>
    </w:p>
    <w:p w14:paraId="49009D0D"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Computer Memory: It refers to those components of a computer, which</w:t>
      </w:r>
      <w:r>
        <w:rPr>
          <w:rFonts w:ascii="Times New Roman" w:hAnsi="Times New Roman"/>
          <w:bCs/>
          <w:iCs/>
          <w:sz w:val="28"/>
          <w:lang w:val="en-US"/>
        </w:rPr>
        <w:t xml:space="preserve"> </w:t>
      </w:r>
      <w:r w:rsidRPr="00D42D1E">
        <w:rPr>
          <w:rFonts w:ascii="Times New Roman" w:hAnsi="Times New Roman"/>
          <w:bCs/>
          <w:iCs/>
          <w:sz w:val="28"/>
          <w:lang w:val="en-US"/>
        </w:rPr>
        <w:t>retain digital data. It forms the core of a computer and makes up the basic</w:t>
      </w:r>
      <w:r>
        <w:rPr>
          <w:rFonts w:ascii="Times New Roman" w:hAnsi="Times New Roman"/>
          <w:bCs/>
          <w:iCs/>
          <w:sz w:val="28"/>
          <w:lang w:val="en-US"/>
        </w:rPr>
        <w:t xml:space="preserve"> </w:t>
      </w:r>
      <w:r w:rsidRPr="00D42D1E">
        <w:rPr>
          <w:rFonts w:ascii="Times New Roman" w:hAnsi="Times New Roman"/>
          <w:bCs/>
          <w:iCs/>
          <w:sz w:val="28"/>
          <w:lang w:val="en-US"/>
        </w:rPr>
        <w:t>computer model in collaboration with the CPU. Magnetic drums and delay</w:t>
      </w:r>
      <w:r>
        <w:rPr>
          <w:rFonts w:ascii="Times New Roman" w:hAnsi="Times New Roman"/>
          <w:bCs/>
          <w:iCs/>
          <w:sz w:val="28"/>
          <w:lang w:val="en-US"/>
        </w:rPr>
        <w:t xml:space="preserve"> </w:t>
      </w:r>
      <w:r w:rsidRPr="00D42D1E">
        <w:rPr>
          <w:rFonts w:ascii="Times New Roman" w:hAnsi="Times New Roman"/>
          <w:bCs/>
          <w:iCs/>
          <w:sz w:val="28"/>
          <w:lang w:val="en-US"/>
        </w:rPr>
        <w:t>lines used as primary storage by computers of the early days, have metamorphosed into a miniature silicon chip, which can achieve efficient storage of</w:t>
      </w:r>
      <w:r>
        <w:rPr>
          <w:rFonts w:ascii="Times New Roman" w:hAnsi="Times New Roman"/>
          <w:bCs/>
          <w:iCs/>
          <w:sz w:val="28"/>
          <w:lang w:val="en-US"/>
        </w:rPr>
        <w:t xml:space="preserve"> </w:t>
      </w:r>
      <w:r w:rsidRPr="00D42D1E">
        <w:rPr>
          <w:rFonts w:ascii="Times New Roman" w:hAnsi="Times New Roman"/>
          <w:bCs/>
          <w:iCs/>
          <w:sz w:val="28"/>
          <w:lang w:val="en-US"/>
        </w:rPr>
        <w:t xml:space="preserve">large volumes of data. </w:t>
      </w:r>
      <w:bookmarkStart w:id="45" w:name="_Hlk60742715"/>
      <w:r w:rsidRPr="00D42D1E">
        <w:rPr>
          <w:rFonts w:ascii="Times New Roman" w:hAnsi="Times New Roman"/>
          <w:bCs/>
          <w:iCs/>
          <w:sz w:val="28"/>
          <w:lang w:val="en-US"/>
        </w:rPr>
        <w:t>Random Access Memory</w:t>
      </w:r>
      <w:bookmarkEnd w:id="45"/>
      <w:r w:rsidRPr="00D42D1E">
        <w:rPr>
          <w:rFonts w:ascii="Times New Roman" w:hAnsi="Times New Roman"/>
          <w:bCs/>
          <w:iCs/>
          <w:sz w:val="28"/>
          <w:lang w:val="en-US"/>
        </w:rPr>
        <w:t>, popularly known as RAM,</w:t>
      </w:r>
      <w:r>
        <w:rPr>
          <w:rFonts w:ascii="Times New Roman" w:hAnsi="Times New Roman"/>
          <w:bCs/>
          <w:iCs/>
          <w:sz w:val="28"/>
          <w:lang w:val="en-US"/>
        </w:rPr>
        <w:t xml:space="preserve"> </w:t>
      </w:r>
      <w:r w:rsidRPr="00D42D1E">
        <w:rPr>
          <w:rFonts w:ascii="Times New Roman" w:hAnsi="Times New Roman"/>
          <w:bCs/>
          <w:iCs/>
          <w:sz w:val="28"/>
          <w:lang w:val="en-US"/>
        </w:rPr>
        <w:t>is a small-sized light and volatile form of computer memory. It is capable of</w:t>
      </w:r>
      <w:r>
        <w:rPr>
          <w:rFonts w:ascii="Times New Roman" w:hAnsi="Times New Roman"/>
          <w:bCs/>
          <w:iCs/>
          <w:sz w:val="28"/>
          <w:lang w:val="en-US"/>
        </w:rPr>
        <w:t xml:space="preserve"> </w:t>
      </w:r>
      <w:bookmarkStart w:id="46" w:name="_Hlk60741531"/>
      <w:r w:rsidRPr="00D42D1E">
        <w:rPr>
          <w:rFonts w:ascii="Times New Roman" w:hAnsi="Times New Roman"/>
          <w:bCs/>
          <w:iCs/>
          <w:sz w:val="28"/>
          <w:lang w:val="en-US"/>
        </w:rPr>
        <w:t xml:space="preserve">temporary storage </w:t>
      </w:r>
      <w:bookmarkEnd w:id="46"/>
      <w:r w:rsidRPr="00D42D1E">
        <w:rPr>
          <w:rFonts w:ascii="Times New Roman" w:hAnsi="Times New Roman"/>
          <w:bCs/>
          <w:iCs/>
          <w:sz w:val="28"/>
          <w:lang w:val="en-US"/>
        </w:rPr>
        <w:t>of data. Registers located in a computer processor are the</w:t>
      </w:r>
      <w:r>
        <w:rPr>
          <w:rFonts w:ascii="Times New Roman" w:hAnsi="Times New Roman"/>
          <w:bCs/>
          <w:iCs/>
          <w:sz w:val="28"/>
          <w:lang w:val="en-US"/>
        </w:rPr>
        <w:t xml:space="preserve"> </w:t>
      </w:r>
      <w:r w:rsidRPr="00D42D1E">
        <w:rPr>
          <w:rFonts w:ascii="Times New Roman" w:hAnsi="Times New Roman"/>
          <w:bCs/>
          <w:iCs/>
          <w:sz w:val="28"/>
          <w:lang w:val="en-US"/>
        </w:rPr>
        <w:t>fastest forms of computer storage. The most frequently used information is</w:t>
      </w:r>
      <w:r>
        <w:rPr>
          <w:rFonts w:ascii="Times New Roman" w:hAnsi="Times New Roman"/>
          <w:bCs/>
          <w:iCs/>
          <w:sz w:val="28"/>
          <w:lang w:val="en-US"/>
        </w:rPr>
        <w:t xml:space="preserve"> </w:t>
      </w:r>
      <w:r w:rsidRPr="00D42D1E">
        <w:rPr>
          <w:rFonts w:ascii="Times New Roman" w:hAnsi="Times New Roman"/>
          <w:bCs/>
          <w:iCs/>
          <w:sz w:val="28"/>
          <w:lang w:val="en-US"/>
        </w:rPr>
        <w:t>duplicated in the processor cache of a computer, thereby improving its performance. Computers require a non-volatile primary storage to read large programs. This non-volatile memory is known as ROM or Read-only memory.</w:t>
      </w:r>
      <w:r>
        <w:rPr>
          <w:rFonts w:ascii="Times New Roman" w:hAnsi="Times New Roman"/>
          <w:bCs/>
          <w:iCs/>
          <w:sz w:val="28"/>
          <w:lang w:val="en-US"/>
        </w:rPr>
        <w:t xml:space="preserve"> </w:t>
      </w:r>
      <w:r w:rsidRPr="00D42D1E">
        <w:rPr>
          <w:rFonts w:ascii="Times New Roman" w:hAnsi="Times New Roman"/>
          <w:bCs/>
          <w:iCs/>
          <w:sz w:val="28"/>
          <w:lang w:val="en-US"/>
        </w:rPr>
        <w:t xml:space="preserve">It also contains the startup programs used for </w:t>
      </w:r>
      <w:bookmarkStart w:id="47" w:name="_Hlk60741495"/>
      <w:r w:rsidRPr="00D42D1E">
        <w:rPr>
          <w:rFonts w:ascii="Times New Roman" w:hAnsi="Times New Roman"/>
          <w:bCs/>
          <w:iCs/>
          <w:sz w:val="28"/>
          <w:lang w:val="en-US"/>
        </w:rPr>
        <w:t>bootstrap</w:t>
      </w:r>
      <w:bookmarkEnd w:id="47"/>
      <w:r w:rsidRPr="00D42D1E">
        <w:rPr>
          <w:rFonts w:ascii="Times New Roman" w:hAnsi="Times New Roman"/>
          <w:bCs/>
          <w:iCs/>
          <w:sz w:val="28"/>
          <w:lang w:val="en-US"/>
        </w:rPr>
        <w:t>ping a computer. Secondary storage media such as flash memory, magnetic tape, punch cards – are</w:t>
      </w:r>
      <w:r>
        <w:rPr>
          <w:rFonts w:ascii="Times New Roman" w:hAnsi="Times New Roman"/>
          <w:bCs/>
          <w:iCs/>
          <w:sz w:val="28"/>
          <w:lang w:val="en-US"/>
        </w:rPr>
        <w:t xml:space="preserve"> </w:t>
      </w:r>
      <w:r w:rsidRPr="00D42D1E">
        <w:rPr>
          <w:rFonts w:ascii="Times New Roman" w:hAnsi="Times New Roman"/>
          <w:bCs/>
          <w:iCs/>
          <w:sz w:val="28"/>
          <w:lang w:val="en-US"/>
        </w:rPr>
        <w:t>also a part of computer memory.</w:t>
      </w:r>
    </w:p>
    <w:p w14:paraId="3795E12D" w14:textId="6D780D5C"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Monitor: A visual display unit, as it is called, is an electrical equipment</w:t>
      </w:r>
      <w:r>
        <w:rPr>
          <w:rFonts w:ascii="Times New Roman" w:hAnsi="Times New Roman"/>
          <w:bCs/>
          <w:iCs/>
          <w:sz w:val="28"/>
          <w:lang w:val="en-US"/>
        </w:rPr>
        <w:t xml:space="preserve"> </w:t>
      </w:r>
      <w:r w:rsidRPr="00D42D1E">
        <w:rPr>
          <w:rFonts w:ascii="Times New Roman" w:hAnsi="Times New Roman"/>
          <w:bCs/>
          <w:iCs/>
          <w:sz w:val="28"/>
          <w:lang w:val="en-US"/>
        </w:rPr>
        <w:t>that displays images generated by the video output device of a computer.</w:t>
      </w:r>
      <w:r>
        <w:rPr>
          <w:rFonts w:ascii="Times New Roman" w:hAnsi="Times New Roman"/>
          <w:bCs/>
          <w:iCs/>
          <w:sz w:val="28"/>
          <w:lang w:val="en-US"/>
        </w:rPr>
        <w:t xml:space="preserve"> </w:t>
      </w:r>
      <w:r w:rsidRPr="00D42D1E">
        <w:rPr>
          <w:rFonts w:ascii="Times New Roman" w:hAnsi="Times New Roman"/>
          <w:bCs/>
          <w:iCs/>
          <w:sz w:val="28"/>
          <w:lang w:val="en-US"/>
        </w:rPr>
        <w:t>Modern computer monitors use LCD or even plasma screens. The display</w:t>
      </w:r>
      <w:r>
        <w:rPr>
          <w:rFonts w:ascii="Times New Roman" w:hAnsi="Times New Roman"/>
          <w:bCs/>
          <w:iCs/>
          <w:sz w:val="28"/>
          <w:lang w:val="en-US"/>
        </w:rPr>
        <w:t xml:space="preserve"> </w:t>
      </w:r>
      <w:r w:rsidRPr="00D42D1E">
        <w:rPr>
          <w:rFonts w:ascii="Times New Roman" w:hAnsi="Times New Roman"/>
          <w:bCs/>
          <w:iCs/>
          <w:sz w:val="28"/>
          <w:lang w:val="en-US"/>
        </w:rPr>
        <w:t xml:space="preserve">provides computer users with </w:t>
      </w:r>
      <w:r w:rsidR="009227EF" w:rsidRPr="00D42D1E">
        <w:rPr>
          <w:rFonts w:ascii="Times New Roman" w:hAnsi="Times New Roman"/>
          <w:bCs/>
          <w:iCs/>
          <w:sz w:val="28"/>
          <w:lang w:val="en-US"/>
        </w:rPr>
        <w:t>instant feedback</w:t>
      </w:r>
      <w:r w:rsidRPr="00D42D1E">
        <w:rPr>
          <w:rFonts w:ascii="Times New Roman" w:hAnsi="Times New Roman"/>
          <w:bCs/>
          <w:iCs/>
          <w:sz w:val="28"/>
          <w:lang w:val="en-US"/>
        </w:rPr>
        <w:t xml:space="preserve"> in the form of text and</w:t>
      </w:r>
      <w:r>
        <w:rPr>
          <w:rFonts w:ascii="Times New Roman" w:hAnsi="Times New Roman"/>
          <w:bCs/>
          <w:iCs/>
          <w:sz w:val="28"/>
          <w:lang w:val="en-US"/>
        </w:rPr>
        <w:t xml:space="preserve"> </w:t>
      </w:r>
      <w:r w:rsidRPr="00D42D1E">
        <w:rPr>
          <w:rFonts w:ascii="Times New Roman" w:hAnsi="Times New Roman"/>
          <w:bCs/>
          <w:iCs/>
          <w:sz w:val="28"/>
          <w:lang w:val="en-US"/>
        </w:rPr>
        <w:t>graphic images. Monitors are the most-used output devices of a computer.</w:t>
      </w:r>
    </w:p>
    <w:p w14:paraId="0BEC52F1"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Keyboard: A keyboard is regarded as an input device for a computer. With</w:t>
      </w:r>
      <w:r>
        <w:rPr>
          <w:rFonts w:ascii="Times New Roman" w:hAnsi="Times New Roman"/>
          <w:bCs/>
          <w:iCs/>
          <w:sz w:val="28"/>
          <w:lang w:val="en-US"/>
        </w:rPr>
        <w:t xml:space="preserve"> </w:t>
      </w:r>
      <w:r w:rsidRPr="00D42D1E">
        <w:rPr>
          <w:rFonts w:ascii="Times New Roman" w:hAnsi="Times New Roman"/>
          <w:bCs/>
          <w:iCs/>
          <w:sz w:val="28"/>
          <w:lang w:val="en-US"/>
        </w:rPr>
        <w:t>respect to the arrangement of keys, a computer keyboard is similar to a typ</w:t>
      </w:r>
      <w:r>
        <w:rPr>
          <w:rFonts w:ascii="Times New Roman" w:hAnsi="Times New Roman"/>
          <w:bCs/>
          <w:iCs/>
          <w:sz w:val="28"/>
          <w:lang w:val="en-US"/>
        </w:rPr>
        <w:t>e</w:t>
      </w:r>
      <w:r w:rsidRPr="00D42D1E">
        <w:rPr>
          <w:rFonts w:ascii="Times New Roman" w:hAnsi="Times New Roman"/>
          <w:bCs/>
          <w:iCs/>
          <w:sz w:val="28"/>
          <w:lang w:val="en-US"/>
        </w:rPr>
        <w:t xml:space="preserve">writer. The keys or buttons act as </w:t>
      </w:r>
      <w:bookmarkStart w:id="48" w:name="_Hlk60742823"/>
      <w:r w:rsidRPr="00D42D1E">
        <w:rPr>
          <w:rFonts w:ascii="Times New Roman" w:hAnsi="Times New Roman"/>
          <w:bCs/>
          <w:iCs/>
          <w:sz w:val="28"/>
          <w:lang w:val="en-US"/>
        </w:rPr>
        <w:t>electronic switch</w:t>
      </w:r>
      <w:bookmarkEnd w:id="48"/>
      <w:r w:rsidRPr="00D42D1E">
        <w:rPr>
          <w:rFonts w:ascii="Times New Roman" w:hAnsi="Times New Roman"/>
          <w:bCs/>
          <w:iCs/>
          <w:sz w:val="28"/>
          <w:lang w:val="en-US"/>
        </w:rPr>
        <w:t>es with characters printed</w:t>
      </w:r>
      <w:r>
        <w:rPr>
          <w:rFonts w:ascii="Times New Roman" w:hAnsi="Times New Roman"/>
          <w:bCs/>
          <w:iCs/>
          <w:sz w:val="28"/>
          <w:lang w:val="en-US"/>
        </w:rPr>
        <w:t xml:space="preserve"> </w:t>
      </w:r>
      <w:r w:rsidRPr="00D42D1E">
        <w:rPr>
          <w:rFonts w:ascii="Times New Roman" w:hAnsi="Times New Roman"/>
          <w:bCs/>
          <w:iCs/>
          <w:sz w:val="28"/>
          <w:lang w:val="en-US"/>
        </w:rPr>
        <w:t>on them, with each keypress corresponding to a written symbol. A keyboard</w:t>
      </w:r>
      <w:r>
        <w:rPr>
          <w:rFonts w:ascii="Times New Roman" w:hAnsi="Times New Roman"/>
          <w:bCs/>
          <w:iCs/>
          <w:sz w:val="28"/>
          <w:lang w:val="en-US"/>
        </w:rPr>
        <w:t xml:space="preserve"> </w:t>
      </w:r>
      <w:r w:rsidRPr="00D42D1E">
        <w:rPr>
          <w:rFonts w:ascii="Times New Roman" w:hAnsi="Times New Roman"/>
          <w:bCs/>
          <w:iCs/>
          <w:sz w:val="28"/>
          <w:lang w:val="en-US"/>
        </w:rPr>
        <w:t xml:space="preserve">has its own processor and </w:t>
      </w:r>
      <w:bookmarkStart w:id="49" w:name="_Hlk60741612"/>
      <w:r w:rsidRPr="00D42D1E">
        <w:rPr>
          <w:rFonts w:ascii="Times New Roman" w:hAnsi="Times New Roman"/>
          <w:bCs/>
          <w:iCs/>
          <w:sz w:val="28"/>
          <w:lang w:val="en-US"/>
        </w:rPr>
        <w:t>circuitry</w:t>
      </w:r>
      <w:bookmarkEnd w:id="49"/>
      <w:r w:rsidRPr="00D42D1E">
        <w:rPr>
          <w:rFonts w:ascii="Times New Roman" w:hAnsi="Times New Roman"/>
          <w:bCs/>
          <w:iCs/>
          <w:sz w:val="28"/>
          <w:lang w:val="en-US"/>
        </w:rPr>
        <w:t>, which consists of a key matrix, which</w:t>
      </w:r>
      <w:r>
        <w:rPr>
          <w:rFonts w:ascii="Times New Roman" w:hAnsi="Times New Roman"/>
          <w:bCs/>
          <w:iCs/>
          <w:sz w:val="28"/>
          <w:lang w:val="en-US"/>
        </w:rPr>
        <w:t xml:space="preserve"> </w:t>
      </w:r>
      <w:r w:rsidRPr="00D42D1E">
        <w:rPr>
          <w:rFonts w:ascii="Times New Roman" w:hAnsi="Times New Roman"/>
          <w:bCs/>
          <w:iCs/>
          <w:sz w:val="28"/>
          <w:lang w:val="en-US"/>
        </w:rPr>
        <w:t>helps bring about the keyboard operation.</w:t>
      </w:r>
    </w:p>
    <w:p w14:paraId="0436A7FE"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 xml:space="preserve">Mouse: A computer mouse is a pointing device that detects </w:t>
      </w:r>
      <w:bookmarkStart w:id="50" w:name="_Hlk60741649"/>
      <w:r w:rsidRPr="00D42D1E">
        <w:rPr>
          <w:rFonts w:ascii="Times New Roman" w:hAnsi="Times New Roman"/>
          <w:bCs/>
          <w:iCs/>
          <w:sz w:val="28"/>
          <w:lang w:val="en-US"/>
        </w:rPr>
        <w:t>two-dimensional motion</w:t>
      </w:r>
      <w:bookmarkEnd w:id="50"/>
      <w:r w:rsidRPr="00D42D1E">
        <w:rPr>
          <w:rFonts w:ascii="Times New Roman" w:hAnsi="Times New Roman"/>
          <w:bCs/>
          <w:iCs/>
          <w:sz w:val="28"/>
          <w:lang w:val="en-US"/>
        </w:rPr>
        <w:t>. Apple’s Macintosh was the first successful mouse-driven computer. A mouse translates the motion of your hand into signals that a computer can recognize and respond to. There are three basic types of mice, namely,</w:t>
      </w:r>
      <w:r>
        <w:rPr>
          <w:rFonts w:ascii="Times New Roman" w:hAnsi="Times New Roman"/>
          <w:bCs/>
          <w:iCs/>
          <w:sz w:val="28"/>
          <w:lang w:val="en-US"/>
        </w:rPr>
        <w:t xml:space="preserve"> </w:t>
      </w:r>
      <w:r w:rsidRPr="00D42D1E">
        <w:rPr>
          <w:rFonts w:ascii="Times New Roman" w:hAnsi="Times New Roman"/>
          <w:bCs/>
          <w:iCs/>
          <w:sz w:val="28"/>
          <w:lang w:val="en-US"/>
        </w:rPr>
        <w:t>mechanical, opto-mechanical, and optical. Mechanical mice have a rubber or</w:t>
      </w:r>
      <w:r>
        <w:rPr>
          <w:rFonts w:ascii="Times New Roman" w:hAnsi="Times New Roman"/>
          <w:bCs/>
          <w:iCs/>
          <w:sz w:val="28"/>
          <w:lang w:val="en-US"/>
        </w:rPr>
        <w:t xml:space="preserve"> </w:t>
      </w:r>
      <w:r w:rsidRPr="00D42D1E">
        <w:rPr>
          <w:rFonts w:ascii="Times New Roman" w:hAnsi="Times New Roman"/>
          <w:bCs/>
          <w:iCs/>
          <w:sz w:val="28"/>
          <w:lang w:val="en-US"/>
        </w:rPr>
        <w:t>metal ball that can roll in all directions. Mechanical sensors in the mouse detect the direction of motion of the ball. Opto-mechanical mice differ from mechanical mice, in that they use optical sensors to detect motion. Optical mice,</w:t>
      </w:r>
      <w:r>
        <w:rPr>
          <w:rFonts w:ascii="Times New Roman" w:hAnsi="Times New Roman"/>
          <w:bCs/>
          <w:iCs/>
          <w:sz w:val="28"/>
          <w:lang w:val="en-US"/>
        </w:rPr>
        <w:t xml:space="preserve"> </w:t>
      </w:r>
      <w:r w:rsidRPr="00D42D1E">
        <w:rPr>
          <w:rFonts w:ascii="Times New Roman" w:hAnsi="Times New Roman"/>
          <w:bCs/>
          <w:iCs/>
          <w:sz w:val="28"/>
          <w:lang w:val="en-US"/>
        </w:rPr>
        <w:t>popularly used today, have a laser to detect movement of the mouse. They do</w:t>
      </w:r>
      <w:r>
        <w:rPr>
          <w:rFonts w:ascii="Times New Roman" w:hAnsi="Times New Roman"/>
          <w:bCs/>
          <w:iCs/>
          <w:sz w:val="28"/>
          <w:lang w:val="en-US"/>
        </w:rPr>
        <w:t xml:space="preserve"> </w:t>
      </w:r>
      <w:r w:rsidRPr="00D42D1E">
        <w:rPr>
          <w:rFonts w:ascii="Times New Roman" w:hAnsi="Times New Roman"/>
          <w:bCs/>
          <w:iCs/>
          <w:sz w:val="28"/>
          <w:lang w:val="en-US"/>
        </w:rPr>
        <w:t>not have mechanical moving parts and possess higher performance speeds.</w:t>
      </w:r>
    </w:p>
    <w:p w14:paraId="3FD776D7" w14:textId="77777777" w:rsidR="00C1243A" w:rsidRDefault="00C1243A" w:rsidP="00C1243A">
      <w:pPr>
        <w:spacing w:after="0" w:line="240" w:lineRule="auto"/>
        <w:ind w:firstLine="709"/>
        <w:contextualSpacing/>
        <w:jc w:val="both"/>
        <w:rPr>
          <w:rFonts w:ascii="Times New Roman" w:hAnsi="Times New Roman"/>
          <w:bCs/>
          <w:iCs/>
          <w:sz w:val="28"/>
          <w:lang w:val="en-US"/>
        </w:rPr>
      </w:pPr>
    </w:p>
    <w:p w14:paraId="47F6FF74" w14:textId="77777777" w:rsidR="00C1243A" w:rsidRPr="004336E4" w:rsidRDefault="00C1243A" w:rsidP="00C1243A">
      <w:pPr>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r w:rsidRPr="004336E4">
        <w:rPr>
          <w:rFonts w:ascii="Times New Roman" w:hAnsi="Times New Roman"/>
          <w:sz w:val="28"/>
          <w:lang w:val="en-US"/>
        </w:rPr>
        <w:t xml:space="preserve"> </w:t>
      </w:r>
    </w:p>
    <w:p w14:paraId="69B2EDD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1 A computer is a complex machine that …</w:t>
      </w:r>
    </w:p>
    <w:p w14:paraId="105A3B41"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is the most valuable part of our life;</w:t>
      </w:r>
    </w:p>
    <w:p w14:paraId="709FD54C"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is capable of performing huge computations at an extraordinary speed;</w:t>
      </w:r>
    </w:p>
    <w:p w14:paraId="3EC6B6A7"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is capable of performing huge calculations at an extraordinary speed.</w:t>
      </w:r>
    </w:p>
    <w:p w14:paraId="6859E9D3"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2 Although human intellect is the undoubted winner in this competition, the</w:t>
      </w:r>
      <w:r>
        <w:rPr>
          <w:rFonts w:ascii="Times New Roman" w:hAnsi="Times New Roman"/>
          <w:bCs/>
          <w:iCs/>
          <w:sz w:val="28"/>
          <w:lang w:val="en-US"/>
        </w:rPr>
        <w:t xml:space="preserve"> </w:t>
      </w:r>
      <w:r w:rsidRPr="00177FBD">
        <w:rPr>
          <w:rFonts w:ascii="Times New Roman" w:hAnsi="Times New Roman"/>
          <w:bCs/>
          <w:iCs/>
          <w:sz w:val="28"/>
          <w:lang w:val="en-US"/>
        </w:rPr>
        <w:t>capabilities of a computer cannot be …</w:t>
      </w:r>
    </w:p>
    <w:p w14:paraId="5C6C3697"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underestimated;</w:t>
      </w:r>
    </w:p>
    <w:p w14:paraId="3E77311F"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underemployed;</w:t>
      </w:r>
    </w:p>
    <w:p w14:paraId="7DA44C2C"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underemphasized.</w:t>
      </w:r>
    </w:p>
    <w:p w14:paraId="230B32FD"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3 All the computer parts make …</w:t>
      </w:r>
    </w:p>
    <w:p w14:paraId="7FAFE94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the whole processing unit;</w:t>
      </w:r>
    </w:p>
    <w:p w14:paraId="1A94382F"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the whole technological process;</w:t>
      </w:r>
    </w:p>
    <w:p w14:paraId="433C2756"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the whole system.</w:t>
      </w:r>
    </w:p>
    <w:p w14:paraId="75BDD3EC"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4 CPU is an electronic circuit that …</w:t>
      </w:r>
    </w:p>
    <w:p w14:paraId="0E78021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executes computer programs;</w:t>
      </w:r>
    </w:p>
    <w:p w14:paraId="2CF501DA"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exists computer programs;</w:t>
      </w:r>
    </w:p>
    <w:p w14:paraId="4E54C556"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excavates computer programs.</w:t>
      </w:r>
    </w:p>
    <w:p w14:paraId="2523567A"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5 A computer motherboard consists of sockets, memory slots, non-volatile</w:t>
      </w:r>
      <w:r>
        <w:rPr>
          <w:rFonts w:ascii="Times New Roman" w:hAnsi="Times New Roman"/>
          <w:bCs/>
          <w:iCs/>
          <w:sz w:val="28"/>
          <w:lang w:val="en-US"/>
        </w:rPr>
        <w:t xml:space="preserve"> </w:t>
      </w:r>
      <w:r w:rsidRPr="00177FBD">
        <w:rPr>
          <w:rFonts w:ascii="Times New Roman" w:hAnsi="Times New Roman"/>
          <w:bCs/>
          <w:iCs/>
          <w:sz w:val="28"/>
          <w:lang w:val="en-US"/>
        </w:rPr>
        <w:t>memory and …</w:t>
      </w:r>
    </w:p>
    <w:p w14:paraId="57B93ED1"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a clock generator;</w:t>
      </w:r>
    </w:p>
    <w:p w14:paraId="78ABB01D"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a hard disk;</w:t>
      </w:r>
    </w:p>
    <w:p w14:paraId="6D9040B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an analog system.</w:t>
      </w:r>
    </w:p>
    <w:p w14:paraId="520FBA2B"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6 A hard disk is an electromagnetically charged surface or a set of disks that …</w:t>
      </w:r>
    </w:p>
    <w:p w14:paraId="4065F00B"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record information in disks known as tracks;</w:t>
      </w:r>
    </w:p>
    <w:p w14:paraId="21B6A97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record data in motherboard known as tracks;</w:t>
      </w:r>
    </w:p>
    <w:p w14:paraId="77902167"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record data in concentric circles known as tracks.</w:t>
      </w:r>
    </w:p>
    <w:p w14:paraId="6F5E713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7 Computer Memory refers to those components of a computer, which retain digital data …</w:t>
      </w:r>
    </w:p>
    <w:p w14:paraId="1529398C"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and form the core of a computer;</w:t>
      </w:r>
    </w:p>
    <w:p w14:paraId="6991741E"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and form the core of a storage device;</w:t>
      </w:r>
    </w:p>
    <w:p w14:paraId="0C208EF3"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and form the core of a motherboard.</w:t>
      </w:r>
    </w:p>
    <w:p w14:paraId="5818B0E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8 A hard disk is an electromagnetically charged surface or a set of …</w:t>
      </w:r>
    </w:p>
    <w:p w14:paraId="464789B3"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disks;</w:t>
      </w:r>
    </w:p>
    <w:p w14:paraId="417A749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concentric circles;</w:t>
      </w:r>
    </w:p>
    <w:p w14:paraId="11D69EAB"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desktops.</w:t>
      </w:r>
    </w:p>
    <w:p w14:paraId="7191BE3D"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9 RAM is a small-sized light and …</w:t>
      </w:r>
    </w:p>
    <w:p w14:paraId="7F3C2C3B"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a) non-volatile form of computer memory;</w:t>
      </w:r>
    </w:p>
    <w:p w14:paraId="4279E039"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b) volatile form of software;</w:t>
      </w:r>
    </w:p>
    <w:p w14:paraId="589BD03C"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c) volatile form of computer memory.</w:t>
      </w:r>
    </w:p>
    <w:p w14:paraId="6C906C5B"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10 … is a pointing device that detects two-dimensional motion.</w:t>
      </w:r>
    </w:p>
    <w:p w14:paraId="7B99C1BC"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a) A monitor;</w:t>
      </w:r>
    </w:p>
    <w:p w14:paraId="54AA520A"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b) A view port;</w:t>
      </w:r>
    </w:p>
    <w:p w14:paraId="251A3681"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c) A computer mouse.</w:t>
      </w:r>
    </w:p>
    <w:p w14:paraId="79A9C9C7" w14:textId="77777777" w:rsidR="00C1243A" w:rsidRDefault="00C1243A" w:rsidP="00C1243A">
      <w:pPr>
        <w:spacing w:after="0" w:line="240" w:lineRule="auto"/>
        <w:ind w:firstLine="709"/>
        <w:contextualSpacing/>
        <w:jc w:val="both"/>
        <w:rPr>
          <w:rFonts w:ascii="Times New Roman" w:hAnsi="Times New Roman"/>
          <w:bCs/>
          <w:iCs/>
          <w:sz w:val="28"/>
          <w:lang w:val="en-US"/>
        </w:rPr>
      </w:pPr>
    </w:p>
    <w:p w14:paraId="01AECC1C" w14:textId="77777777" w:rsidR="00C1243A" w:rsidRPr="004336E4" w:rsidRDefault="00C1243A" w:rsidP="00C1243A">
      <w:pPr>
        <w:spacing w:after="200" w:line="276" w:lineRule="auto"/>
        <w:rPr>
          <w:rFonts w:ascii="Times New Roman" w:hAnsi="Times New Roman"/>
          <w:b/>
          <w:bCs/>
          <w:sz w:val="28"/>
          <w:lang w:val="en-US"/>
        </w:rPr>
      </w:pPr>
      <w:r w:rsidRPr="00EE354B">
        <w:rPr>
          <w:rFonts w:ascii="Times New Roman" w:eastAsia="Times New Roman" w:hAnsi="Times New Roman" w:cs="Times New Roman"/>
          <w:b/>
          <w:sz w:val="28"/>
          <w:szCs w:val="28"/>
          <w:lang w:val="en-US" w:eastAsia="ru-RU"/>
        </w:rPr>
        <w:t>II</w:t>
      </w:r>
      <w:r>
        <w:rPr>
          <w:rFonts w:ascii="Times New Roman" w:eastAsia="Times New Roman" w:hAnsi="Times New Roman" w:cs="Times New Roman"/>
          <w:b/>
          <w:sz w:val="28"/>
          <w:szCs w:val="28"/>
          <w:lang w:val="en-US" w:eastAsia="ru-RU"/>
        </w:rPr>
        <w:t>I</w:t>
      </w:r>
      <w:r w:rsidRPr="00EE354B">
        <w:rPr>
          <w:rFonts w:ascii="Times New Roman" w:eastAsia="Times New Roman" w:hAnsi="Times New Roman" w:cs="Times New Roman"/>
          <w:b/>
          <w:sz w:val="28"/>
          <w:szCs w:val="28"/>
          <w:lang w:val="en-US" w:eastAsia="ru-RU"/>
        </w:rPr>
        <w:t xml:space="preserve">. </w:t>
      </w:r>
      <w:r w:rsidRPr="004336E4">
        <w:rPr>
          <w:rFonts w:ascii="Times New Roman" w:hAnsi="Times New Roman"/>
          <w:b/>
          <w:bCs/>
          <w:sz w:val="28"/>
          <w:lang w:val="en-US"/>
        </w:rPr>
        <w:t>Comprehension Check. State whether the statements are true or false. Correct if necessary.</w:t>
      </w:r>
    </w:p>
    <w:p w14:paraId="29D9088B"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1 A keyboard is regarded as an output device.</w:t>
      </w:r>
    </w:p>
    <w:p w14:paraId="06298316"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2 There are four basic types of mice.</w:t>
      </w:r>
    </w:p>
    <w:p w14:paraId="01968B28"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3 Monitors are seldom used as output devices of a computer.</w:t>
      </w:r>
    </w:p>
    <w:p w14:paraId="07653ECC"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4 Magnetic drums are used for processing information.</w:t>
      </w:r>
    </w:p>
    <w:p w14:paraId="5226D39A"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5 A hard disk is an electromagnetically charged surface or set of discs that</w:t>
      </w:r>
      <w:r>
        <w:rPr>
          <w:rFonts w:ascii="Times New Roman" w:hAnsi="Times New Roman"/>
          <w:bCs/>
          <w:iCs/>
          <w:sz w:val="28"/>
          <w:lang w:val="en-US"/>
        </w:rPr>
        <w:t xml:space="preserve"> </w:t>
      </w:r>
      <w:r w:rsidRPr="00BF3236">
        <w:rPr>
          <w:rFonts w:ascii="Times New Roman" w:hAnsi="Times New Roman"/>
          <w:bCs/>
          <w:iCs/>
          <w:sz w:val="28"/>
          <w:lang w:val="en-US"/>
        </w:rPr>
        <w:t>record data in concentric circles known as tracks.</w:t>
      </w:r>
    </w:p>
    <w:p w14:paraId="3690A8D4"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6 Some motherboards have logic and connectors to support input devices</w:t>
      </w:r>
      <w:r>
        <w:rPr>
          <w:rFonts w:ascii="Times New Roman" w:hAnsi="Times New Roman"/>
          <w:bCs/>
          <w:iCs/>
          <w:sz w:val="28"/>
          <w:lang w:val="en-US"/>
        </w:rPr>
        <w:t xml:space="preserve"> </w:t>
      </w:r>
      <w:r w:rsidRPr="00BF3236">
        <w:rPr>
          <w:rFonts w:ascii="Times New Roman" w:hAnsi="Times New Roman"/>
          <w:bCs/>
          <w:iCs/>
          <w:sz w:val="28"/>
          <w:lang w:val="en-US"/>
        </w:rPr>
        <w:t>like PS/2 connectors.</w:t>
      </w:r>
    </w:p>
    <w:p w14:paraId="66A9A222"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7 Mechanical mice, popularly used today, have a laser to detect movement</w:t>
      </w:r>
      <w:r>
        <w:rPr>
          <w:rFonts w:ascii="Times New Roman" w:hAnsi="Times New Roman"/>
          <w:bCs/>
          <w:iCs/>
          <w:sz w:val="28"/>
          <w:lang w:val="en-US"/>
        </w:rPr>
        <w:t xml:space="preserve"> of the mouse.</w:t>
      </w:r>
    </w:p>
    <w:p w14:paraId="14BDD962"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8 CPU operation can be divided into three basic steps.</w:t>
      </w:r>
    </w:p>
    <w:p w14:paraId="52492EB6"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9 The processing power of a computer is equal to that of a human brain.</w:t>
      </w:r>
    </w:p>
    <w:p w14:paraId="5C91D91A" w14:textId="3965DA9D" w:rsidR="00C1243A" w:rsidRDefault="00C1243A" w:rsidP="00C1243A">
      <w:pPr>
        <w:spacing w:after="0" w:line="240" w:lineRule="auto"/>
        <w:contextualSpacing/>
        <w:jc w:val="both"/>
        <w:rPr>
          <w:rFonts w:ascii="Times New Roman" w:hAnsi="Times New Roman"/>
          <w:bCs/>
          <w:iCs/>
          <w:sz w:val="28"/>
          <w:lang w:val="en-US"/>
        </w:rPr>
      </w:pPr>
      <w:r w:rsidRPr="00F14937">
        <w:rPr>
          <w:rFonts w:ascii="Times New Roman" w:hAnsi="Times New Roman"/>
          <w:bCs/>
          <w:iCs/>
          <w:sz w:val="28"/>
          <w:lang w:val="en-US"/>
        </w:rPr>
        <w:t>10 Hard disk is a non-volatile storage device that stores digitally encoded</w:t>
      </w:r>
      <w:r w:rsidR="009227EF">
        <w:rPr>
          <w:rFonts w:ascii="Times New Roman" w:hAnsi="Times New Roman"/>
          <w:bCs/>
          <w:iCs/>
          <w:sz w:val="28"/>
          <w:lang w:val="en-US"/>
        </w:rPr>
        <w:t xml:space="preserve"> information</w:t>
      </w:r>
      <w:r>
        <w:rPr>
          <w:rFonts w:ascii="Times New Roman" w:hAnsi="Times New Roman"/>
          <w:bCs/>
          <w:iCs/>
          <w:sz w:val="28"/>
          <w:lang w:val="en-US"/>
        </w:rPr>
        <w:t>.</w:t>
      </w:r>
    </w:p>
    <w:p w14:paraId="6242A43E" w14:textId="77777777" w:rsidR="00C1243A" w:rsidRDefault="00C1243A" w:rsidP="00C1243A">
      <w:pPr>
        <w:spacing w:after="0" w:line="240" w:lineRule="auto"/>
        <w:contextualSpacing/>
        <w:jc w:val="both"/>
        <w:rPr>
          <w:rFonts w:ascii="Times New Roman" w:hAnsi="Times New Roman"/>
          <w:bCs/>
          <w:iCs/>
          <w:sz w:val="28"/>
          <w:lang w:val="en-US"/>
        </w:rPr>
      </w:pPr>
    </w:p>
    <w:p w14:paraId="31A3CAA5" w14:textId="77777777" w:rsidR="00C1243A" w:rsidRPr="00777934" w:rsidRDefault="00C1243A" w:rsidP="00C1243A">
      <w:pPr>
        <w:spacing w:after="0" w:line="240" w:lineRule="auto"/>
        <w:contextualSpacing/>
        <w:jc w:val="both"/>
        <w:rPr>
          <w:rFonts w:ascii="Times New Roman" w:hAnsi="Times New Roman"/>
          <w:b/>
          <w:iCs/>
          <w:sz w:val="28"/>
          <w:lang w:val="en-US"/>
        </w:rPr>
      </w:pPr>
      <w:r w:rsidRPr="00777934">
        <w:rPr>
          <w:rFonts w:ascii="Times New Roman" w:hAnsi="Times New Roman"/>
          <w:b/>
          <w:iCs/>
          <w:sz w:val="28"/>
          <w:lang w:val="en-US"/>
        </w:rPr>
        <w:t>IV. Translate the following words and word combinations into your native</w:t>
      </w:r>
    </w:p>
    <w:p w14:paraId="73A1F9E6" w14:textId="77777777" w:rsidR="00C1243A" w:rsidRDefault="00C1243A" w:rsidP="00C1243A">
      <w:pPr>
        <w:spacing w:after="0" w:line="240" w:lineRule="auto"/>
        <w:contextualSpacing/>
        <w:jc w:val="both"/>
        <w:rPr>
          <w:rFonts w:ascii="Times New Roman" w:hAnsi="Times New Roman"/>
          <w:b/>
          <w:iCs/>
          <w:sz w:val="28"/>
          <w:lang w:val="en-US"/>
        </w:rPr>
      </w:pPr>
      <w:r w:rsidRPr="00777934">
        <w:rPr>
          <w:rFonts w:ascii="Times New Roman" w:hAnsi="Times New Roman"/>
          <w:b/>
          <w:iCs/>
          <w:sz w:val="28"/>
          <w:lang w:val="en-US"/>
        </w:rPr>
        <w:t>language. Try to memorize them.</w:t>
      </w:r>
    </w:p>
    <w:p w14:paraId="27FCE438" w14:textId="77777777" w:rsidR="00C1243A" w:rsidRPr="00777934" w:rsidRDefault="00C1243A" w:rsidP="00C1243A">
      <w:pPr>
        <w:spacing w:after="0" w:line="240" w:lineRule="auto"/>
        <w:contextualSpacing/>
        <w:jc w:val="both"/>
        <w:rPr>
          <w:rFonts w:ascii="Times New Roman" w:hAnsi="Times New Roman"/>
          <w:b/>
          <w:iCs/>
          <w:sz w:val="28"/>
          <w:lang w:val="en-US"/>
        </w:rPr>
      </w:pPr>
    </w:p>
    <w:p w14:paraId="2BCBEEF8" w14:textId="3A47CCFC" w:rsidR="00C1243A" w:rsidRPr="00777934" w:rsidRDefault="00C1243A" w:rsidP="00C1243A">
      <w:pPr>
        <w:spacing w:after="0" w:line="240" w:lineRule="auto"/>
        <w:contextualSpacing/>
        <w:jc w:val="both"/>
        <w:rPr>
          <w:rFonts w:ascii="Times New Roman" w:hAnsi="Times New Roman"/>
          <w:bCs/>
          <w:iCs/>
          <w:sz w:val="28"/>
          <w:lang w:val="en-US"/>
        </w:rPr>
      </w:pPr>
      <w:r w:rsidRPr="00777934">
        <w:rPr>
          <w:rFonts w:ascii="Times New Roman" w:hAnsi="Times New Roman"/>
          <w:bCs/>
          <w:iCs/>
          <w:sz w:val="28"/>
          <w:lang w:val="en-US"/>
        </w:rPr>
        <w:t>1</w:t>
      </w:r>
      <w:r>
        <w:rPr>
          <w:rFonts w:ascii="Times New Roman" w:hAnsi="Times New Roman"/>
          <w:bCs/>
          <w:iCs/>
          <w:sz w:val="28"/>
          <w:lang w:val="en-US"/>
        </w:rPr>
        <w:t>.</w:t>
      </w:r>
      <w:r w:rsidRPr="00777934">
        <w:rPr>
          <w:rFonts w:ascii="Times New Roman" w:hAnsi="Times New Roman"/>
          <w:bCs/>
          <w:iCs/>
          <w:sz w:val="28"/>
          <w:lang w:val="en-US"/>
        </w:rPr>
        <w:t xml:space="preserve"> a set of commands; 2</w:t>
      </w:r>
      <w:r>
        <w:rPr>
          <w:rFonts w:ascii="Times New Roman" w:hAnsi="Times New Roman"/>
          <w:bCs/>
          <w:iCs/>
          <w:sz w:val="28"/>
          <w:lang w:val="en-US"/>
        </w:rPr>
        <w:t>.</w:t>
      </w:r>
      <w:r w:rsidRPr="00777934">
        <w:rPr>
          <w:rFonts w:ascii="Times New Roman" w:hAnsi="Times New Roman"/>
          <w:bCs/>
          <w:iCs/>
          <w:sz w:val="28"/>
          <w:lang w:val="en-US"/>
        </w:rPr>
        <w:t xml:space="preserve"> a visual display unit; 3</w:t>
      </w:r>
      <w:r>
        <w:rPr>
          <w:rFonts w:ascii="Times New Roman" w:hAnsi="Times New Roman"/>
          <w:bCs/>
          <w:iCs/>
          <w:sz w:val="28"/>
          <w:lang w:val="en-US"/>
        </w:rPr>
        <w:t>.</w:t>
      </w:r>
      <w:r w:rsidRPr="00777934">
        <w:rPr>
          <w:rFonts w:ascii="Times New Roman" w:hAnsi="Times New Roman"/>
          <w:bCs/>
          <w:iCs/>
          <w:sz w:val="28"/>
          <w:lang w:val="en-US"/>
        </w:rPr>
        <w:t xml:space="preserve"> circuit board; 4</w:t>
      </w:r>
      <w:r>
        <w:rPr>
          <w:rFonts w:ascii="Times New Roman" w:hAnsi="Times New Roman"/>
          <w:bCs/>
          <w:iCs/>
          <w:sz w:val="28"/>
          <w:lang w:val="en-US"/>
        </w:rPr>
        <w:t>.</w:t>
      </w:r>
      <w:r w:rsidRPr="00777934">
        <w:rPr>
          <w:rFonts w:ascii="Times New Roman" w:hAnsi="Times New Roman"/>
          <w:bCs/>
          <w:iCs/>
          <w:sz w:val="28"/>
          <w:lang w:val="en-US"/>
        </w:rPr>
        <w:t xml:space="preserve"> circuitry;</w:t>
      </w:r>
      <w:r>
        <w:rPr>
          <w:rFonts w:ascii="Times New Roman" w:hAnsi="Times New Roman"/>
          <w:bCs/>
          <w:iCs/>
          <w:sz w:val="28"/>
          <w:lang w:val="en-US"/>
        </w:rPr>
        <w:t xml:space="preserve"> </w:t>
      </w:r>
      <w:r w:rsidRPr="00777934">
        <w:rPr>
          <w:rFonts w:ascii="Times New Roman" w:hAnsi="Times New Roman"/>
          <w:bCs/>
          <w:iCs/>
          <w:sz w:val="28"/>
          <w:lang w:val="en-US"/>
        </w:rPr>
        <w:t>5</w:t>
      </w:r>
      <w:r>
        <w:rPr>
          <w:rFonts w:ascii="Times New Roman" w:hAnsi="Times New Roman"/>
          <w:bCs/>
          <w:iCs/>
          <w:sz w:val="28"/>
          <w:lang w:val="en-US"/>
        </w:rPr>
        <w:t>.</w:t>
      </w:r>
      <w:r w:rsidRPr="00777934">
        <w:rPr>
          <w:rFonts w:ascii="Times New Roman" w:hAnsi="Times New Roman"/>
          <w:bCs/>
          <w:iCs/>
          <w:sz w:val="28"/>
          <w:lang w:val="en-US"/>
        </w:rPr>
        <w:t xml:space="preserve"> concentric circles; 6</w:t>
      </w:r>
      <w:r>
        <w:rPr>
          <w:rFonts w:ascii="Times New Roman" w:hAnsi="Times New Roman"/>
          <w:bCs/>
          <w:iCs/>
          <w:sz w:val="28"/>
          <w:lang w:val="en-US"/>
        </w:rPr>
        <w:t>.</w:t>
      </w:r>
      <w:r w:rsidRPr="00777934">
        <w:rPr>
          <w:rFonts w:ascii="Times New Roman" w:hAnsi="Times New Roman"/>
          <w:bCs/>
          <w:iCs/>
          <w:sz w:val="28"/>
          <w:lang w:val="en-US"/>
        </w:rPr>
        <w:t xml:space="preserve"> digital information; 7</w:t>
      </w:r>
      <w:r>
        <w:rPr>
          <w:rFonts w:ascii="Times New Roman" w:hAnsi="Times New Roman"/>
          <w:bCs/>
          <w:iCs/>
          <w:sz w:val="28"/>
          <w:lang w:val="en-US"/>
        </w:rPr>
        <w:t>.</w:t>
      </w:r>
      <w:r w:rsidRPr="00777934">
        <w:rPr>
          <w:rFonts w:ascii="Times New Roman" w:hAnsi="Times New Roman"/>
          <w:bCs/>
          <w:iCs/>
          <w:sz w:val="28"/>
          <w:lang w:val="en-US"/>
        </w:rPr>
        <w:t xml:space="preserve"> digitally encoded data; 8</w:t>
      </w:r>
      <w:r>
        <w:rPr>
          <w:rFonts w:ascii="Times New Roman" w:hAnsi="Times New Roman"/>
          <w:bCs/>
          <w:iCs/>
          <w:sz w:val="28"/>
          <w:lang w:val="en-US"/>
        </w:rPr>
        <w:t>.</w:t>
      </w:r>
      <w:r w:rsidRPr="00777934">
        <w:rPr>
          <w:rFonts w:ascii="Times New Roman" w:hAnsi="Times New Roman"/>
          <w:bCs/>
          <w:iCs/>
          <w:sz w:val="28"/>
          <w:lang w:val="en-US"/>
        </w:rPr>
        <w:t xml:space="preserve"> video output; 9</w:t>
      </w:r>
      <w:r>
        <w:rPr>
          <w:rFonts w:ascii="Times New Roman" w:hAnsi="Times New Roman"/>
          <w:bCs/>
          <w:iCs/>
          <w:sz w:val="28"/>
          <w:lang w:val="en-US"/>
        </w:rPr>
        <w:t>.</w:t>
      </w:r>
      <w:r w:rsidRPr="00777934">
        <w:rPr>
          <w:rFonts w:ascii="Times New Roman" w:hAnsi="Times New Roman"/>
          <w:bCs/>
          <w:iCs/>
          <w:sz w:val="28"/>
          <w:lang w:val="en-US"/>
        </w:rPr>
        <w:t xml:space="preserve"> plasma screen; 10</w:t>
      </w:r>
      <w:r>
        <w:rPr>
          <w:rFonts w:ascii="Times New Roman" w:hAnsi="Times New Roman"/>
          <w:bCs/>
          <w:iCs/>
          <w:sz w:val="28"/>
          <w:lang w:val="en-US"/>
        </w:rPr>
        <w:t>.</w:t>
      </w:r>
      <w:r w:rsidRPr="00777934">
        <w:rPr>
          <w:rFonts w:ascii="Times New Roman" w:hAnsi="Times New Roman"/>
          <w:bCs/>
          <w:iCs/>
          <w:sz w:val="28"/>
          <w:lang w:val="en-US"/>
        </w:rPr>
        <w:t xml:space="preserve"> firmware; 11</w:t>
      </w:r>
      <w:r>
        <w:rPr>
          <w:rFonts w:ascii="Times New Roman" w:hAnsi="Times New Roman"/>
          <w:bCs/>
          <w:iCs/>
          <w:sz w:val="28"/>
          <w:lang w:val="en-US"/>
        </w:rPr>
        <w:t>.</w:t>
      </w:r>
      <w:r w:rsidRPr="00777934">
        <w:rPr>
          <w:rFonts w:ascii="Times New Roman" w:hAnsi="Times New Roman"/>
          <w:bCs/>
          <w:iCs/>
          <w:sz w:val="28"/>
          <w:lang w:val="en-US"/>
        </w:rPr>
        <w:t xml:space="preserve"> instant feedback; 12</w:t>
      </w:r>
      <w:r>
        <w:rPr>
          <w:rFonts w:ascii="Times New Roman" w:hAnsi="Times New Roman"/>
          <w:bCs/>
          <w:iCs/>
          <w:sz w:val="28"/>
          <w:lang w:val="en-US"/>
        </w:rPr>
        <w:t>.</w:t>
      </w:r>
      <w:r w:rsidRPr="00777934">
        <w:rPr>
          <w:rFonts w:ascii="Times New Roman" w:hAnsi="Times New Roman"/>
          <w:bCs/>
          <w:iCs/>
          <w:sz w:val="28"/>
          <w:lang w:val="en-US"/>
        </w:rPr>
        <w:t xml:space="preserve"> integrated circuit; 13</w:t>
      </w:r>
      <w:r>
        <w:rPr>
          <w:rFonts w:ascii="Times New Roman" w:hAnsi="Times New Roman"/>
          <w:bCs/>
          <w:iCs/>
          <w:sz w:val="28"/>
          <w:lang w:val="en-US"/>
        </w:rPr>
        <w:t>.</w:t>
      </w:r>
      <w:r w:rsidRPr="00777934">
        <w:rPr>
          <w:rFonts w:ascii="Times New Roman" w:hAnsi="Times New Roman"/>
          <w:bCs/>
          <w:iCs/>
          <w:sz w:val="28"/>
          <w:lang w:val="en-US"/>
        </w:rPr>
        <w:t xml:space="preserve"> key matrix; 14</w:t>
      </w:r>
      <w:r>
        <w:rPr>
          <w:rFonts w:ascii="Times New Roman" w:hAnsi="Times New Roman"/>
          <w:bCs/>
          <w:iCs/>
          <w:sz w:val="28"/>
          <w:lang w:val="en-US"/>
        </w:rPr>
        <w:t>.</w:t>
      </w:r>
      <w:r w:rsidRPr="00777934">
        <w:rPr>
          <w:rFonts w:ascii="Times New Roman" w:hAnsi="Times New Roman"/>
          <w:bCs/>
          <w:iCs/>
          <w:sz w:val="28"/>
          <w:lang w:val="en-US"/>
        </w:rPr>
        <w:t xml:space="preserve"> optical sensor; 15</w:t>
      </w:r>
      <w:r>
        <w:rPr>
          <w:rFonts w:ascii="Times New Roman" w:hAnsi="Times New Roman"/>
          <w:bCs/>
          <w:iCs/>
          <w:sz w:val="28"/>
          <w:lang w:val="en-US"/>
        </w:rPr>
        <w:t>.</w:t>
      </w:r>
      <w:r w:rsidRPr="00777934">
        <w:rPr>
          <w:rFonts w:ascii="Times New Roman" w:hAnsi="Times New Roman"/>
          <w:bCs/>
          <w:iCs/>
          <w:sz w:val="28"/>
          <w:lang w:val="en-US"/>
        </w:rPr>
        <w:t xml:space="preserve"> performance speed;16</w:t>
      </w:r>
      <w:r>
        <w:rPr>
          <w:rFonts w:ascii="Times New Roman" w:hAnsi="Times New Roman"/>
          <w:bCs/>
          <w:iCs/>
          <w:sz w:val="28"/>
          <w:lang w:val="en-US"/>
        </w:rPr>
        <w:t>.</w:t>
      </w:r>
      <w:r w:rsidRPr="00777934">
        <w:rPr>
          <w:rFonts w:ascii="Times New Roman" w:hAnsi="Times New Roman"/>
          <w:bCs/>
          <w:iCs/>
          <w:sz w:val="28"/>
          <w:lang w:val="en-US"/>
        </w:rPr>
        <w:t xml:space="preserve"> primary storage; 17</w:t>
      </w:r>
      <w:r>
        <w:rPr>
          <w:rFonts w:ascii="Times New Roman" w:hAnsi="Times New Roman"/>
          <w:bCs/>
          <w:iCs/>
          <w:sz w:val="28"/>
          <w:lang w:val="en-US"/>
        </w:rPr>
        <w:t>.</w:t>
      </w:r>
      <w:r w:rsidRPr="00777934">
        <w:rPr>
          <w:rFonts w:ascii="Times New Roman" w:hAnsi="Times New Roman"/>
          <w:bCs/>
          <w:iCs/>
          <w:sz w:val="28"/>
          <w:lang w:val="en-US"/>
        </w:rPr>
        <w:t xml:space="preserve"> processing power; 18</w:t>
      </w:r>
      <w:r>
        <w:rPr>
          <w:rFonts w:ascii="Times New Roman" w:hAnsi="Times New Roman"/>
          <w:bCs/>
          <w:iCs/>
          <w:sz w:val="28"/>
          <w:lang w:val="en-US"/>
        </w:rPr>
        <w:t>.</w:t>
      </w:r>
      <w:r w:rsidRPr="00777934">
        <w:rPr>
          <w:rFonts w:ascii="Times New Roman" w:hAnsi="Times New Roman"/>
          <w:bCs/>
          <w:iCs/>
          <w:sz w:val="28"/>
          <w:lang w:val="en-US"/>
        </w:rPr>
        <w:t xml:space="preserve"> processing unit; 19</w:t>
      </w:r>
      <w:r>
        <w:rPr>
          <w:rFonts w:ascii="Times New Roman" w:hAnsi="Times New Roman"/>
          <w:bCs/>
          <w:iCs/>
          <w:sz w:val="28"/>
          <w:lang w:val="en-US"/>
        </w:rPr>
        <w:t>.</w:t>
      </w:r>
      <w:r w:rsidRPr="00777934">
        <w:rPr>
          <w:rFonts w:ascii="Times New Roman" w:hAnsi="Times New Roman"/>
          <w:bCs/>
          <w:iCs/>
          <w:sz w:val="28"/>
          <w:lang w:val="en-US"/>
        </w:rPr>
        <w:t xml:space="preserve"> punched</w:t>
      </w:r>
      <w:r>
        <w:rPr>
          <w:rFonts w:ascii="Times New Roman" w:hAnsi="Times New Roman"/>
          <w:bCs/>
          <w:iCs/>
          <w:sz w:val="28"/>
          <w:lang w:val="en-US"/>
        </w:rPr>
        <w:t xml:space="preserve"> </w:t>
      </w:r>
      <w:r w:rsidRPr="00777934">
        <w:rPr>
          <w:rFonts w:ascii="Times New Roman" w:hAnsi="Times New Roman"/>
          <w:bCs/>
          <w:iCs/>
          <w:sz w:val="28"/>
          <w:lang w:val="en-US"/>
        </w:rPr>
        <w:t>card; 20</w:t>
      </w:r>
      <w:r>
        <w:rPr>
          <w:rFonts w:ascii="Times New Roman" w:hAnsi="Times New Roman"/>
          <w:bCs/>
          <w:iCs/>
          <w:sz w:val="28"/>
          <w:lang w:val="en-US"/>
        </w:rPr>
        <w:t>.</w:t>
      </w:r>
      <w:r w:rsidRPr="00777934">
        <w:rPr>
          <w:rFonts w:ascii="Times New Roman" w:hAnsi="Times New Roman"/>
          <w:bCs/>
          <w:iCs/>
          <w:sz w:val="28"/>
          <w:lang w:val="en-US"/>
        </w:rPr>
        <w:t xml:space="preserve"> secondary storage media; 21</w:t>
      </w:r>
      <w:r>
        <w:rPr>
          <w:rFonts w:ascii="Times New Roman" w:hAnsi="Times New Roman"/>
          <w:bCs/>
          <w:iCs/>
          <w:sz w:val="28"/>
          <w:lang w:val="en-US"/>
        </w:rPr>
        <w:t>.</w:t>
      </w:r>
      <w:r w:rsidRPr="00777934">
        <w:rPr>
          <w:rFonts w:ascii="Times New Roman" w:hAnsi="Times New Roman"/>
          <w:bCs/>
          <w:iCs/>
          <w:sz w:val="28"/>
          <w:lang w:val="en-US"/>
        </w:rPr>
        <w:t xml:space="preserve"> storing device; 22</w:t>
      </w:r>
      <w:r>
        <w:rPr>
          <w:rFonts w:ascii="Times New Roman" w:hAnsi="Times New Roman"/>
          <w:bCs/>
          <w:iCs/>
          <w:sz w:val="28"/>
          <w:lang w:val="en-US"/>
        </w:rPr>
        <w:t>.</w:t>
      </w:r>
      <w:r w:rsidRPr="00777934">
        <w:rPr>
          <w:rFonts w:ascii="Times New Roman" w:hAnsi="Times New Roman"/>
          <w:bCs/>
          <w:iCs/>
          <w:sz w:val="28"/>
          <w:lang w:val="en-US"/>
        </w:rPr>
        <w:t xml:space="preserve"> two-dimensional</w:t>
      </w:r>
      <w:r>
        <w:rPr>
          <w:rFonts w:ascii="Times New Roman" w:hAnsi="Times New Roman"/>
          <w:bCs/>
          <w:iCs/>
          <w:sz w:val="28"/>
          <w:lang w:val="en-US"/>
        </w:rPr>
        <w:t xml:space="preserve"> motion.</w:t>
      </w:r>
    </w:p>
    <w:p w14:paraId="499B6387" w14:textId="77777777" w:rsidR="00C1243A" w:rsidRDefault="00C1243A" w:rsidP="00C1243A">
      <w:pPr>
        <w:spacing w:after="0" w:line="240" w:lineRule="auto"/>
        <w:contextualSpacing/>
        <w:jc w:val="both"/>
        <w:rPr>
          <w:rFonts w:ascii="Times New Roman" w:hAnsi="Times New Roman"/>
          <w:bCs/>
          <w:iCs/>
          <w:sz w:val="28"/>
          <w:lang w:val="en-US"/>
        </w:rPr>
      </w:pPr>
    </w:p>
    <w:p w14:paraId="69461E2A" w14:textId="77777777" w:rsidR="00C1243A" w:rsidRPr="00DD0213" w:rsidRDefault="00C1243A" w:rsidP="00C1243A">
      <w:pPr>
        <w:spacing w:after="0" w:line="240" w:lineRule="auto"/>
        <w:contextualSpacing/>
        <w:jc w:val="both"/>
        <w:rPr>
          <w:rFonts w:ascii="Times New Roman" w:hAnsi="Times New Roman"/>
          <w:bCs/>
          <w:iCs/>
          <w:sz w:val="28"/>
          <w:lang w:val="en-US"/>
        </w:rPr>
      </w:pPr>
      <w:bookmarkStart w:id="51" w:name="_Hlk60690480"/>
      <w:r w:rsidRPr="004336E4">
        <w:rPr>
          <w:rFonts w:ascii="Times New Roman" w:hAnsi="Times New Roman"/>
          <w:b/>
          <w:bCs/>
          <w:sz w:val="28"/>
          <w:lang w:val="en-US"/>
        </w:rPr>
        <w:t xml:space="preserve">V. </w:t>
      </w:r>
      <w:r w:rsidRPr="00DD0213">
        <w:rPr>
          <w:rFonts w:ascii="Times New Roman" w:hAnsi="Times New Roman"/>
          <w:b/>
          <w:iCs/>
          <w:sz w:val="28"/>
          <w:lang w:val="en-US"/>
        </w:rPr>
        <w:t xml:space="preserve">Continue the </w:t>
      </w:r>
      <w:bookmarkEnd w:id="51"/>
      <w:r w:rsidRPr="00DD0213">
        <w:rPr>
          <w:rFonts w:ascii="Times New Roman" w:hAnsi="Times New Roman"/>
          <w:b/>
          <w:iCs/>
          <w:sz w:val="28"/>
          <w:lang w:val="en-US"/>
        </w:rPr>
        <w:t>phrases.</w:t>
      </w:r>
    </w:p>
    <w:p w14:paraId="42000F38" w14:textId="48B571CC"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 Monitors are most</w:t>
      </w:r>
      <w:r w:rsidR="009227EF">
        <w:rPr>
          <w:rFonts w:ascii="Times New Roman" w:hAnsi="Times New Roman"/>
          <w:bCs/>
          <w:iCs/>
          <w:sz w:val="28"/>
          <w:lang w:val="en-US"/>
        </w:rPr>
        <w:t xml:space="preserve">ly </w:t>
      </w:r>
      <w:r w:rsidRPr="00DD0213">
        <w:rPr>
          <w:rFonts w:ascii="Times New Roman" w:hAnsi="Times New Roman"/>
          <w:bCs/>
          <w:iCs/>
          <w:sz w:val="28"/>
          <w:lang w:val="en-US"/>
        </w:rPr>
        <w:t>used …</w:t>
      </w:r>
    </w:p>
    <w:p w14:paraId="1754A8A5"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2 A complex machine known as a computer mainly consists of …</w:t>
      </w:r>
    </w:p>
    <w:p w14:paraId="25D6787E"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3 CPU operation can be divided into four basic steps, namely, …</w:t>
      </w:r>
    </w:p>
    <w:p w14:paraId="2FD9363E"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4 Random Access Memory is a small-sized light …</w:t>
      </w:r>
    </w:p>
    <w:p w14:paraId="3B02B267"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5 Under an electrical equipment displaying images generated by the video</w:t>
      </w:r>
      <w:r>
        <w:rPr>
          <w:rFonts w:ascii="Times New Roman" w:hAnsi="Times New Roman"/>
          <w:bCs/>
          <w:iCs/>
          <w:sz w:val="28"/>
          <w:lang w:val="en-US"/>
        </w:rPr>
        <w:t xml:space="preserve"> </w:t>
      </w:r>
      <w:r w:rsidRPr="00DD0213">
        <w:rPr>
          <w:rFonts w:ascii="Times New Roman" w:hAnsi="Times New Roman"/>
          <w:bCs/>
          <w:iCs/>
          <w:sz w:val="28"/>
          <w:lang w:val="en-US"/>
        </w:rPr>
        <w:t>output of a computer, it’s easy to recognize …</w:t>
      </w:r>
    </w:p>
    <w:p w14:paraId="7182F700"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6 A non-volatile primary storage required by computers to read large programs is known as …</w:t>
      </w:r>
    </w:p>
    <w:p w14:paraId="484AB62F"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7 A computer keyboard is similar to …</w:t>
      </w:r>
    </w:p>
    <w:p w14:paraId="753BF439"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8 A pointing device that detects two-dimensional motion has three basic</w:t>
      </w:r>
      <w:r>
        <w:rPr>
          <w:rFonts w:ascii="Times New Roman" w:hAnsi="Times New Roman"/>
          <w:bCs/>
          <w:iCs/>
          <w:sz w:val="28"/>
          <w:lang w:val="en-US"/>
        </w:rPr>
        <w:t xml:space="preserve"> </w:t>
      </w:r>
      <w:r w:rsidRPr="00DD0213">
        <w:rPr>
          <w:rFonts w:ascii="Times New Roman" w:hAnsi="Times New Roman"/>
          <w:bCs/>
          <w:iCs/>
          <w:sz w:val="28"/>
          <w:lang w:val="en-US"/>
        </w:rPr>
        <w:t>types such as …</w:t>
      </w:r>
    </w:p>
    <w:p w14:paraId="18153608"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9 Mechanical sensors in the mechanical mouse detect …</w:t>
      </w:r>
    </w:p>
    <w:p w14:paraId="00C6862F" w14:textId="77777777" w:rsidR="00C1243A"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10 As far as opto-mechanical mice use optical sensors to detect motion, they</w:t>
      </w:r>
      <w:r>
        <w:rPr>
          <w:rFonts w:ascii="Times New Roman" w:hAnsi="Times New Roman"/>
          <w:bCs/>
          <w:iCs/>
          <w:sz w:val="28"/>
          <w:lang w:val="en-US"/>
        </w:rPr>
        <w:t xml:space="preserve"> </w:t>
      </w:r>
      <w:r w:rsidRPr="00DD0213">
        <w:rPr>
          <w:rFonts w:ascii="Times New Roman" w:hAnsi="Times New Roman"/>
          <w:bCs/>
          <w:iCs/>
          <w:sz w:val="28"/>
          <w:lang w:val="en-US"/>
        </w:rPr>
        <w:t>differ from …</w:t>
      </w:r>
    </w:p>
    <w:p w14:paraId="5B16722B" w14:textId="77777777" w:rsidR="00C1243A" w:rsidRPr="00DD0213" w:rsidRDefault="00C1243A" w:rsidP="00C1243A">
      <w:pPr>
        <w:spacing w:after="0" w:line="240" w:lineRule="auto"/>
        <w:contextualSpacing/>
        <w:jc w:val="both"/>
        <w:rPr>
          <w:rFonts w:ascii="Times New Roman" w:hAnsi="Times New Roman"/>
          <w:bCs/>
          <w:iCs/>
          <w:sz w:val="28"/>
          <w:lang w:val="en-US"/>
        </w:rPr>
      </w:pPr>
    </w:p>
    <w:p w14:paraId="0726C533" w14:textId="77777777" w:rsidR="00C1243A" w:rsidRDefault="00C1243A" w:rsidP="00C1243A">
      <w:pPr>
        <w:spacing w:after="0" w:line="240" w:lineRule="auto"/>
        <w:contextualSpacing/>
        <w:jc w:val="both"/>
        <w:rPr>
          <w:rFonts w:ascii="Times New Roman" w:hAnsi="Times New Roman"/>
          <w:b/>
          <w:iCs/>
          <w:sz w:val="28"/>
          <w:lang w:val="en-US"/>
        </w:rPr>
      </w:pPr>
      <w:r w:rsidRPr="004336E4">
        <w:rPr>
          <w:rFonts w:ascii="Times New Roman" w:hAnsi="Times New Roman"/>
          <w:b/>
          <w:bCs/>
          <w:sz w:val="28"/>
          <w:lang w:val="en-US"/>
        </w:rPr>
        <w:t>V</w:t>
      </w:r>
      <w:r>
        <w:rPr>
          <w:rFonts w:ascii="Times New Roman" w:hAnsi="Times New Roman"/>
          <w:b/>
          <w:bCs/>
          <w:sz w:val="28"/>
          <w:lang w:val="en-US"/>
        </w:rPr>
        <w:t>I</w:t>
      </w:r>
      <w:r w:rsidRPr="004336E4">
        <w:rPr>
          <w:rFonts w:ascii="Times New Roman" w:hAnsi="Times New Roman"/>
          <w:b/>
          <w:bCs/>
          <w:sz w:val="28"/>
          <w:lang w:val="en-US"/>
        </w:rPr>
        <w:t>.</w:t>
      </w:r>
      <w:r w:rsidRPr="00DD0213">
        <w:rPr>
          <w:rFonts w:ascii="Times New Roman" w:hAnsi="Times New Roman"/>
          <w:bCs/>
          <w:iCs/>
          <w:sz w:val="28"/>
          <w:lang w:val="en-US"/>
        </w:rPr>
        <w:t xml:space="preserve"> </w:t>
      </w:r>
      <w:r w:rsidRPr="00DD0213">
        <w:rPr>
          <w:rFonts w:ascii="Times New Roman" w:hAnsi="Times New Roman"/>
          <w:b/>
          <w:iCs/>
          <w:sz w:val="28"/>
          <w:lang w:val="en-US"/>
        </w:rPr>
        <w:t>Insert the missing words.</w:t>
      </w:r>
    </w:p>
    <w:p w14:paraId="7567F1D7" w14:textId="77777777" w:rsidR="00C1243A" w:rsidRPr="00DD0213" w:rsidRDefault="00C1243A" w:rsidP="00C1243A">
      <w:pPr>
        <w:spacing w:after="0" w:line="240" w:lineRule="auto"/>
        <w:contextualSpacing/>
        <w:jc w:val="both"/>
        <w:rPr>
          <w:rFonts w:ascii="Times New Roman" w:hAnsi="Times New Roman"/>
          <w:b/>
          <w:iCs/>
          <w:sz w:val="28"/>
          <w:lang w:val="en-US"/>
        </w:rPr>
      </w:pPr>
    </w:p>
    <w:p w14:paraId="2FB5CDC7"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 The display provides computer users with … in the form of text and graphic images.</w:t>
      </w:r>
    </w:p>
    <w:p w14:paraId="6CA40AC1"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2 During … the processor retrieves program instructions from memory.</w:t>
      </w:r>
    </w:p>
    <w:p w14:paraId="6C3D888B"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3 A keyboard is regarded as … for a computer.</w:t>
      </w:r>
    </w:p>
    <w:p w14:paraId="0FAC3535"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4 The keyboard buttons act as … with characters printed on them.</w:t>
      </w:r>
    </w:p>
    <w:p w14:paraId="5C81FDB5"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5 A hard disk … in concentric circles known as tracks.</w:t>
      </w:r>
    </w:p>
    <w:p w14:paraId="01EEDF3A"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6 Due to its … a computer is often compared to the human brain’s power.</w:t>
      </w:r>
    </w:p>
    <w:p w14:paraId="43F658B6"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7 A mouse … the motion of your hand into … that a computer can recognize</w:t>
      </w:r>
      <w:r>
        <w:rPr>
          <w:rFonts w:ascii="Times New Roman" w:hAnsi="Times New Roman"/>
          <w:bCs/>
          <w:iCs/>
          <w:sz w:val="28"/>
          <w:lang w:val="en-US"/>
        </w:rPr>
        <w:t xml:space="preserve"> </w:t>
      </w:r>
      <w:r w:rsidRPr="00DD0213">
        <w:rPr>
          <w:rFonts w:ascii="Times New Roman" w:hAnsi="Times New Roman"/>
          <w:bCs/>
          <w:iCs/>
          <w:sz w:val="28"/>
          <w:lang w:val="en-US"/>
        </w:rPr>
        <w:t>and respond to.</w:t>
      </w:r>
    </w:p>
    <w:p w14:paraId="5CB61123"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8 … is a small-sized light and volatile form of computer memory.</w:t>
      </w:r>
    </w:p>
    <w:p w14:paraId="4FBC6672"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9 A clock generator helps in the … of various system components.</w:t>
      </w:r>
    </w:p>
    <w:p w14:paraId="09B3117D"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10 … is an electronic circuit that executes computer programs.</w:t>
      </w:r>
    </w:p>
    <w:p w14:paraId="35B2955E"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11 … house the system’s firmware.</w:t>
      </w:r>
    </w:p>
    <w:p w14:paraId="1F191064"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12 A hard disk is described as a part of the computer disk drive, which …</w:t>
      </w:r>
      <w:r>
        <w:rPr>
          <w:rFonts w:ascii="Times New Roman" w:hAnsi="Times New Roman"/>
          <w:bCs/>
          <w:iCs/>
          <w:sz w:val="28"/>
          <w:lang w:val="en-US"/>
        </w:rPr>
        <w:t xml:space="preserve"> </w:t>
      </w:r>
      <w:r w:rsidRPr="00DD0213">
        <w:rPr>
          <w:rFonts w:ascii="Times New Roman" w:hAnsi="Times New Roman"/>
          <w:bCs/>
          <w:iCs/>
          <w:sz w:val="28"/>
          <w:lang w:val="en-US"/>
        </w:rPr>
        <w:t>data and provides computer users with … to large amounts of data.</w:t>
      </w:r>
    </w:p>
    <w:p w14:paraId="1F968C9E"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13 … contains the startup programs used for bootstrapping a computer.</w:t>
      </w:r>
    </w:p>
    <w:p w14:paraId="6D9D5D64"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14 Computers require … to read large programs.</w:t>
      </w:r>
    </w:p>
    <w:p w14:paraId="4914B6EB" w14:textId="77777777"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15 …possess high performance speeds, but they do not have mechanical</w:t>
      </w:r>
      <w:r>
        <w:rPr>
          <w:rFonts w:ascii="Times New Roman" w:hAnsi="Times New Roman"/>
          <w:bCs/>
          <w:iCs/>
          <w:sz w:val="28"/>
          <w:lang w:val="en-US"/>
        </w:rPr>
        <w:t xml:space="preserve"> </w:t>
      </w:r>
      <w:r w:rsidRPr="00DD0213">
        <w:rPr>
          <w:rFonts w:ascii="Times New Roman" w:hAnsi="Times New Roman"/>
          <w:bCs/>
          <w:iCs/>
          <w:sz w:val="28"/>
          <w:lang w:val="en-US"/>
        </w:rPr>
        <w:t>moving parts.</w:t>
      </w:r>
    </w:p>
    <w:p w14:paraId="3ABA3D4C" w14:textId="77777777" w:rsidR="00C1243A" w:rsidRDefault="00C1243A" w:rsidP="00C1243A">
      <w:pPr>
        <w:spacing w:after="0" w:line="240" w:lineRule="auto"/>
        <w:contextualSpacing/>
        <w:jc w:val="both"/>
        <w:rPr>
          <w:rFonts w:ascii="Times New Roman" w:hAnsi="Times New Roman"/>
          <w:bCs/>
          <w:iCs/>
          <w:sz w:val="28"/>
          <w:lang w:val="en-US"/>
        </w:rPr>
      </w:pPr>
    </w:p>
    <w:p w14:paraId="15CE63FB" w14:textId="77777777" w:rsidR="00C1243A" w:rsidRPr="0018029A" w:rsidRDefault="00C1243A" w:rsidP="00C1243A">
      <w:pPr>
        <w:spacing w:after="0" w:line="240" w:lineRule="auto"/>
        <w:contextualSpacing/>
        <w:jc w:val="both"/>
        <w:rPr>
          <w:rFonts w:ascii="Times New Roman" w:hAnsi="Times New Roman"/>
          <w:bCs/>
          <w:i/>
          <w:iCs/>
          <w:sz w:val="28"/>
          <w:lang w:val="en-US"/>
        </w:rPr>
      </w:pPr>
      <w:r w:rsidRPr="00C45463">
        <w:rPr>
          <w:rFonts w:ascii="Times New Roman" w:hAnsi="Times New Roman"/>
          <w:bCs/>
          <w:i/>
          <w:iCs/>
          <w:sz w:val="28"/>
          <w:lang w:val="en-US"/>
        </w:rPr>
        <w:t>B. TEXT STUDY</w:t>
      </w:r>
    </w:p>
    <w:p w14:paraId="29DE3FB8" w14:textId="77777777" w:rsidR="00C1243A" w:rsidRPr="00C45463" w:rsidRDefault="00C1243A" w:rsidP="00C1243A">
      <w:pPr>
        <w:spacing w:after="0" w:line="240" w:lineRule="auto"/>
        <w:contextualSpacing/>
        <w:jc w:val="both"/>
        <w:rPr>
          <w:rFonts w:ascii="Times New Roman" w:hAnsi="Times New Roman"/>
          <w:b/>
          <w:bCs/>
          <w:iCs/>
          <w:sz w:val="28"/>
          <w:lang w:val="en-US"/>
        </w:rPr>
      </w:pPr>
    </w:p>
    <w:p w14:paraId="4E3F3DC6" w14:textId="77777777" w:rsidR="00C1243A" w:rsidRPr="0018029A" w:rsidRDefault="00C1243A" w:rsidP="00C1243A">
      <w:pPr>
        <w:spacing w:after="0" w:line="240" w:lineRule="auto"/>
        <w:jc w:val="both"/>
        <w:rPr>
          <w:rFonts w:ascii="Times New Roman" w:hAnsi="Times New Roman"/>
          <w:b/>
          <w:iCs/>
          <w:sz w:val="28"/>
          <w:lang w:val="en-US"/>
        </w:rPr>
      </w:pPr>
      <w:r w:rsidRPr="0018029A">
        <w:rPr>
          <w:rFonts w:ascii="Times New Roman" w:hAnsi="Times New Roman"/>
          <w:b/>
          <w:iCs/>
          <w:sz w:val="28"/>
          <w:lang w:val="en-US"/>
        </w:rPr>
        <w:t>I.</w:t>
      </w:r>
      <w:r>
        <w:rPr>
          <w:rFonts w:ascii="Times New Roman" w:hAnsi="Times New Roman"/>
          <w:b/>
          <w:iCs/>
          <w:sz w:val="28"/>
          <w:lang w:val="en-US"/>
        </w:rPr>
        <w:t xml:space="preserve"> </w:t>
      </w:r>
      <w:r w:rsidRPr="0018029A">
        <w:rPr>
          <w:rFonts w:ascii="Times New Roman" w:hAnsi="Times New Roman"/>
          <w:b/>
          <w:iCs/>
          <w:sz w:val="28"/>
          <w:lang w:val="en-US"/>
        </w:rPr>
        <w:t xml:space="preserve">Read the text and fill in the gaps with the words from the list. </w:t>
      </w:r>
    </w:p>
    <w:p w14:paraId="6B31BD27" w14:textId="77777777" w:rsidR="00C1243A" w:rsidRPr="0018029A" w:rsidRDefault="00C1243A" w:rsidP="00C1243A">
      <w:pPr>
        <w:rPr>
          <w:lang w:val="en-US"/>
        </w:rPr>
      </w:pPr>
    </w:p>
    <w:p w14:paraId="6E327468" w14:textId="77777777" w:rsidR="00C1243A" w:rsidRDefault="00C1243A" w:rsidP="00C1243A">
      <w:pPr>
        <w:spacing w:after="0" w:line="240" w:lineRule="auto"/>
        <w:contextualSpacing/>
        <w:jc w:val="both"/>
        <w:rPr>
          <w:rFonts w:ascii="Times New Roman" w:hAnsi="Times New Roman"/>
          <w:bCs/>
          <w:iCs/>
          <w:sz w:val="28"/>
          <w:lang w:val="en-US"/>
        </w:rPr>
      </w:pPr>
      <w:r w:rsidRPr="0018029A">
        <w:rPr>
          <w:rFonts w:ascii="Times New Roman" w:hAnsi="Times New Roman"/>
          <w:bCs/>
          <w:iCs/>
          <w:sz w:val="28"/>
          <w:lang w:val="en-US"/>
        </w:rPr>
        <w:t xml:space="preserve">a) activities; b) computer; c) data; d) devices; e) function; f) hardware; g) information; h) instructions; i) machine; j) memory; k) output; l) peripherals; m) program; n) sections; o) software; p) system; q) the central processing unit. </w:t>
      </w:r>
    </w:p>
    <w:p w14:paraId="20A8A1B6" w14:textId="77777777" w:rsidR="00C1243A" w:rsidRPr="0018029A" w:rsidRDefault="00C1243A" w:rsidP="00C1243A">
      <w:pPr>
        <w:spacing w:after="0" w:line="240" w:lineRule="auto"/>
        <w:contextualSpacing/>
        <w:jc w:val="both"/>
        <w:rPr>
          <w:rFonts w:ascii="Times New Roman" w:hAnsi="Times New Roman"/>
          <w:bCs/>
          <w:iCs/>
          <w:sz w:val="28"/>
          <w:lang w:val="en-US"/>
        </w:rPr>
      </w:pPr>
    </w:p>
    <w:p w14:paraId="00507433" w14:textId="77777777" w:rsidR="00C1243A" w:rsidRDefault="00C1243A" w:rsidP="00C1243A">
      <w:pPr>
        <w:spacing w:after="0" w:line="240" w:lineRule="auto"/>
        <w:contextualSpacing/>
        <w:jc w:val="center"/>
        <w:rPr>
          <w:rFonts w:ascii="Times New Roman" w:hAnsi="Times New Roman"/>
          <w:b/>
          <w:iCs/>
          <w:sz w:val="28"/>
          <w:lang w:val="en-US"/>
        </w:rPr>
      </w:pPr>
      <w:r w:rsidRPr="0018029A">
        <w:rPr>
          <w:rFonts w:ascii="Times New Roman" w:eastAsia="Times New Roman" w:hAnsi="Times New Roman" w:cs="Times New Roman"/>
          <w:b/>
          <w:sz w:val="28"/>
          <w:szCs w:val="28"/>
          <w:lang w:val="en-US" w:eastAsia="ru-RU"/>
        </w:rPr>
        <w:t xml:space="preserve">Text B. </w:t>
      </w:r>
      <w:r w:rsidRPr="0018029A">
        <w:rPr>
          <w:rFonts w:ascii="Times New Roman" w:hAnsi="Times New Roman"/>
          <w:b/>
          <w:iCs/>
          <w:sz w:val="28"/>
          <w:lang w:val="en-US"/>
        </w:rPr>
        <w:t>What is a computer?</w:t>
      </w:r>
    </w:p>
    <w:p w14:paraId="29867B08" w14:textId="77777777" w:rsidR="00C1243A" w:rsidRPr="0018029A" w:rsidRDefault="00C1243A" w:rsidP="00C1243A">
      <w:pPr>
        <w:spacing w:after="0" w:line="240" w:lineRule="auto"/>
        <w:contextualSpacing/>
        <w:jc w:val="center"/>
        <w:rPr>
          <w:rFonts w:ascii="Times New Roman" w:hAnsi="Times New Roman"/>
          <w:b/>
          <w:iCs/>
          <w:sz w:val="28"/>
          <w:lang w:val="en-US"/>
        </w:rPr>
      </w:pPr>
    </w:p>
    <w:p w14:paraId="272AA5B8" w14:textId="067A81CB" w:rsidR="00C1243A" w:rsidRDefault="00C1243A" w:rsidP="00C1243A">
      <w:pPr>
        <w:spacing w:after="0" w:line="240" w:lineRule="auto"/>
        <w:contextualSpacing/>
        <w:jc w:val="both"/>
        <w:rPr>
          <w:rFonts w:ascii="Times New Roman" w:hAnsi="Times New Roman"/>
          <w:bCs/>
          <w:iCs/>
          <w:sz w:val="28"/>
          <w:lang w:val="en-US"/>
        </w:rPr>
      </w:pPr>
      <w:r w:rsidRPr="0018029A">
        <w:rPr>
          <w:rFonts w:ascii="Times New Roman" w:hAnsi="Times New Roman"/>
          <w:bCs/>
          <w:iCs/>
          <w:sz w:val="28"/>
          <w:lang w:val="en-US"/>
        </w:rPr>
        <w:t xml:space="preserve"> A computer is an electronic 1) … which can accept data in a certain form, process the data, and give the results of the processing in a specified format as 2) … . First, data is fed into the computer’s 3) … . Then, when the program is run, the computer performs a set of 4) … and processes the data. Finally, we can see the 5) … on the screen or in printed form. A computer 6) … consists of two parts: hardware and software. 7) … is any electronic or mechanical part you can see or touch. 8) … is a set of instructions, called a 9) … , which tells the computer what to do. There are three basic hardware 10) … : the central processing </w:t>
      </w:r>
      <w:r w:rsidR="009227EF">
        <w:rPr>
          <w:rFonts w:ascii="Times New Roman" w:hAnsi="Times New Roman"/>
          <w:bCs/>
          <w:iCs/>
          <w:sz w:val="28"/>
          <w:lang w:val="en-US"/>
        </w:rPr>
        <w:t>uni</w:t>
      </w:r>
      <w:r w:rsidRPr="0018029A">
        <w:rPr>
          <w:rFonts w:ascii="Times New Roman" w:hAnsi="Times New Roman"/>
          <w:bCs/>
          <w:iCs/>
          <w:sz w:val="28"/>
          <w:lang w:val="en-US"/>
        </w:rPr>
        <w:t>t (CPU), main memory and peripherals. Perhaps the most influential component is 11) … . Its 12) … is to execute program instructions and coordinate the 13) … of all the other units. In a way, it is the “brain” of the 14) … . The main memory holds the instructions and 15) … which are being processed by the CPU. 16) … are the physical units attached to the computer. They include input / output and storage 17) … .</w:t>
      </w:r>
    </w:p>
    <w:p w14:paraId="2A245478" w14:textId="77777777" w:rsidR="00C1243A" w:rsidRDefault="00C1243A" w:rsidP="00C1243A">
      <w:pPr>
        <w:spacing w:after="0" w:line="240" w:lineRule="auto"/>
        <w:contextualSpacing/>
        <w:jc w:val="both"/>
        <w:rPr>
          <w:rFonts w:ascii="Times New Roman" w:hAnsi="Times New Roman"/>
          <w:bCs/>
          <w:iCs/>
          <w:sz w:val="28"/>
          <w:lang w:val="en-US"/>
        </w:rPr>
      </w:pPr>
    </w:p>
    <w:p w14:paraId="4EC94427" w14:textId="77777777" w:rsidR="00C1243A" w:rsidRDefault="00C1243A" w:rsidP="00C1243A">
      <w:pPr>
        <w:spacing w:after="0" w:line="240" w:lineRule="auto"/>
        <w:contextualSpacing/>
        <w:jc w:val="both"/>
        <w:rPr>
          <w:rFonts w:ascii="Times New Roman" w:hAnsi="Times New Roman"/>
          <w:b/>
          <w:iCs/>
          <w:sz w:val="28"/>
          <w:lang w:val="en-US"/>
        </w:rPr>
      </w:pPr>
      <w:r w:rsidRPr="0018029A">
        <w:rPr>
          <w:rFonts w:ascii="Times New Roman" w:hAnsi="Times New Roman"/>
          <w:b/>
          <w:iCs/>
          <w:sz w:val="28"/>
          <w:lang w:val="en-US"/>
        </w:rPr>
        <w:t>II. Choose the right preposition.</w:t>
      </w:r>
    </w:p>
    <w:p w14:paraId="1A486DBA" w14:textId="77777777" w:rsidR="00C1243A" w:rsidRPr="0018029A" w:rsidRDefault="00C1243A" w:rsidP="00C1243A">
      <w:pPr>
        <w:spacing w:after="0" w:line="240" w:lineRule="auto"/>
        <w:contextualSpacing/>
        <w:jc w:val="both"/>
        <w:rPr>
          <w:rFonts w:ascii="Times New Roman" w:hAnsi="Times New Roman"/>
          <w:b/>
          <w:iCs/>
          <w:sz w:val="28"/>
          <w:lang w:val="en-US"/>
        </w:rPr>
      </w:pPr>
    </w:p>
    <w:p w14:paraId="67A63F13" w14:textId="77777777" w:rsidR="00C1243A" w:rsidRPr="006A7C83" w:rsidRDefault="00C1243A" w:rsidP="00C1243A">
      <w:pPr>
        <w:spacing w:after="0" w:line="240" w:lineRule="auto"/>
        <w:jc w:val="both"/>
        <w:rPr>
          <w:rFonts w:ascii="Times New Roman" w:hAnsi="Times New Roman"/>
          <w:bCs/>
          <w:iCs/>
          <w:sz w:val="28"/>
          <w:lang w:val="en-US"/>
        </w:rPr>
      </w:pPr>
      <w:r w:rsidRPr="006A7C83">
        <w:rPr>
          <w:rFonts w:ascii="Times New Roman" w:hAnsi="Times New Roman"/>
          <w:bCs/>
          <w:iCs/>
          <w:sz w:val="28"/>
          <w:lang w:val="en-US"/>
        </w:rPr>
        <w:t>1.</w:t>
      </w:r>
      <w:r>
        <w:rPr>
          <w:rFonts w:ascii="Times New Roman" w:hAnsi="Times New Roman"/>
          <w:bCs/>
          <w:iCs/>
          <w:sz w:val="28"/>
          <w:lang w:val="en-US"/>
        </w:rPr>
        <w:t xml:space="preserve"> </w:t>
      </w:r>
      <w:r w:rsidRPr="006A7C83">
        <w:rPr>
          <w:rFonts w:ascii="Times New Roman" w:hAnsi="Times New Roman"/>
          <w:bCs/>
          <w:iCs/>
          <w:sz w:val="28"/>
          <w:lang w:val="en-US"/>
        </w:rPr>
        <w:t>To be capable … performing huge computations … an extraordinary speed; 2. to be compared … a human brain; 3. the winner … the competition; 4. the capabilities … a computer; 5. to be influenced … the design … a human brain; 6. a computer motherboard consists … sockets; 7. to take a look… the major parts of a computer; 8. the responsibility … a computer processor; 9. the set … instructions; 10. to be divided … four basic steps; 11. to be implied … the program instruction; 12. to write back the results … the computer’s memory; 13. a connector … a mouse and keyboard; 14. to record data … concentric circles; 15. the motion … your hand; 16. basic types … mice; 17. to roll … all directions; 18. to differ … the mechanical mice; 19 to use sensors … detect motion.</w:t>
      </w:r>
    </w:p>
    <w:p w14:paraId="6FCEB92E" w14:textId="77777777" w:rsidR="00C1243A" w:rsidRPr="006A7C83" w:rsidRDefault="00C1243A" w:rsidP="00C1243A">
      <w:pPr>
        <w:rPr>
          <w:lang w:val="en-US"/>
        </w:rPr>
      </w:pPr>
    </w:p>
    <w:p w14:paraId="68A30E86" w14:textId="77777777" w:rsidR="00C1243A" w:rsidRPr="0018029A" w:rsidRDefault="00C1243A" w:rsidP="00C1243A">
      <w:pPr>
        <w:spacing w:after="0" w:line="240" w:lineRule="auto"/>
        <w:contextualSpacing/>
        <w:jc w:val="both"/>
        <w:rPr>
          <w:rFonts w:ascii="Times New Roman" w:hAnsi="Times New Roman"/>
          <w:b/>
          <w:iCs/>
          <w:sz w:val="28"/>
          <w:lang w:val="en-US"/>
        </w:rPr>
      </w:pPr>
      <w:r w:rsidRPr="006A7C83">
        <w:rPr>
          <w:rFonts w:ascii="Times New Roman" w:hAnsi="Times New Roman"/>
          <w:b/>
          <w:iCs/>
          <w:sz w:val="28"/>
          <w:lang w:val="en-US"/>
        </w:rPr>
        <w:t>III.</w:t>
      </w:r>
      <w:r w:rsidRPr="0018029A">
        <w:rPr>
          <w:rFonts w:ascii="Times New Roman" w:hAnsi="Times New Roman"/>
          <w:b/>
          <w:iCs/>
          <w:sz w:val="28"/>
          <w:lang w:val="en-US"/>
        </w:rPr>
        <w:t xml:space="preserve"> Fill in the necessary articles.</w:t>
      </w:r>
    </w:p>
    <w:p w14:paraId="52710B69" w14:textId="77777777" w:rsidR="00C1243A" w:rsidRPr="0018029A" w:rsidRDefault="00C1243A" w:rsidP="00C1243A">
      <w:pPr>
        <w:spacing w:after="0" w:line="240" w:lineRule="auto"/>
        <w:contextualSpacing/>
        <w:jc w:val="both"/>
        <w:rPr>
          <w:rFonts w:ascii="Times New Roman" w:hAnsi="Times New Roman"/>
          <w:bCs/>
          <w:iCs/>
          <w:sz w:val="28"/>
          <w:lang w:val="en-US"/>
        </w:rPr>
      </w:pPr>
      <w:r w:rsidRPr="0018029A">
        <w:rPr>
          <w:rFonts w:ascii="Times New Roman" w:hAnsi="Times New Roman"/>
          <w:bCs/>
          <w:iCs/>
          <w:sz w:val="28"/>
          <w:lang w:val="en-US"/>
        </w:rPr>
        <w:t>I think each and every one of us must know about … evolution of … computers. It is one of … most useful machines ever created by … humans. …invention of … computer was just … beginning of … ever-increasing thirst</w:t>
      </w:r>
      <w:r>
        <w:rPr>
          <w:rFonts w:ascii="Times New Roman" w:hAnsi="Times New Roman"/>
          <w:bCs/>
          <w:iCs/>
          <w:sz w:val="28"/>
          <w:lang w:val="en-US"/>
        </w:rPr>
        <w:t xml:space="preserve"> </w:t>
      </w:r>
      <w:r w:rsidRPr="0018029A">
        <w:rPr>
          <w:rFonts w:ascii="Times New Roman" w:hAnsi="Times New Roman"/>
          <w:bCs/>
          <w:iCs/>
          <w:sz w:val="28"/>
          <w:lang w:val="en-US"/>
        </w:rPr>
        <w:t>for knowledge. I guess, even … inventor of … computer mustn’t have realized … potential that … machine would have. Today, almost … all of our</w:t>
      </w:r>
      <w:r>
        <w:rPr>
          <w:rFonts w:ascii="Times New Roman" w:hAnsi="Times New Roman"/>
          <w:bCs/>
          <w:iCs/>
          <w:sz w:val="28"/>
          <w:lang w:val="en-US"/>
        </w:rPr>
        <w:t xml:space="preserve"> </w:t>
      </w:r>
      <w:r w:rsidRPr="0018029A">
        <w:rPr>
          <w:rFonts w:ascii="Times New Roman" w:hAnsi="Times New Roman"/>
          <w:bCs/>
          <w:iCs/>
          <w:sz w:val="28"/>
          <w:lang w:val="en-US"/>
        </w:rPr>
        <w:t>work is done by … computing machine. Computers are enhancing technological growth at … rapid rate.</w:t>
      </w:r>
    </w:p>
    <w:p w14:paraId="55CFA817" w14:textId="77777777" w:rsidR="00C1243A" w:rsidRPr="0018029A" w:rsidRDefault="00C1243A" w:rsidP="00C1243A">
      <w:pPr>
        <w:spacing w:after="0" w:line="240" w:lineRule="auto"/>
        <w:contextualSpacing/>
        <w:jc w:val="both"/>
        <w:rPr>
          <w:rFonts w:ascii="Times New Roman" w:hAnsi="Times New Roman"/>
          <w:bCs/>
          <w:iCs/>
          <w:sz w:val="28"/>
          <w:lang w:val="en-US"/>
        </w:rPr>
      </w:pPr>
    </w:p>
    <w:p w14:paraId="1A70583E" w14:textId="77777777" w:rsidR="00C1243A" w:rsidRPr="006762EC" w:rsidRDefault="00C1243A" w:rsidP="00C1243A">
      <w:pPr>
        <w:spacing w:after="0" w:line="240" w:lineRule="auto"/>
        <w:contextualSpacing/>
        <w:jc w:val="both"/>
        <w:rPr>
          <w:rFonts w:ascii="Times New Roman" w:hAnsi="Times New Roman"/>
          <w:b/>
          <w:iCs/>
          <w:sz w:val="28"/>
          <w:lang w:val="en-US"/>
        </w:rPr>
      </w:pPr>
      <w:r w:rsidRPr="006762EC">
        <w:rPr>
          <w:rFonts w:ascii="Times New Roman" w:hAnsi="Times New Roman"/>
          <w:b/>
          <w:iCs/>
          <w:sz w:val="28"/>
          <w:lang w:val="en-US"/>
        </w:rPr>
        <w:t>IV. Conversational Practice. Read the dialogue. Role-play the dialogue with your partner on analogy. Use set expressions and phrases given below:</w:t>
      </w:r>
    </w:p>
    <w:p w14:paraId="62F60CDA" w14:textId="77777777" w:rsidR="00C1243A" w:rsidRPr="006762EC" w:rsidRDefault="00C1243A" w:rsidP="00C1243A">
      <w:pPr>
        <w:spacing w:after="0" w:line="240" w:lineRule="auto"/>
        <w:contextualSpacing/>
        <w:jc w:val="both"/>
        <w:rPr>
          <w:rFonts w:ascii="Times New Roman" w:hAnsi="Times New Roman"/>
          <w:bCs/>
          <w:i/>
          <w:sz w:val="28"/>
          <w:lang w:val="en-US"/>
        </w:rPr>
      </w:pPr>
      <w:r w:rsidRPr="006762EC">
        <w:rPr>
          <w:rFonts w:ascii="Times New Roman" w:hAnsi="Times New Roman"/>
          <w:bCs/>
          <w:i/>
          <w:sz w:val="28"/>
          <w:lang w:val="en-US"/>
        </w:rPr>
        <w:t>frankly speaking, as far as I know, for sure, right you are</w:t>
      </w:r>
    </w:p>
    <w:p w14:paraId="1457E83B" w14:textId="77777777" w:rsidR="00C1243A" w:rsidRDefault="00C1243A" w:rsidP="00C1243A">
      <w:pPr>
        <w:spacing w:after="0" w:line="240" w:lineRule="auto"/>
        <w:contextualSpacing/>
        <w:jc w:val="both"/>
        <w:rPr>
          <w:rFonts w:ascii="Times New Roman" w:hAnsi="Times New Roman"/>
          <w:bCs/>
          <w:iCs/>
          <w:sz w:val="28"/>
          <w:lang w:val="en-US"/>
        </w:rPr>
      </w:pPr>
    </w:p>
    <w:p w14:paraId="0B74DB88" w14:textId="77777777" w:rsidR="00C1243A" w:rsidRDefault="00C1243A" w:rsidP="00C1243A">
      <w:pPr>
        <w:spacing w:after="0" w:line="240" w:lineRule="auto"/>
        <w:contextualSpacing/>
        <w:jc w:val="center"/>
        <w:rPr>
          <w:rFonts w:ascii="Times New Roman" w:hAnsi="Times New Roman"/>
          <w:bCs/>
          <w:iCs/>
          <w:sz w:val="28"/>
          <w:lang w:val="en-US"/>
        </w:rPr>
      </w:pPr>
      <w:r w:rsidRPr="006762EC">
        <w:rPr>
          <w:rFonts w:ascii="Times New Roman" w:hAnsi="Times New Roman"/>
          <w:bCs/>
          <w:iCs/>
          <w:sz w:val="28"/>
          <w:lang w:val="en-US"/>
        </w:rPr>
        <w:t>Computers in our life</w:t>
      </w:r>
    </w:p>
    <w:p w14:paraId="1D169772" w14:textId="77777777" w:rsidR="00C1243A" w:rsidRPr="006762EC" w:rsidRDefault="00C1243A" w:rsidP="00C1243A">
      <w:pPr>
        <w:spacing w:after="0" w:line="240" w:lineRule="auto"/>
        <w:contextualSpacing/>
        <w:jc w:val="center"/>
        <w:rPr>
          <w:rFonts w:ascii="Times New Roman" w:hAnsi="Times New Roman"/>
          <w:bCs/>
          <w:iCs/>
          <w:sz w:val="28"/>
          <w:lang w:val="en-US"/>
        </w:rPr>
      </w:pPr>
    </w:p>
    <w:p w14:paraId="06BCBC3F"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Jim: What’s the most important part of the computer?</w:t>
      </w:r>
    </w:p>
    <w:p w14:paraId="118E6979"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Paul: The most important part of your computer isn’t the hard disk or the</w:t>
      </w:r>
    </w:p>
    <w:p w14:paraId="1F70FD5B"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monitor or the printer. The most important part is the data you use.</w:t>
      </w:r>
    </w:p>
    <w:p w14:paraId="4CB460F4"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Paul: It’s the only part of your computer that can’t be replaced. If you didn’t</w:t>
      </w:r>
    </w:p>
    <w:p w14:paraId="3EF842C3"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made a back-up copy of it – and something bad happens to your computer – you will never see your data again.</w:t>
      </w:r>
    </w:p>
    <w:p w14:paraId="55260FAD"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 xml:space="preserve">Jim: I should buy a back-up </w:t>
      </w:r>
      <w:r>
        <w:rPr>
          <w:rFonts w:ascii="Times New Roman" w:hAnsi="Times New Roman"/>
          <w:bCs/>
          <w:iCs/>
          <w:sz w:val="28"/>
          <w:lang w:val="en-US"/>
        </w:rPr>
        <w:t>devic</w:t>
      </w:r>
      <w:r w:rsidRPr="006762EC">
        <w:rPr>
          <w:rFonts w:ascii="Times New Roman" w:hAnsi="Times New Roman"/>
          <w:bCs/>
          <w:iCs/>
          <w:sz w:val="28"/>
          <w:lang w:val="en-US"/>
        </w:rPr>
        <w:t>e.</w:t>
      </w:r>
    </w:p>
    <w:p w14:paraId="30343BB6" w14:textId="77777777" w:rsidR="00C1243A"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Paul: That’s a very good idea.</w:t>
      </w:r>
    </w:p>
    <w:p w14:paraId="5EE3831E" w14:textId="77777777" w:rsidR="00C1243A" w:rsidRPr="009E636E" w:rsidRDefault="00C1243A" w:rsidP="00C1243A">
      <w:pPr>
        <w:spacing w:after="0" w:line="240" w:lineRule="auto"/>
        <w:contextualSpacing/>
        <w:jc w:val="both"/>
        <w:rPr>
          <w:rFonts w:ascii="Times New Roman" w:hAnsi="Times New Roman"/>
          <w:b/>
          <w:iCs/>
          <w:sz w:val="28"/>
          <w:lang w:val="en-US"/>
        </w:rPr>
      </w:pPr>
    </w:p>
    <w:p w14:paraId="5929F31C" w14:textId="77777777" w:rsidR="00C1243A" w:rsidRDefault="00C1243A" w:rsidP="00C1243A">
      <w:pPr>
        <w:spacing w:after="0" w:line="240" w:lineRule="auto"/>
        <w:contextualSpacing/>
        <w:jc w:val="both"/>
        <w:rPr>
          <w:rFonts w:ascii="Times New Roman" w:hAnsi="Times New Roman"/>
          <w:b/>
          <w:iCs/>
          <w:sz w:val="28"/>
          <w:lang w:val="en-US"/>
        </w:rPr>
      </w:pPr>
      <w:r w:rsidRPr="009E636E">
        <w:rPr>
          <w:rFonts w:ascii="Times New Roman" w:hAnsi="Times New Roman"/>
          <w:b/>
          <w:iCs/>
          <w:sz w:val="28"/>
          <w:lang w:val="en-US"/>
        </w:rPr>
        <w:t>V.</w:t>
      </w:r>
      <w:r w:rsidRPr="00921CB0">
        <w:rPr>
          <w:rFonts w:ascii="Times New Roman" w:hAnsi="Times New Roman"/>
          <w:b/>
          <w:iCs/>
          <w:sz w:val="28"/>
          <w:lang w:val="en-US"/>
        </w:rPr>
        <w:t xml:space="preserve"> Open the brackets and put the right form of the verb.</w:t>
      </w:r>
    </w:p>
    <w:p w14:paraId="39605183" w14:textId="77777777" w:rsidR="00C1243A" w:rsidRPr="00921CB0" w:rsidRDefault="00C1243A" w:rsidP="00C1243A">
      <w:pPr>
        <w:spacing w:after="0" w:line="240" w:lineRule="auto"/>
        <w:contextualSpacing/>
        <w:jc w:val="both"/>
        <w:rPr>
          <w:rFonts w:ascii="Times New Roman" w:hAnsi="Times New Roman"/>
          <w:b/>
          <w:iCs/>
          <w:sz w:val="28"/>
          <w:lang w:val="en-US"/>
        </w:rPr>
      </w:pPr>
    </w:p>
    <w:p w14:paraId="3F23EE59" w14:textId="77777777" w:rsidR="00C1243A" w:rsidRPr="00921CB0" w:rsidRDefault="00C1243A" w:rsidP="00C1243A">
      <w:pPr>
        <w:spacing w:after="0" w:line="240" w:lineRule="auto"/>
        <w:ind w:firstLine="709"/>
        <w:contextualSpacing/>
        <w:jc w:val="both"/>
        <w:rPr>
          <w:rFonts w:ascii="Times New Roman" w:hAnsi="Times New Roman"/>
          <w:bCs/>
          <w:iCs/>
          <w:sz w:val="28"/>
          <w:lang w:val="en-US"/>
        </w:rPr>
      </w:pPr>
      <w:r w:rsidRPr="00921CB0">
        <w:rPr>
          <w:rFonts w:ascii="Times New Roman" w:hAnsi="Times New Roman"/>
          <w:bCs/>
          <w:iCs/>
          <w:sz w:val="28"/>
          <w:lang w:val="en-US"/>
        </w:rPr>
        <w:t>1</w:t>
      </w:r>
      <w:r>
        <w:rPr>
          <w:rFonts w:ascii="Times New Roman" w:hAnsi="Times New Roman"/>
          <w:bCs/>
          <w:iCs/>
          <w:sz w:val="28"/>
          <w:lang w:val="en-US"/>
        </w:rPr>
        <w:t>.</w:t>
      </w:r>
      <w:r w:rsidRPr="00921CB0">
        <w:rPr>
          <w:rFonts w:ascii="Times New Roman" w:hAnsi="Times New Roman"/>
          <w:bCs/>
          <w:iCs/>
          <w:sz w:val="28"/>
          <w:lang w:val="en-US"/>
        </w:rPr>
        <w:t xml:space="preserve"> Similar in operation to desktop computers, laptop computers (are being</w:t>
      </w:r>
      <w:r>
        <w:rPr>
          <w:rFonts w:ascii="Times New Roman" w:hAnsi="Times New Roman"/>
          <w:bCs/>
          <w:iCs/>
          <w:sz w:val="28"/>
          <w:lang w:val="en-US"/>
        </w:rPr>
        <w:t xml:space="preserve"> </w:t>
      </w:r>
      <w:r w:rsidRPr="00921CB0">
        <w:rPr>
          <w:rFonts w:ascii="Times New Roman" w:hAnsi="Times New Roman"/>
          <w:bCs/>
          <w:iCs/>
          <w:sz w:val="28"/>
          <w:lang w:val="en-US"/>
        </w:rPr>
        <w:t>miniaturized / are miniaturized / had been miniaturized) for mobile use.</w:t>
      </w:r>
      <w:r>
        <w:rPr>
          <w:rFonts w:ascii="Times New Roman" w:hAnsi="Times New Roman"/>
          <w:bCs/>
          <w:iCs/>
          <w:sz w:val="28"/>
          <w:lang w:val="en-US"/>
        </w:rPr>
        <w:t xml:space="preserve"> </w:t>
      </w:r>
      <w:r w:rsidRPr="00921CB0">
        <w:rPr>
          <w:rFonts w:ascii="Times New Roman" w:hAnsi="Times New Roman"/>
          <w:bCs/>
          <w:iCs/>
          <w:sz w:val="28"/>
          <w:lang w:val="en-US"/>
        </w:rPr>
        <w:t>2</w:t>
      </w:r>
      <w:r>
        <w:rPr>
          <w:rFonts w:ascii="Times New Roman" w:hAnsi="Times New Roman"/>
          <w:bCs/>
          <w:iCs/>
          <w:sz w:val="28"/>
          <w:lang w:val="en-US"/>
        </w:rPr>
        <w:t>.</w:t>
      </w:r>
      <w:r w:rsidRPr="00921CB0">
        <w:rPr>
          <w:rFonts w:ascii="Times New Roman" w:hAnsi="Times New Roman"/>
          <w:bCs/>
          <w:iCs/>
          <w:sz w:val="28"/>
          <w:lang w:val="en-US"/>
        </w:rPr>
        <w:t xml:space="preserve"> Information system (implements / is being implemented / is implemented)</w:t>
      </w:r>
      <w:r>
        <w:rPr>
          <w:rFonts w:ascii="Times New Roman" w:hAnsi="Times New Roman"/>
          <w:bCs/>
          <w:iCs/>
          <w:sz w:val="28"/>
          <w:lang w:val="en-US"/>
        </w:rPr>
        <w:t xml:space="preserve"> </w:t>
      </w:r>
      <w:r w:rsidRPr="00921CB0">
        <w:rPr>
          <w:rFonts w:ascii="Times New Roman" w:hAnsi="Times New Roman"/>
          <w:bCs/>
          <w:iCs/>
          <w:sz w:val="28"/>
          <w:lang w:val="en-US"/>
        </w:rPr>
        <w:t>within an organization for the purpose of improving the effectiveness and</w:t>
      </w:r>
      <w:r>
        <w:rPr>
          <w:rFonts w:ascii="Times New Roman" w:hAnsi="Times New Roman"/>
          <w:bCs/>
          <w:iCs/>
          <w:sz w:val="28"/>
          <w:lang w:val="en-US"/>
        </w:rPr>
        <w:t xml:space="preserve"> </w:t>
      </w:r>
      <w:r w:rsidRPr="00921CB0">
        <w:rPr>
          <w:rFonts w:ascii="Times New Roman" w:hAnsi="Times New Roman"/>
          <w:bCs/>
          <w:iCs/>
          <w:sz w:val="28"/>
          <w:lang w:val="en-US"/>
        </w:rPr>
        <w:t>efficiency of the organization.</w:t>
      </w:r>
      <w:r>
        <w:rPr>
          <w:rFonts w:ascii="Times New Roman" w:hAnsi="Times New Roman"/>
          <w:bCs/>
          <w:iCs/>
          <w:sz w:val="28"/>
          <w:lang w:val="en-US"/>
        </w:rPr>
        <w:t xml:space="preserve"> </w:t>
      </w:r>
      <w:r w:rsidRPr="00921CB0">
        <w:rPr>
          <w:rFonts w:ascii="Times New Roman" w:hAnsi="Times New Roman"/>
          <w:bCs/>
          <w:iCs/>
          <w:sz w:val="28"/>
          <w:lang w:val="en-US"/>
        </w:rPr>
        <w:t>3</w:t>
      </w:r>
      <w:r>
        <w:rPr>
          <w:rFonts w:ascii="Times New Roman" w:hAnsi="Times New Roman"/>
          <w:bCs/>
          <w:iCs/>
          <w:sz w:val="28"/>
          <w:lang w:val="en-US"/>
        </w:rPr>
        <w:t>.</w:t>
      </w:r>
      <w:r w:rsidRPr="00921CB0">
        <w:rPr>
          <w:rFonts w:ascii="Times New Roman" w:hAnsi="Times New Roman"/>
          <w:bCs/>
          <w:iCs/>
          <w:sz w:val="28"/>
          <w:lang w:val="en-US"/>
        </w:rPr>
        <w:t xml:space="preserve"> When the users’ hands and sensory organs (engage / are engaged / have</w:t>
      </w:r>
      <w:r>
        <w:rPr>
          <w:rFonts w:ascii="Times New Roman" w:hAnsi="Times New Roman"/>
          <w:bCs/>
          <w:iCs/>
          <w:sz w:val="28"/>
          <w:lang w:val="en-US"/>
        </w:rPr>
        <w:t xml:space="preserve"> </w:t>
      </w:r>
      <w:r w:rsidRPr="00921CB0">
        <w:rPr>
          <w:rFonts w:ascii="Times New Roman" w:hAnsi="Times New Roman"/>
          <w:bCs/>
          <w:iCs/>
          <w:sz w:val="28"/>
          <w:lang w:val="en-US"/>
        </w:rPr>
        <w:t>been engaged) in other activities, wearable computers are of great help in</w:t>
      </w:r>
      <w:r>
        <w:rPr>
          <w:rFonts w:ascii="Times New Roman" w:hAnsi="Times New Roman"/>
          <w:bCs/>
          <w:iCs/>
          <w:sz w:val="28"/>
          <w:lang w:val="en-US"/>
        </w:rPr>
        <w:t xml:space="preserve"> </w:t>
      </w:r>
      <w:r w:rsidRPr="00921CB0">
        <w:rPr>
          <w:rFonts w:ascii="Times New Roman" w:hAnsi="Times New Roman"/>
          <w:bCs/>
          <w:iCs/>
          <w:sz w:val="28"/>
          <w:lang w:val="en-US"/>
        </w:rPr>
        <w:t>tracking human actions.</w:t>
      </w:r>
      <w:r>
        <w:rPr>
          <w:rFonts w:ascii="Times New Roman" w:hAnsi="Times New Roman"/>
          <w:bCs/>
          <w:iCs/>
          <w:sz w:val="28"/>
          <w:lang w:val="en-US"/>
        </w:rPr>
        <w:t xml:space="preserve"> </w:t>
      </w:r>
      <w:r w:rsidRPr="00921CB0">
        <w:rPr>
          <w:rFonts w:ascii="Times New Roman" w:hAnsi="Times New Roman"/>
          <w:bCs/>
          <w:iCs/>
          <w:sz w:val="28"/>
          <w:lang w:val="en-US"/>
        </w:rPr>
        <w:t>4</w:t>
      </w:r>
      <w:r>
        <w:rPr>
          <w:rFonts w:ascii="Times New Roman" w:hAnsi="Times New Roman"/>
          <w:bCs/>
          <w:iCs/>
          <w:sz w:val="28"/>
          <w:lang w:val="en-US"/>
        </w:rPr>
        <w:t>.</w:t>
      </w:r>
      <w:r w:rsidRPr="00921CB0">
        <w:rPr>
          <w:rFonts w:ascii="Times New Roman" w:hAnsi="Times New Roman"/>
          <w:bCs/>
          <w:iCs/>
          <w:sz w:val="28"/>
          <w:lang w:val="en-US"/>
        </w:rPr>
        <w:t xml:space="preserve"> During the writeback step the CPU (is written back / writes back / has been</w:t>
      </w:r>
      <w:r>
        <w:rPr>
          <w:rFonts w:ascii="Times New Roman" w:hAnsi="Times New Roman"/>
          <w:bCs/>
          <w:iCs/>
          <w:sz w:val="28"/>
          <w:lang w:val="en-US"/>
        </w:rPr>
        <w:t xml:space="preserve"> </w:t>
      </w:r>
      <w:r w:rsidRPr="00921CB0">
        <w:rPr>
          <w:rFonts w:ascii="Times New Roman" w:hAnsi="Times New Roman"/>
          <w:bCs/>
          <w:iCs/>
          <w:sz w:val="28"/>
          <w:lang w:val="en-US"/>
        </w:rPr>
        <w:t>written back) the results of execution to the computer’s memory.</w:t>
      </w:r>
      <w:r>
        <w:rPr>
          <w:rFonts w:ascii="Times New Roman" w:hAnsi="Times New Roman"/>
          <w:bCs/>
          <w:iCs/>
          <w:sz w:val="28"/>
          <w:lang w:val="en-US"/>
        </w:rPr>
        <w:t xml:space="preserve"> </w:t>
      </w:r>
      <w:r w:rsidRPr="00921CB0">
        <w:rPr>
          <w:rFonts w:ascii="Times New Roman" w:hAnsi="Times New Roman"/>
          <w:bCs/>
          <w:iCs/>
          <w:sz w:val="28"/>
          <w:lang w:val="en-US"/>
        </w:rPr>
        <w:t>5</w:t>
      </w:r>
      <w:r>
        <w:rPr>
          <w:rFonts w:ascii="Times New Roman" w:hAnsi="Times New Roman"/>
          <w:bCs/>
          <w:iCs/>
          <w:sz w:val="28"/>
          <w:lang w:val="en-US"/>
        </w:rPr>
        <w:t>.</w:t>
      </w:r>
      <w:r w:rsidRPr="00921CB0">
        <w:rPr>
          <w:rFonts w:ascii="Times New Roman" w:hAnsi="Times New Roman"/>
          <w:bCs/>
          <w:iCs/>
          <w:sz w:val="28"/>
          <w:lang w:val="en-US"/>
        </w:rPr>
        <w:t xml:space="preserve"> Computer users (are providing / will be provided / are provided) with quick</w:t>
      </w:r>
      <w:r>
        <w:rPr>
          <w:rFonts w:ascii="Times New Roman" w:hAnsi="Times New Roman"/>
          <w:bCs/>
          <w:iCs/>
          <w:sz w:val="28"/>
          <w:lang w:val="en-US"/>
        </w:rPr>
        <w:t xml:space="preserve"> </w:t>
      </w:r>
      <w:r w:rsidRPr="00921CB0">
        <w:rPr>
          <w:rFonts w:ascii="Times New Roman" w:hAnsi="Times New Roman"/>
          <w:bCs/>
          <w:iCs/>
          <w:sz w:val="28"/>
          <w:lang w:val="en-US"/>
        </w:rPr>
        <w:t>access to large amounts of data by a computer hard disk.</w:t>
      </w:r>
      <w:r>
        <w:rPr>
          <w:rFonts w:ascii="Times New Roman" w:hAnsi="Times New Roman"/>
          <w:bCs/>
          <w:iCs/>
          <w:sz w:val="28"/>
          <w:lang w:val="en-US"/>
        </w:rPr>
        <w:t xml:space="preserve"> </w:t>
      </w:r>
      <w:r w:rsidRPr="00921CB0">
        <w:rPr>
          <w:rFonts w:ascii="Times New Roman" w:hAnsi="Times New Roman"/>
          <w:bCs/>
          <w:iCs/>
          <w:sz w:val="28"/>
          <w:lang w:val="en-US"/>
        </w:rPr>
        <w:t>6</w:t>
      </w:r>
      <w:r>
        <w:rPr>
          <w:rFonts w:ascii="Times New Roman" w:hAnsi="Times New Roman"/>
          <w:bCs/>
          <w:iCs/>
          <w:sz w:val="28"/>
          <w:lang w:val="en-US"/>
        </w:rPr>
        <w:t>.</w:t>
      </w:r>
      <w:r w:rsidRPr="00921CB0">
        <w:rPr>
          <w:rFonts w:ascii="Times New Roman" w:hAnsi="Times New Roman"/>
          <w:bCs/>
          <w:iCs/>
          <w:sz w:val="28"/>
          <w:lang w:val="en-US"/>
        </w:rPr>
        <w:t xml:space="preserve"> A keyboard (has regarded / is regarded / regards) as an input device for a</w:t>
      </w:r>
      <w:r>
        <w:rPr>
          <w:rFonts w:ascii="Times New Roman" w:hAnsi="Times New Roman"/>
          <w:bCs/>
          <w:iCs/>
          <w:sz w:val="28"/>
          <w:lang w:val="en-US"/>
        </w:rPr>
        <w:t xml:space="preserve"> </w:t>
      </w:r>
      <w:r w:rsidRPr="00921CB0">
        <w:rPr>
          <w:rFonts w:ascii="Times New Roman" w:hAnsi="Times New Roman"/>
          <w:bCs/>
          <w:iCs/>
          <w:sz w:val="28"/>
          <w:lang w:val="en-US"/>
        </w:rPr>
        <w:t>computer.</w:t>
      </w:r>
    </w:p>
    <w:p w14:paraId="607BAB6A" w14:textId="77777777" w:rsidR="00C1243A" w:rsidRPr="006762EC" w:rsidRDefault="00C1243A" w:rsidP="00C1243A">
      <w:pPr>
        <w:spacing w:after="0" w:line="240" w:lineRule="auto"/>
        <w:contextualSpacing/>
        <w:jc w:val="both"/>
        <w:rPr>
          <w:rFonts w:ascii="Times New Roman" w:hAnsi="Times New Roman"/>
          <w:bCs/>
          <w:iCs/>
          <w:sz w:val="28"/>
          <w:lang w:val="en-US"/>
        </w:rPr>
      </w:pPr>
    </w:p>
    <w:p w14:paraId="036BEE9C" w14:textId="77777777" w:rsidR="00C1243A" w:rsidRPr="0018029A" w:rsidRDefault="00C1243A" w:rsidP="00C1243A">
      <w:pPr>
        <w:spacing w:after="0" w:line="240" w:lineRule="auto"/>
        <w:contextualSpacing/>
        <w:jc w:val="both"/>
        <w:rPr>
          <w:rFonts w:ascii="Times New Roman" w:hAnsi="Times New Roman"/>
          <w:bCs/>
          <w:iCs/>
          <w:sz w:val="28"/>
          <w:lang w:val="en-US"/>
        </w:rPr>
      </w:pPr>
    </w:p>
    <w:p w14:paraId="5EAD75C4" w14:textId="77777777" w:rsidR="00C1243A" w:rsidRDefault="00C1243A" w:rsidP="00C1243A">
      <w:pPr>
        <w:spacing w:after="200" w:line="276" w:lineRule="auto"/>
        <w:contextualSpacing/>
        <w:jc w:val="both"/>
        <w:rPr>
          <w:rFonts w:ascii="Times New Roman" w:eastAsia="Times New Roman" w:hAnsi="Times New Roman" w:cs="Times New Roman"/>
          <w:b/>
          <w:sz w:val="28"/>
          <w:szCs w:val="28"/>
          <w:lang w:val="en-US" w:eastAsia="ru-RU"/>
        </w:rPr>
      </w:pPr>
      <w:r w:rsidRPr="00B24F63">
        <w:rPr>
          <w:rFonts w:ascii="Times New Roman" w:eastAsia="Times New Roman" w:hAnsi="Times New Roman" w:cs="Times New Roman"/>
          <w:b/>
          <w:sz w:val="28"/>
          <w:szCs w:val="28"/>
          <w:lang w:val="en-US" w:eastAsia="ru-RU"/>
        </w:rPr>
        <w:t>V</w:t>
      </w:r>
      <w:r>
        <w:rPr>
          <w:rFonts w:ascii="Times New Roman" w:eastAsia="Times New Roman" w:hAnsi="Times New Roman" w:cs="Times New Roman"/>
          <w:b/>
          <w:sz w:val="28"/>
          <w:szCs w:val="28"/>
          <w:lang w:val="en-US" w:eastAsia="ru-RU"/>
        </w:rPr>
        <w:t>I</w:t>
      </w:r>
      <w:r w:rsidRPr="00B24F63">
        <w:rPr>
          <w:rFonts w:ascii="Times New Roman" w:eastAsia="Times New Roman" w:hAnsi="Times New Roman" w:cs="Times New Roman"/>
          <w:b/>
          <w:sz w:val="28"/>
          <w:szCs w:val="28"/>
          <w:lang w:val="en-US" w:eastAsia="ru-RU"/>
        </w:rPr>
        <w:t>. Translate from Russian into English.</w:t>
      </w:r>
    </w:p>
    <w:p w14:paraId="3F8BC8A7" w14:textId="77777777" w:rsidR="00C1243A" w:rsidRDefault="00C1243A" w:rsidP="00C1243A">
      <w:pPr>
        <w:spacing w:after="0" w:line="240" w:lineRule="auto"/>
        <w:ind w:firstLine="709"/>
        <w:contextualSpacing/>
        <w:jc w:val="both"/>
        <w:rPr>
          <w:rFonts w:ascii="Times New Roman" w:hAnsi="Times New Roman"/>
          <w:bCs/>
          <w:iCs/>
          <w:sz w:val="28"/>
        </w:rPr>
      </w:pPr>
      <w:r w:rsidRPr="0002799D">
        <w:rPr>
          <w:rFonts w:ascii="Times New Roman" w:hAnsi="Times New Roman"/>
          <w:bCs/>
          <w:iCs/>
          <w:sz w:val="28"/>
        </w:rPr>
        <w:t>1</w:t>
      </w:r>
      <w:r w:rsidRPr="006762EC">
        <w:rPr>
          <w:rFonts w:ascii="Times New Roman" w:hAnsi="Times New Roman"/>
          <w:bCs/>
          <w:iCs/>
          <w:sz w:val="28"/>
        </w:rPr>
        <w:t xml:space="preserve">. Портативные компьютеры обладают расширенной функциональностью, они компактны и эргономичны. </w:t>
      </w:r>
      <w:r w:rsidRPr="0002799D">
        <w:rPr>
          <w:rFonts w:ascii="Times New Roman" w:hAnsi="Times New Roman"/>
          <w:bCs/>
          <w:iCs/>
          <w:sz w:val="28"/>
        </w:rPr>
        <w:t>2</w:t>
      </w:r>
      <w:r w:rsidRPr="006762EC">
        <w:rPr>
          <w:rFonts w:ascii="Times New Roman" w:hAnsi="Times New Roman"/>
          <w:bCs/>
          <w:iCs/>
          <w:sz w:val="28"/>
        </w:rPr>
        <w:t xml:space="preserve">. Зарядное устройство отвечает за подзарядку компьютера? </w:t>
      </w:r>
      <w:r w:rsidRPr="0002799D">
        <w:rPr>
          <w:rFonts w:ascii="Times New Roman" w:hAnsi="Times New Roman"/>
          <w:bCs/>
          <w:iCs/>
          <w:sz w:val="28"/>
        </w:rPr>
        <w:t>3.</w:t>
      </w:r>
      <w:r w:rsidRPr="006762EC">
        <w:rPr>
          <w:rFonts w:ascii="Times New Roman" w:hAnsi="Times New Roman"/>
          <w:bCs/>
          <w:iCs/>
          <w:sz w:val="28"/>
        </w:rPr>
        <w:t xml:space="preserve"> Какие периферийные устройства составляют аппаратное обеспечение компьютера? </w:t>
      </w:r>
      <w:r w:rsidRPr="0002799D">
        <w:rPr>
          <w:rFonts w:ascii="Times New Roman" w:hAnsi="Times New Roman"/>
          <w:bCs/>
          <w:iCs/>
          <w:sz w:val="28"/>
        </w:rPr>
        <w:t>4</w:t>
      </w:r>
      <w:r w:rsidRPr="006762EC">
        <w:rPr>
          <w:rFonts w:ascii="Times New Roman" w:hAnsi="Times New Roman"/>
          <w:bCs/>
          <w:iCs/>
          <w:sz w:val="28"/>
        </w:rPr>
        <w:t xml:space="preserve">. Какими устройствами ввода, вывода и хранения информации ты пользуешься? </w:t>
      </w:r>
      <w:r w:rsidRPr="0002799D">
        <w:rPr>
          <w:rFonts w:ascii="Times New Roman" w:hAnsi="Times New Roman"/>
          <w:bCs/>
          <w:iCs/>
          <w:sz w:val="28"/>
        </w:rPr>
        <w:t>5</w:t>
      </w:r>
      <w:r w:rsidRPr="006762EC">
        <w:rPr>
          <w:rFonts w:ascii="Times New Roman" w:hAnsi="Times New Roman"/>
          <w:bCs/>
          <w:iCs/>
          <w:sz w:val="28"/>
        </w:rPr>
        <w:t xml:space="preserve">. Устройства ввода информации переносят информацию на компьютер. К ним относят клавиатуру, мышку, сканнер, микрофон и веб камеру, не так ли? </w:t>
      </w:r>
      <w:r w:rsidRPr="0002799D">
        <w:rPr>
          <w:rFonts w:ascii="Times New Roman" w:hAnsi="Times New Roman"/>
          <w:bCs/>
          <w:iCs/>
          <w:sz w:val="28"/>
        </w:rPr>
        <w:t>6</w:t>
      </w:r>
      <w:r w:rsidRPr="006762EC">
        <w:rPr>
          <w:rFonts w:ascii="Times New Roman" w:hAnsi="Times New Roman"/>
          <w:bCs/>
          <w:iCs/>
          <w:sz w:val="28"/>
        </w:rPr>
        <w:t xml:space="preserve">. Устройства вывода выводят обработанную информацию. Они включают такие периферийные устройства как монитор, принтер, колонки, не так ли? </w:t>
      </w:r>
      <w:r w:rsidRPr="0002799D">
        <w:rPr>
          <w:rFonts w:ascii="Times New Roman" w:hAnsi="Times New Roman"/>
          <w:bCs/>
          <w:iCs/>
          <w:sz w:val="28"/>
        </w:rPr>
        <w:t>7</w:t>
      </w:r>
      <w:r w:rsidRPr="006762EC">
        <w:rPr>
          <w:rFonts w:ascii="Times New Roman" w:hAnsi="Times New Roman"/>
          <w:bCs/>
          <w:iCs/>
          <w:sz w:val="28"/>
        </w:rPr>
        <w:t xml:space="preserve">. Какие устройства хранения информации ты знаешь? </w:t>
      </w:r>
      <w:r w:rsidRPr="0002799D">
        <w:rPr>
          <w:rFonts w:ascii="Times New Roman" w:hAnsi="Times New Roman"/>
          <w:bCs/>
          <w:iCs/>
          <w:sz w:val="28"/>
        </w:rPr>
        <w:t>8</w:t>
      </w:r>
      <w:r w:rsidRPr="006762EC">
        <w:rPr>
          <w:rFonts w:ascii="Times New Roman" w:hAnsi="Times New Roman"/>
          <w:bCs/>
          <w:iCs/>
          <w:sz w:val="28"/>
        </w:rPr>
        <w:t xml:space="preserve">. Восьмиядерные процессоры современных компьютеров, мощная аккумуляторная батарея, семнадцатидюймовый экран с высоким разрешением полностью соответствуют ожиданиям самых требовательных пользователей. </w:t>
      </w:r>
      <w:r w:rsidRPr="0002799D">
        <w:rPr>
          <w:rFonts w:ascii="Times New Roman" w:hAnsi="Times New Roman"/>
          <w:bCs/>
          <w:iCs/>
          <w:sz w:val="28"/>
        </w:rPr>
        <w:t>9</w:t>
      </w:r>
      <w:r w:rsidRPr="006762EC">
        <w:rPr>
          <w:rFonts w:ascii="Times New Roman" w:hAnsi="Times New Roman"/>
          <w:bCs/>
          <w:iCs/>
          <w:sz w:val="28"/>
        </w:rPr>
        <w:t>.</w:t>
      </w:r>
      <w:r w:rsidRPr="009E636E">
        <w:rPr>
          <w:rFonts w:ascii="Times New Roman" w:hAnsi="Times New Roman"/>
          <w:bCs/>
          <w:iCs/>
          <w:sz w:val="28"/>
        </w:rPr>
        <w:t xml:space="preserve"> </w:t>
      </w:r>
      <w:r w:rsidRPr="006762EC">
        <w:rPr>
          <w:rFonts w:ascii="Times New Roman" w:hAnsi="Times New Roman"/>
          <w:bCs/>
          <w:iCs/>
          <w:sz w:val="28"/>
        </w:rPr>
        <w:t>Mеню быстрого доступа команд открывается нажатием правой или левой клавиши на сенсорной панели мышки? 1</w:t>
      </w:r>
      <w:r w:rsidRPr="0002799D">
        <w:rPr>
          <w:rFonts w:ascii="Times New Roman" w:hAnsi="Times New Roman"/>
          <w:bCs/>
          <w:iCs/>
          <w:sz w:val="28"/>
        </w:rPr>
        <w:t>0</w:t>
      </w:r>
      <w:r w:rsidRPr="006762EC">
        <w:rPr>
          <w:rFonts w:ascii="Times New Roman" w:hAnsi="Times New Roman"/>
          <w:bCs/>
          <w:iCs/>
          <w:sz w:val="28"/>
        </w:rPr>
        <w:t xml:space="preserve">. Какие производители являются лидерами на рынке мобильных электронных устройств сегодня? </w:t>
      </w:r>
    </w:p>
    <w:p w14:paraId="709D9072" w14:textId="77777777" w:rsidR="00C1243A" w:rsidRDefault="00C1243A" w:rsidP="00C1243A">
      <w:pPr>
        <w:spacing w:after="0" w:line="240" w:lineRule="auto"/>
        <w:contextualSpacing/>
        <w:jc w:val="both"/>
        <w:rPr>
          <w:rFonts w:ascii="Times New Roman" w:hAnsi="Times New Roman"/>
          <w:bCs/>
          <w:iCs/>
          <w:sz w:val="28"/>
        </w:rPr>
      </w:pPr>
    </w:p>
    <w:p w14:paraId="67BB6730" w14:textId="77777777" w:rsidR="00C1243A" w:rsidRPr="00204C4C" w:rsidRDefault="00C1243A" w:rsidP="00C1243A">
      <w:pPr>
        <w:spacing w:after="0" w:line="240" w:lineRule="auto"/>
        <w:contextualSpacing/>
        <w:jc w:val="both"/>
        <w:rPr>
          <w:rFonts w:ascii="Times New Roman" w:hAnsi="Times New Roman"/>
          <w:b/>
          <w:bCs/>
          <w:sz w:val="28"/>
          <w:lang w:val="en-US"/>
        </w:rPr>
      </w:pPr>
      <w:r w:rsidRPr="0002799D">
        <w:rPr>
          <w:rFonts w:ascii="Times New Roman" w:hAnsi="Times New Roman"/>
          <w:b/>
          <w:iCs/>
          <w:sz w:val="28"/>
          <w:lang w:val="en-US"/>
        </w:rPr>
        <w:t>V</w:t>
      </w:r>
      <w:r>
        <w:rPr>
          <w:rFonts w:ascii="Times New Roman" w:hAnsi="Times New Roman"/>
          <w:b/>
          <w:iCs/>
          <w:sz w:val="28"/>
          <w:lang w:val="en-US"/>
        </w:rPr>
        <w:t>II</w:t>
      </w:r>
      <w:r w:rsidRPr="0002799D">
        <w:rPr>
          <w:rFonts w:ascii="Times New Roman" w:eastAsia="Times New Roman" w:hAnsi="Times New Roman"/>
          <w:b/>
          <w:sz w:val="28"/>
          <w:szCs w:val="28"/>
          <w:lang w:val="en-US"/>
        </w:rPr>
        <w:t>.</w:t>
      </w:r>
      <w:r>
        <w:rPr>
          <w:rFonts w:ascii="Times New Roman" w:eastAsia="Times New Roman" w:hAnsi="Times New Roman"/>
          <w:b/>
          <w:sz w:val="28"/>
          <w:szCs w:val="28"/>
          <w:lang w:val="en-US"/>
        </w:rPr>
        <w:t xml:space="preserve"> Speak about </w:t>
      </w:r>
      <w:r>
        <w:rPr>
          <w:rFonts w:ascii="Times New Roman" w:eastAsia="Times New Roman" w:hAnsi="Times New Roman" w:cs="Times New Roman"/>
          <w:b/>
          <w:sz w:val="28"/>
          <w:szCs w:val="28"/>
          <w:lang w:val="en-US" w:eastAsia="ru-RU"/>
        </w:rPr>
        <w:t>the main parts of a computer</w:t>
      </w:r>
      <w:r>
        <w:rPr>
          <w:rFonts w:ascii="Times New Roman" w:hAnsi="Times New Roman"/>
          <w:b/>
          <w:bCs/>
          <w:sz w:val="28"/>
          <w:lang w:val="en-US"/>
        </w:rPr>
        <w:t xml:space="preserve"> </w:t>
      </w:r>
      <w:r>
        <w:rPr>
          <w:rFonts w:ascii="Times New Roman" w:eastAsia="Times New Roman" w:hAnsi="Times New Roman"/>
          <w:b/>
          <w:sz w:val="28"/>
          <w:szCs w:val="28"/>
          <w:lang w:val="en-US"/>
        </w:rPr>
        <w:t>using key words, phrases and the topic sentences. Describe your ideal computer.</w:t>
      </w:r>
    </w:p>
    <w:p w14:paraId="1B728D5B" w14:textId="77777777" w:rsidR="00C1243A" w:rsidRPr="0002799D" w:rsidRDefault="00C1243A" w:rsidP="00C1243A">
      <w:pPr>
        <w:spacing w:after="0" w:line="240" w:lineRule="auto"/>
        <w:contextualSpacing/>
        <w:jc w:val="both"/>
        <w:rPr>
          <w:rFonts w:ascii="Times New Roman" w:hAnsi="Times New Roman"/>
          <w:bCs/>
          <w:iCs/>
          <w:sz w:val="28"/>
          <w:lang w:val="en-US"/>
        </w:rPr>
      </w:pPr>
    </w:p>
    <w:p w14:paraId="14A5ABA3" w14:textId="77777777" w:rsidR="00C1243A" w:rsidRPr="00C1243A" w:rsidRDefault="00C1243A" w:rsidP="00C1243A">
      <w:pPr>
        <w:jc w:val="center"/>
        <w:rPr>
          <w:rFonts w:ascii="Times New Roman" w:hAnsi="Times New Roman" w:cs="Times New Roman"/>
          <w:b/>
          <w:caps/>
          <w:sz w:val="28"/>
          <w:szCs w:val="28"/>
          <w:lang w:val="en-US"/>
        </w:rPr>
      </w:pPr>
      <w:r w:rsidRPr="00C1243A">
        <w:rPr>
          <w:rFonts w:ascii="Times New Roman" w:hAnsi="Times New Roman" w:cs="Times New Roman"/>
          <w:b/>
          <w:sz w:val="28"/>
          <w:szCs w:val="28"/>
          <w:lang w:val="en-US"/>
        </w:rPr>
        <w:t xml:space="preserve">Unit III. </w:t>
      </w:r>
      <w:r w:rsidRPr="00C1243A">
        <w:rPr>
          <w:rFonts w:ascii="Times New Roman" w:hAnsi="Times New Roman" w:cs="Times New Roman"/>
          <w:b/>
          <w:bCs/>
          <w:caps/>
          <w:sz w:val="28"/>
          <w:szCs w:val="28"/>
          <w:lang w:val="en-US"/>
        </w:rPr>
        <w:t>Generations of Computers</w:t>
      </w:r>
      <w:r w:rsidRPr="00C1243A">
        <w:rPr>
          <w:rFonts w:ascii="Times New Roman" w:hAnsi="Times New Roman" w:cs="Times New Roman"/>
          <w:b/>
          <w:caps/>
          <w:sz w:val="28"/>
          <w:szCs w:val="28"/>
          <w:lang w:val="en-US"/>
        </w:rPr>
        <w:t>. Artificial Intelligence</w:t>
      </w:r>
    </w:p>
    <w:p w14:paraId="32B63BF2" w14:textId="77777777" w:rsidR="00C1243A" w:rsidRPr="00C1243A" w:rsidRDefault="00C1243A" w:rsidP="00C1243A">
      <w:pPr>
        <w:rPr>
          <w:rFonts w:ascii="Times New Roman" w:hAnsi="Times New Roman" w:cs="Times New Roman"/>
          <w:i/>
          <w:sz w:val="28"/>
          <w:szCs w:val="28"/>
          <w:lang w:val="en-US"/>
        </w:rPr>
      </w:pPr>
      <w:r w:rsidRPr="00C1243A">
        <w:rPr>
          <w:rFonts w:ascii="Times New Roman" w:hAnsi="Times New Roman" w:cs="Times New Roman"/>
          <w:i/>
          <w:sz w:val="28"/>
          <w:szCs w:val="28"/>
          <w:lang w:val="en-US"/>
        </w:rPr>
        <w:t>VOCABULARY STUDY</w:t>
      </w:r>
    </w:p>
    <w:p w14:paraId="14268171" w14:textId="77777777" w:rsidR="00C1243A" w:rsidRPr="00C1243A" w:rsidRDefault="00C1243A" w:rsidP="00C1243A">
      <w:pPr>
        <w:rPr>
          <w:rFonts w:ascii="Times New Roman" w:hAnsi="Times New Roman" w:cs="Times New Roman"/>
          <w:b/>
          <w:sz w:val="28"/>
          <w:szCs w:val="28"/>
          <w:lang w:val="en-US"/>
        </w:rPr>
      </w:pPr>
      <w:r w:rsidRPr="00C1243A">
        <w:rPr>
          <w:rFonts w:ascii="Times New Roman" w:hAnsi="Times New Roman" w:cs="Times New Roman"/>
          <w:b/>
          <w:sz w:val="28"/>
          <w:szCs w:val="28"/>
          <w:lang w:val="en-US"/>
        </w:rPr>
        <w:t xml:space="preserve">Word List </w:t>
      </w:r>
    </w:p>
    <w:p w14:paraId="24408D51" w14:textId="77777777" w:rsidR="00C1243A" w:rsidRPr="00C1243A" w:rsidRDefault="00C1243A" w:rsidP="00C1243A">
      <w:pPr>
        <w:ind w:firstLine="709"/>
        <w:contextualSpacing/>
        <w:rPr>
          <w:rFonts w:ascii="Times New Roman" w:hAnsi="Times New Roman" w:cs="Times New Roman"/>
          <w:b/>
          <w:i/>
          <w:sz w:val="28"/>
          <w:szCs w:val="28"/>
          <w:lang w:val="en-US"/>
        </w:rPr>
      </w:pPr>
      <w:r w:rsidRPr="00C1243A">
        <w:rPr>
          <w:rFonts w:ascii="Times New Roman" w:hAnsi="Times New Roman" w:cs="Times New Roman"/>
          <w:b/>
          <w:i/>
          <w:sz w:val="28"/>
          <w:szCs w:val="28"/>
          <w:lang w:val="en-US"/>
        </w:rPr>
        <w:t>Nouns and noun phrases</w:t>
      </w:r>
    </w:p>
    <w:p w14:paraId="5B7A17EB" w14:textId="77777777" w:rsidR="00C1243A" w:rsidRPr="00C1243A" w:rsidRDefault="00C1243A" w:rsidP="00C1243A">
      <w:pPr>
        <w:spacing w:after="0" w:line="240" w:lineRule="auto"/>
        <w:contextualSpacing/>
        <w:jc w:val="both"/>
        <w:rPr>
          <w:rFonts w:ascii="Times New Roman" w:hAnsi="Times New Roman" w:cs="Times New Roman"/>
          <w:b/>
          <w:iCs/>
          <w:sz w:val="28"/>
          <w:szCs w:val="28"/>
          <w:lang w:val="en-US"/>
        </w:rPr>
      </w:pPr>
      <w:r w:rsidRPr="00C1243A">
        <w:rPr>
          <w:rFonts w:ascii="Times New Roman" w:eastAsia="Times New Roman" w:hAnsi="Times New Roman" w:cs="Times New Roman"/>
          <w:sz w:val="28"/>
          <w:szCs w:val="28"/>
          <w:lang w:val="en-US" w:eastAsia="ru-RU"/>
        </w:rPr>
        <w:t xml:space="preserve">vacuum tubes </w:t>
      </w:r>
      <w:bookmarkStart w:id="52" w:name="_Hlk60859899"/>
      <w:r w:rsidRPr="00C1243A">
        <w:rPr>
          <w:rFonts w:ascii="Times New Roman" w:eastAsia="Times New Roman" w:hAnsi="Times New Roman" w:cs="Times New Roman"/>
          <w:sz w:val="28"/>
          <w:szCs w:val="28"/>
          <w:lang w:val="en-US" w:eastAsia="ru-RU"/>
        </w:rPr>
        <w:t>─</w:t>
      </w:r>
      <w:bookmarkEnd w:id="52"/>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вакуумные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трубки</w:t>
      </w:r>
      <w:r w:rsidRPr="00C1243A">
        <w:rPr>
          <w:rFonts w:ascii="Times New Roman" w:eastAsia="Times New Roman" w:hAnsi="Times New Roman" w:cs="Times New Roman"/>
          <w:sz w:val="28"/>
          <w:szCs w:val="28"/>
          <w:lang w:val="en-US" w:eastAsia="ru-RU"/>
        </w:rPr>
        <w:t xml:space="preserve">; malfunction ─ </w:t>
      </w:r>
      <w:r w:rsidRPr="00C1243A">
        <w:rPr>
          <w:rFonts w:ascii="Times New Roman" w:eastAsia="Times New Roman" w:hAnsi="Times New Roman" w:cs="Times New Roman"/>
          <w:sz w:val="28"/>
          <w:szCs w:val="28"/>
          <w:lang w:eastAsia="ru-RU"/>
        </w:rPr>
        <w:t>несрабатывание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технический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сбой</w:t>
      </w:r>
      <w:r w:rsidRPr="00C1243A">
        <w:rPr>
          <w:rFonts w:ascii="Times New Roman" w:eastAsia="Times New Roman" w:hAnsi="Times New Roman" w:cs="Times New Roman"/>
          <w:sz w:val="28"/>
          <w:szCs w:val="28"/>
          <w:lang w:val="en-US" w:eastAsia="ru-RU"/>
        </w:rPr>
        <w:t xml:space="preserve">; predecessor ─ </w:t>
      </w:r>
      <w:r w:rsidRPr="00C1243A">
        <w:rPr>
          <w:rFonts w:ascii="Times New Roman" w:eastAsia="Times New Roman" w:hAnsi="Times New Roman" w:cs="Times New Roman"/>
          <w:sz w:val="28"/>
          <w:szCs w:val="28"/>
          <w:lang w:eastAsia="ru-RU"/>
        </w:rPr>
        <w:t>предшественник</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прототип</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машины</w:t>
      </w:r>
      <w:r w:rsidRPr="00C1243A">
        <w:rPr>
          <w:rFonts w:ascii="Times New Roman" w:eastAsia="Times New Roman" w:hAnsi="Times New Roman" w:cs="Times New Roman"/>
          <w:sz w:val="28"/>
          <w:szCs w:val="28"/>
          <w:lang w:val="en-US" w:eastAsia="ru-RU"/>
        </w:rPr>
        <w:t xml:space="preserve">; silicon ─ </w:t>
      </w:r>
      <w:r w:rsidRPr="00C1243A">
        <w:rPr>
          <w:rFonts w:ascii="Times New Roman" w:eastAsia="Times New Roman" w:hAnsi="Times New Roman" w:cs="Times New Roman"/>
          <w:sz w:val="28"/>
          <w:szCs w:val="28"/>
          <w:lang w:eastAsia="ru-RU"/>
        </w:rPr>
        <w:t>кремний</w:t>
      </w:r>
      <w:r w:rsidRPr="00C1243A">
        <w:rPr>
          <w:rFonts w:ascii="Times New Roman" w:eastAsia="Times New Roman" w:hAnsi="Times New Roman" w:cs="Times New Roman"/>
          <w:sz w:val="28"/>
          <w:szCs w:val="28"/>
          <w:lang w:val="en-US" w:eastAsia="ru-RU"/>
        </w:rPr>
        <w:t xml:space="preserve">; hallmark ─ </w:t>
      </w:r>
      <w:r w:rsidRPr="00C1243A">
        <w:rPr>
          <w:rFonts w:ascii="Times New Roman" w:eastAsia="Times New Roman" w:hAnsi="Times New Roman" w:cs="Times New Roman"/>
          <w:sz w:val="28"/>
          <w:szCs w:val="28"/>
          <w:lang w:eastAsia="ru-RU"/>
        </w:rPr>
        <w:t>критерий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характерная</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особенность</w:t>
      </w:r>
      <w:r w:rsidRPr="00C1243A">
        <w:rPr>
          <w:rFonts w:ascii="Times New Roman" w:eastAsia="Times New Roman" w:hAnsi="Times New Roman" w:cs="Times New Roman"/>
          <w:sz w:val="28"/>
          <w:szCs w:val="28"/>
          <w:lang w:val="en-US" w:eastAsia="ru-RU"/>
        </w:rPr>
        <w:t xml:space="preserve">; semiconductor ─ полупроводник; networks ─ </w:t>
      </w:r>
      <w:r w:rsidRPr="00C1243A">
        <w:rPr>
          <w:rFonts w:ascii="Times New Roman" w:eastAsia="Times New Roman" w:hAnsi="Times New Roman" w:cs="Times New Roman"/>
          <w:sz w:val="28"/>
          <w:szCs w:val="28"/>
          <w:lang w:eastAsia="ru-RU"/>
        </w:rPr>
        <w:t>сети</w:t>
      </w:r>
      <w:r w:rsidRPr="00C1243A">
        <w:rPr>
          <w:rFonts w:ascii="Times New Roman" w:eastAsia="Times New Roman" w:hAnsi="Times New Roman" w:cs="Times New Roman"/>
          <w:sz w:val="28"/>
          <w:szCs w:val="28"/>
          <w:lang w:val="en-US" w:eastAsia="ru-RU"/>
        </w:rPr>
        <w:t xml:space="preserve">; voice recognition ─ </w:t>
      </w:r>
      <w:r w:rsidRPr="00C1243A">
        <w:rPr>
          <w:rFonts w:ascii="Times New Roman" w:eastAsia="Times New Roman" w:hAnsi="Times New Roman" w:cs="Times New Roman"/>
          <w:sz w:val="28"/>
          <w:szCs w:val="28"/>
          <w:lang w:eastAsia="ru-RU"/>
        </w:rPr>
        <w:t>распознавание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голоса</w:t>
      </w:r>
      <w:r w:rsidRPr="00C1243A">
        <w:rPr>
          <w:rFonts w:ascii="Times New Roman" w:eastAsia="Times New Roman" w:hAnsi="Times New Roman" w:cs="Times New Roman"/>
          <w:sz w:val="28"/>
          <w:szCs w:val="28"/>
          <w:lang w:val="en-US" w:eastAsia="ru-RU"/>
        </w:rPr>
        <w:t xml:space="preserve">; artificial intelligence ─ </w:t>
      </w:r>
      <w:r w:rsidRPr="00C1243A">
        <w:rPr>
          <w:rFonts w:ascii="Times New Roman" w:eastAsia="Times New Roman" w:hAnsi="Times New Roman" w:cs="Times New Roman"/>
          <w:sz w:val="28"/>
          <w:szCs w:val="28"/>
          <w:lang w:eastAsia="ru-RU"/>
        </w:rPr>
        <w:t>искусственный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интеллект</w:t>
      </w:r>
      <w:r w:rsidRPr="00C1243A">
        <w:rPr>
          <w:rFonts w:ascii="Times New Roman" w:eastAsia="Times New Roman" w:hAnsi="Times New Roman" w:cs="Times New Roman"/>
          <w:sz w:val="28"/>
          <w:szCs w:val="28"/>
          <w:lang w:val="en-US" w:eastAsia="ru-RU"/>
        </w:rPr>
        <w:t xml:space="preserve">; quantum computation ─ </w:t>
      </w:r>
      <w:r w:rsidRPr="00C1243A">
        <w:rPr>
          <w:rFonts w:ascii="Times New Roman" w:eastAsia="Times New Roman" w:hAnsi="Times New Roman" w:cs="Times New Roman"/>
          <w:sz w:val="28"/>
          <w:szCs w:val="28"/>
          <w:lang w:eastAsia="ru-RU"/>
        </w:rPr>
        <w:t>квантовые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вычисления</w:t>
      </w:r>
      <w:r w:rsidRPr="00C1243A">
        <w:rPr>
          <w:rFonts w:ascii="Times New Roman" w:eastAsia="Times New Roman" w:hAnsi="Times New Roman" w:cs="Times New Roman"/>
          <w:sz w:val="28"/>
          <w:szCs w:val="28"/>
          <w:lang w:val="en-US" w:eastAsia="ru-RU"/>
        </w:rPr>
        <w:t>;</w:t>
      </w:r>
      <w:r w:rsidRPr="00C1243A">
        <w:rPr>
          <w:rFonts w:ascii="Times New Roman" w:eastAsia="Times New Roman" w:hAnsi="Times New Roman" w:cs="Times New Roman"/>
          <w:i/>
          <w:sz w:val="28"/>
          <w:szCs w:val="28"/>
          <w:lang w:val="en-US" w:eastAsia="ru-RU"/>
        </w:rPr>
        <w:t xml:space="preserve"> </w:t>
      </w:r>
    </w:p>
    <w:p w14:paraId="75F474C0" w14:textId="77777777" w:rsidR="00C1243A" w:rsidRPr="00C1243A" w:rsidRDefault="00C1243A" w:rsidP="00C1243A">
      <w:pPr>
        <w:ind w:firstLine="708"/>
        <w:contextualSpacing/>
        <w:rPr>
          <w:rFonts w:ascii="Times New Roman" w:hAnsi="Times New Roman" w:cs="Times New Roman"/>
          <w:b/>
          <w:i/>
          <w:sz w:val="28"/>
          <w:szCs w:val="28"/>
          <w:lang w:val="en-US"/>
        </w:rPr>
      </w:pPr>
      <w:r w:rsidRPr="00C1243A">
        <w:rPr>
          <w:rFonts w:ascii="Times New Roman" w:hAnsi="Times New Roman" w:cs="Times New Roman"/>
          <w:b/>
          <w:i/>
          <w:sz w:val="28"/>
          <w:szCs w:val="28"/>
          <w:lang w:val="en-US"/>
        </w:rPr>
        <w:t>Adjectives and collocations</w:t>
      </w:r>
    </w:p>
    <w:p w14:paraId="3E2FD68C"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eastAsia="Times New Roman" w:hAnsi="Times New Roman" w:cs="Times New Roman"/>
          <w:sz w:val="28"/>
          <w:szCs w:val="28"/>
          <w:lang w:val="en-US" w:eastAsia="ru-RU"/>
        </w:rPr>
        <w:t xml:space="preserve">punched cards ─ </w:t>
      </w:r>
      <w:r w:rsidRPr="00C1243A">
        <w:rPr>
          <w:rFonts w:ascii="Times New Roman" w:eastAsia="Times New Roman" w:hAnsi="Times New Roman" w:cs="Times New Roman"/>
          <w:sz w:val="28"/>
          <w:szCs w:val="28"/>
          <w:lang w:eastAsia="ru-RU"/>
        </w:rPr>
        <w:t>перфорированные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карты</w:t>
      </w:r>
      <w:r w:rsidRPr="00C1243A">
        <w:rPr>
          <w:rFonts w:ascii="Times New Roman" w:eastAsia="Times New Roman" w:hAnsi="Times New Roman" w:cs="Times New Roman"/>
          <w:sz w:val="28"/>
          <w:szCs w:val="28"/>
          <w:lang w:val="en-US" w:eastAsia="ru-RU"/>
        </w:rPr>
        <w:t xml:space="preserve">; superior ─ </w:t>
      </w:r>
      <w:r w:rsidRPr="00C1243A">
        <w:rPr>
          <w:rFonts w:ascii="Times New Roman" w:eastAsia="Times New Roman" w:hAnsi="Times New Roman" w:cs="Times New Roman"/>
          <w:sz w:val="28"/>
          <w:szCs w:val="28"/>
          <w:lang w:eastAsia="ru-RU"/>
        </w:rPr>
        <w:t>старший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превосходящий</w:t>
      </w:r>
      <w:r w:rsidRPr="00C1243A">
        <w:rPr>
          <w:rFonts w:ascii="Times New Roman" w:eastAsia="Times New Roman" w:hAnsi="Times New Roman" w:cs="Times New Roman"/>
          <w:sz w:val="28"/>
          <w:szCs w:val="28"/>
          <w:lang w:val="en-US" w:eastAsia="ru-RU"/>
        </w:rPr>
        <w:t xml:space="preserve">; integrated circuits ─ </w:t>
      </w:r>
      <w:r w:rsidRPr="00C1243A">
        <w:rPr>
          <w:rFonts w:ascii="Times New Roman" w:eastAsia="Times New Roman" w:hAnsi="Times New Roman" w:cs="Times New Roman"/>
          <w:sz w:val="28"/>
          <w:szCs w:val="28"/>
          <w:lang w:eastAsia="ru-RU"/>
        </w:rPr>
        <w:t>интегрированные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электросхемы</w:t>
      </w:r>
      <w:r w:rsidRPr="00C1243A">
        <w:rPr>
          <w:rFonts w:ascii="Times New Roman" w:eastAsia="Times New Roman" w:hAnsi="Times New Roman" w:cs="Times New Roman"/>
          <w:sz w:val="28"/>
          <w:szCs w:val="28"/>
          <w:lang w:val="en-US" w:eastAsia="ru-RU"/>
        </w:rPr>
        <w:t xml:space="preserve">; accessible ─ </w:t>
      </w:r>
      <w:r w:rsidRPr="00C1243A">
        <w:rPr>
          <w:rFonts w:ascii="Times New Roman" w:eastAsia="Times New Roman" w:hAnsi="Times New Roman" w:cs="Times New Roman"/>
          <w:sz w:val="28"/>
          <w:szCs w:val="28"/>
          <w:lang w:eastAsia="ru-RU"/>
        </w:rPr>
        <w:t>доступный</w:t>
      </w:r>
      <w:r w:rsidRPr="00C1243A">
        <w:rPr>
          <w:rFonts w:ascii="Times New Roman" w:eastAsia="Times New Roman" w:hAnsi="Times New Roman" w:cs="Times New Roman"/>
          <w:sz w:val="28"/>
          <w:szCs w:val="28"/>
          <w:lang w:val="en-US" w:eastAsia="ru-RU"/>
        </w:rPr>
        <w:t xml:space="preserve">; rectangular ─ </w:t>
      </w:r>
      <w:r w:rsidRPr="00C1243A">
        <w:rPr>
          <w:rFonts w:ascii="Times New Roman" w:eastAsia="Times New Roman" w:hAnsi="Times New Roman" w:cs="Times New Roman"/>
          <w:sz w:val="28"/>
          <w:szCs w:val="28"/>
          <w:lang w:eastAsia="ru-RU"/>
        </w:rPr>
        <w:t>прямоугольный</w:t>
      </w:r>
      <w:r w:rsidRPr="00C1243A">
        <w:rPr>
          <w:rFonts w:ascii="Times New Roman" w:eastAsia="Times New Roman" w:hAnsi="Times New Roman" w:cs="Times New Roman"/>
          <w:sz w:val="28"/>
          <w:szCs w:val="28"/>
          <w:lang w:val="en-US" w:eastAsia="ru-RU"/>
        </w:rPr>
        <w:t>;</w:t>
      </w:r>
    </w:p>
    <w:p w14:paraId="4C4688CF" w14:textId="77777777" w:rsidR="00C1243A" w:rsidRPr="00C1243A" w:rsidRDefault="00C1243A" w:rsidP="00C1243A">
      <w:pPr>
        <w:ind w:firstLine="708"/>
        <w:contextualSpacing/>
        <w:jc w:val="both"/>
        <w:rPr>
          <w:rFonts w:ascii="Times New Roman" w:hAnsi="Times New Roman" w:cs="Times New Roman"/>
          <w:b/>
          <w:i/>
          <w:sz w:val="28"/>
          <w:szCs w:val="28"/>
          <w:lang w:val="en-US"/>
        </w:rPr>
      </w:pPr>
      <w:r w:rsidRPr="00C1243A">
        <w:rPr>
          <w:rFonts w:ascii="Times New Roman" w:hAnsi="Times New Roman" w:cs="Times New Roman"/>
          <w:b/>
          <w:i/>
          <w:sz w:val="28"/>
          <w:szCs w:val="28"/>
          <w:lang w:val="en-US"/>
        </w:rPr>
        <w:t>Verbs, Adverbs</w:t>
      </w:r>
    </w:p>
    <w:p w14:paraId="48FB3FC5"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 run ─ </w:t>
      </w:r>
      <w:r w:rsidRPr="00C1243A">
        <w:rPr>
          <w:rFonts w:ascii="Times New Roman" w:eastAsia="Times New Roman" w:hAnsi="Times New Roman" w:cs="Times New Roman"/>
          <w:sz w:val="28"/>
          <w:szCs w:val="28"/>
          <w:lang w:eastAsia="ru-RU"/>
        </w:rPr>
        <w:t>вести</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руководить</w:t>
      </w:r>
      <w:r w:rsidRPr="00C1243A">
        <w:rPr>
          <w:rFonts w:ascii="Times New Roman" w:eastAsia="Times New Roman" w:hAnsi="Times New Roman" w:cs="Times New Roman"/>
          <w:sz w:val="28"/>
          <w:szCs w:val="28"/>
          <w:lang w:val="en-US" w:eastAsia="ru-RU"/>
        </w:rPr>
        <w:t xml:space="preserve">; affect ─ </w:t>
      </w:r>
      <w:r w:rsidRPr="00C1243A">
        <w:rPr>
          <w:rFonts w:ascii="Times New Roman" w:eastAsia="Times New Roman" w:hAnsi="Times New Roman" w:cs="Times New Roman"/>
          <w:sz w:val="28"/>
          <w:szCs w:val="28"/>
          <w:lang w:eastAsia="ru-RU"/>
        </w:rPr>
        <w:t>воздействовать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влиять</w:t>
      </w:r>
      <w:r w:rsidRPr="00C1243A">
        <w:rPr>
          <w:rFonts w:ascii="Times New Roman" w:eastAsia="Times New Roman" w:hAnsi="Times New Roman" w:cs="Times New Roman"/>
          <w:sz w:val="28"/>
          <w:szCs w:val="28"/>
          <w:lang w:val="en-US" w:eastAsia="ru-RU"/>
        </w:rPr>
        <w:t xml:space="preserve">; result in ─ </w:t>
      </w:r>
      <w:r w:rsidRPr="00C1243A">
        <w:rPr>
          <w:rFonts w:ascii="Times New Roman" w:eastAsia="Times New Roman" w:hAnsi="Times New Roman" w:cs="Times New Roman"/>
          <w:sz w:val="28"/>
          <w:szCs w:val="28"/>
          <w:lang w:eastAsia="ru-RU"/>
        </w:rPr>
        <w:t>приводить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к</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результату</w:t>
      </w:r>
      <w:r w:rsidRPr="00C1243A">
        <w:rPr>
          <w:rFonts w:ascii="Times New Roman" w:eastAsia="Times New Roman" w:hAnsi="Times New Roman" w:cs="Times New Roman"/>
          <w:sz w:val="28"/>
          <w:szCs w:val="28"/>
          <w:lang w:val="en-US" w:eastAsia="ru-RU"/>
        </w:rPr>
        <w:t xml:space="preserve">; take up ─ </w:t>
      </w:r>
      <w:r w:rsidRPr="00C1243A">
        <w:rPr>
          <w:rFonts w:ascii="Times New Roman" w:eastAsia="Times New Roman" w:hAnsi="Times New Roman" w:cs="Times New Roman"/>
          <w:sz w:val="28"/>
          <w:szCs w:val="28"/>
          <w:lang w:eastAsia="ru-RU"/>
        </w:rPr>
        <w:t>начинать</w:t>
      </w:r>
      <w:r w:rsidRPr="00C1243A">
        <w:rPr>
          <w:rFonts w:ascii="Times New Roman" w:eastAsia="Times New Roman" w:hAnsi="Times New Roman" w:cs="Times New Roman"/>
          <w:sz w:val="28"/>
          <w:szCs w:val="28"/>
          <w:lang w:val="en-US" w:eastAsia="ru-RU"/>
        </w:rPr>
        <w:t xml:space="preserve">; usher ─ </w:t>
      </w:r>
      <w:r w:rsidRPr="00C1243A">
        <w:rPr>
          <w:rFonts w:ascii="Times New Roman" w:eastAsia="Times New Roman" w:hAnsi="Times New Roman" w:cs="Times New Roman"/>
          <w:sz w:val="28"/>
          <w:szCs w:val="28"/>
          <w:lang w:eastAsia="ru-RU"/>
        </w:rPr>
        <w:t>объявлять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возвещать</w:t>
      </w:r>
      <w:r w:rsidRPr="00C1243A">
        <w:rPr>
          <w:rFonts w:ascii="Times New Roman" w:eastAsia="Times New Roman" w:hAnsi="Times New Roman" w:cs="Times New Roman"/>
          <w:sz w:val="28"/>
          <w:szCs w:val="28"/>
          <w:lang w:val="en-US" w:eastAsia="ru-RU"/>
        </w:rPr>
        <w:t xml:space="preserve">; attain ─ </w:t>
      </w:r>
      <w:r w:rsidRPr="00C1243A">
        <w:rPr>
          <w:rFonts w:ascii="Times New Roman" w:eastAsia="Times New Roman" w:hAnsi="Times New Roman" w:cs="Times New Roman"/>
          <w:sz w:val="28"/>
          <w:szCs w:val="28"/>
          <w:lang w:eastAsia="ru-RU"/>
        </w:rPr>
        <w:t>достигать</w:t>
      </w:r>
      <w:r w:rsidRPr="00C1243A">
        <w:rPr>
          <w:rFonts w:ascii="Times New Roman" w:eastAsia="Times New Roman" w:hAnsi="Times New Roman" w:cs="Times New Roman"/>
          <w:sz w:val="28"/>
          <w:szCs w:val="28"/>
          <w:lang w:val="en-US" w:eastAsia="ru-RU"/>
        </w:rPr>
        <w:t xml:space="preserve">; handle ─ </w:t>
      </w:r>
      <w:r w:rsidRPr="00C1243A">
        <w:rPr>
          <w:rFonts w:ascii="Times New Roman" w:eastAsia="Times New Roman" w:hAnsi="Times New Roman" w:cs="Times New Roman"/>
          <w:sz w:val="28"/>
          <w:szCs w:val="28"/>
          <w:lang w:eastAsia="ru-RU"/>
        </w:rPr>
        <w:t>управлять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обращаться</w:t>
      </w:r>
      <w:r w:rsidRPr="00C1243A">
        <w:rPr>
          <w:rFonts w:ascii="Times New Roman" w:eastAsia="Times New Roman" w:hAnsi="Times New Roman" w:cs="Times New Roman"/>
          <w:sz w:val="28"/>
          <w:szCs w:val="28"/>
          <w:lang w:val="en-US" w:eastAsia="ru-RU"/>
        </w:rPr>
        <w:t xml:space="preserve">; drastically ─ </w:t>
      </w:r>
      <w:r w:rsidRPr="00C1243A">
        <w:rPr>
          <w:rFonts w:ascii="Times New Roman" w:eastAsia="Times New Roman" w:hAnsi="Times New Roman" w:cs="Times New Roman"/>
          <w:sz w:val="28"/>
          <w:szCs w:val="28"/>
          <w:lang w:eastAsia="ru-RU"/>
        </w:rPr>
        <w:t>решительно</w:t>
      </w:r>
      <w:r w:rsidRPr="00C1243A">
        <w:rPr>
          <w:rFonts w:ascii="Times New Roman" w:eastAsia="Times New Roman" w:hAnsi="Times New Roman" w:cs="Times New Roman"/>
          <w:sz w:val="28"/>
          <w:szCs w:val="28"/>
          <w:lang w:val="en-US" w:eastAsia="ru-RU"/>
        </w:rPr>
        <w:t xml:space="preserve">; eventually ─ </w:t>
      </w:r>
      <w:r w:rsidRPr="00C1243A">
        <w:rPr>
          <w:rFonts w:ascii="Times New Roman" w:eastAsia="Times New Roman" w:hAnsi="Times New Roman" w:cs="Times New Roman"/>
          <w:sz w:val="28"/>
          <w:szCs w:val="28"/>
          <w:lang w:eastAsia="ru-RU"/>
        </w:rPr>
        <w:t>окончательно</w:t>
      </w:r>
      <w:r w:rsidRPr="00C1243A">
        <w:rPr>
          <w:rFonts w:ascii="Times New Roman" w:eastAsia="Times New Roman" w:hAnsi="Times New Roman" w:cs="Times New Roman"/>
          <w:sz w:val="28"/>
          <w:szCs w:val="28"/>
          <w:lang w:val="en-US" w:eastAsia="ru-RU"/>
        </w:rPr>
        <w:t>.</w:t>
      </w:r>
    </w:p>
    <w:p w14:paraId="69CA48D9"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10599656" w14:textId="77777777" w:rsidR="00C1243A" w:rsidRPr="00C1243A" w:rsidRDefault="00C1243A" w:rsidP="00C1243A">
      <w:pPr>
        <w:spacing w:after="0" w:line="240" w:lineRule="auto"/>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 Match the words with the definitions below.</w:t>
      </w:r>
    </w:p>
    <w:p w14:paraId="57E90B20" w14:textId="77777777" w:rsidR="00C1243A" w:rsidRPr="00C1243A" w:rsidRDefault="00C1243A" w:rsidP="00C1243A">
      <w:pPr>
        <w:rPr>
          <w:lang w:val="en-US"/>
        </w:rPr>
      </w:pPr>
    </w:p>
    <w:p w14:paraId="225CB912"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i/>
          <w:iCs/>
          <w:sz w:val="28"/>
          <w:szCs w:val="28"/>
          <w:lang w:val="en-US" w:eastAsia="ru-RU"/>
        </w:rPr>
      </w:pPr>
      <w:r w:rsidRPr="00C1243A">
        <w:rPr>
          <w:rFonts w:ascii="Times New Roman" w:eastAsia="Times New Roman" w:hAnsi="Times New Roman" w:cs="Times New Roman"/>
          <w:i/>
          <w:iCs/>
          <w:sz w:val="28"/>
          <w:szCs w:val="28"/>
          <w:lang w:val="en-US" w:eastAsia="ru-RU"/>
        </w:rPr>
        <w:t>Predecessor, computation, portable, spreadsheet, miniaturization, power, recognition, hallmark.</w:t>
      </w:r>
    </w:p>
    <w:p w14:paraId="5A34B756"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i/>
          <w:iCs/>
          <w:sz w:val="28"/>
          <w:szCs w:val="28"/>
          <w:lang w:val="en-US" w:eastAsia="ru-RU"/>
        </w:rPr>
      </w:pPr>
      <w:r w:rsidRPr="00C1243A">
        <w:rPr>
          <w:rFonts w:ascii="Times New Roman" w:eastAsia="Times New Roman" w:hAnsi="Times New Roman" w:cs="Times New Roman"/>
          <w:i/>
          <w:iCs/>
          <w:sz w:val="28"/>
          <w:szCs w:val="28"/>
          <w:lang w:val="en-US" w:eastAsia="ru-RU"/>
        </w:rPr>
        <w:t xml:space="preserve"> </w:t>
      </w:r>
    </w:p>
    <w:p w14:paraId="336A493E"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bCs/>
          <w:sz w:val="28"/>
          <w:szCs w:val="28"/>
          <w:lang w:val="en-US" w:eastAsia="ru-RU"/>
        </w:rPr>
        <w:t>1.The </w:t>
      </w:r>
      <w:hyperlink r:id="rId45" w:tooltip="process" w:history="1">
        <w:r w:rsidRPr="00C1243A">
          <w:rPr>
            <w:rFonts w:ascii="Times New Roman" w:eastAsia="Times New Roman" w:hAnsi="Times New Roman" w:cs="Times New Roman"/>
            <w:bCs/>
            <w:sz w:val="28"/>
            <w:szCs w:val="28"/>
            <w:lang w:val="en-US" w:eastAsia="ru-RU"/>
          </w:rPr>
          <w:t>process</w:t>
        </w:r>
      </w:hyperlink>
      <w:r w:rsidRPr="00C1243A">
        <w:rPr>
          <w:rFonts w:ascii="Times New Roman" w:eastAsia="Times New Roman" w:hAnsi="Times New Roman" w:cs="Times New Roman"/>
          <w:bCs/>
          <w:sz w:val="28"/>
          <w:szCs w:val="28"/>
          <w:lang w:val="en-US" w:eastAsia="ru-RU"/>
        </w:rPr>
        <w:t> of making something very </w:t>
      </w:r>
      <w:hyperlink r:id="rId46" w:tooltip="small" w:history="1">
        <w:r w:rsidRPr="00C1243A">
          <w:rPr>
            <w:rFonts w:ascii="Times New Roman" w:eastAsia="Times New Roman" w:hAnsi="Times New Roman" w:cs="Times New Roman"/>
            <w:bCs/>
            <w:sz w:val="28"/>
            <w:szCs w:val="28"/>
            <w:lang w:val="en-US" w:eastAsia="ru-RU"/>
          </w:rPr>
          <w:t>small</w:t>
        </w:r>
      </w:hyperlink>
      <w:r w:rsidRPr="00C1243A">
        <w:rPr>
          <w:rFonts w:ascii="Times New Roman" w:eastAsia="Times New Roman" w:hAnsi="Times New Roman" w:cs="Times New Roman"/>
          <w:bCs/>
          <w:sz w:val="28"/>
          <w:szCs w:val="28"/>
          <w:lang w:val="en-US" w:eastAsia="ru-RU"/>
        </w:rPr>
        <w:t> using </w:t>
      </w:r>
      <w:hyperlink r:id="rId47" w:tooltip="modern" w:history="1">
        <w:r w:rsidRPr="00C1243A">
          <w:rPr>
            <w:rFonts w:ascii="Times New Roman" w:eastAsia="Times New Roman" w:hAnsi="Times New Roman" w:cs="Times New Roman"/>
            <w:bCs/>
            <w:sz w:val="28"/>
            <w:szCs w:val="28"/>
            <w:lang w:val="en-US" w:eastAsia="ru-RU"/>
          </w:rPr>
          <w:t>modern</w:t>
        </w:r>
      </w:hyperlink>
      <w:r w:rsidRPr="00C1243A">
        <w:rPr>
          <w:rFonts w:ascii="Times New Roman" w:eastAsia="Times New Roman" w:hAnsi="Times New Roman" w:cs="Times New Roman"/>
          <w:bCs/>
          <w:sz w:val="28"/>
          <w:szCs w:val="28"/>
          <w:lang w:val="en-US" w:eastAsia="ru-RU"/>
        </w:rPr>
        <w:t> </w:t>
      </w:r>
      <w:hyperlink r:id="rId48" w:tooltip="technology" w:history="1">
        <w:r w:rsidRPr="00C1243A">
          <w:rPr>
            <w:rFonts w:ascii="Times New Roman" w:eastAsia="Times New Roman" w:hAnsi="Times New Roman" w:cs="Times New Roman"/>
            <w:bCs/>
            <w:sz w:val="28"/>
            <w:szCs w:val="28"/>
            <w:lang w:val="en-US" w:eastAsia="ru-RU"/>
          </w:rPr>
          <w:t>technology</w:t>
        </w:r>
      </w:hyperlink>
      <w:r w:rsidRPr="00C1243A">
        <w:rPr>
          <w:rFonts w:ascii="Times New Roman" w:eastAsia="Times New Roman" w:hAnsi="Times New Roman" w:cs="Times New Roman"/>
          <w:sz w:val="28"/>
          <w:szCs w:val="28"/>
          <w:lang w:val="en-US" w:eastAsia="ru-RU"/>
        </w:rPr>
        <w:t>.</w:t>
      </w:r>
    </w:p>
    <w:p w14:paraId="0F8891B0"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hAnsi="Times New Roman"/>
          <w:sz w:val="28"/>
          <w:lang w:val="en-US"/>
        </w:rPr>
        <w:t>2.</w:t>
      </w:r>
      <w:hyperlink r:id="rId49" w:tooltip="electricity" w:history="1">
        <w:r w:rsidRPr="00C1243A">
          <w:rPr>
            <w:rFonts w:ascii="Times New Roman" w:hAnsi="Times New Roman" w:cs="Arial"/>
            <w:bCs/>
            <w:sz w:val="28"/>
            <w:szCs w:val="27"/>
            <w:lang w:val="en-US"/>
          </w:rPr>
          <w:t>Electricity</w:t>
        </w:r>
      </w:hyperlink>
      <w:r w:rsidRPr="00C1243A">
        <w:rPr>
          <w:rFonts w:ascii="Times New Roman" w:hAnsi="Times New Roman" w:cs="Arial"/>
          <w:bCs/>
          <w:sz w:val="28"/>
          <w:szCs w:val="27"/>
          <w:lang w:val="en-US"/>
        </w:rPr>
        <w:t>, </w:t>
      </w:r>
      <w:hyperlink r:id="rId50" w:tooltip="especially" w:history="1">
        <w:r w:rsidRPr="00C1243A">
          <w:rPr>
            <w:rFonts w:ascii="Times New Roman" w:hAnsi="Times New Roman" w:cs="Arial"/>
            <w:bCs/>
            <w:sz w:val="28"/>
            <w:szCs w:val="27"/>
            <w:lang w:val="en-US"/>
          </w:rPr>
          <w:t>especially</w:t>
        </w:r>
      </w:hyperlink>
      <w:r w:rsidRPr="00C1243A">
        <w:rPr>
          <w:rFonts w:ascii="Times New Roman" w:hAnsi="Times New Roman" w:cs="Arial"/>
          <w:bCs/>
          <w:sz w:val="28"/>
          <w:szCs w:val="27"/>
          <w:lang w:val="en-US"/>
        </w:rPr>
        <w:t> when </w:t>
      </w:r>
      <w:hyperlink r:id="rId51" w:tooltip="considering" w:history="1">
        <w:r w:rsidRPr="00C1243A">
          <w:rPr>
            <w:rFonts w:ascii="Times New Roman" w:hAnsi="Times New Roman" w:cs="Arial"/>
            <w:bCs/>
            <w:sz w:val="28"/>
            <w:szCs w:val="27"/>
            <w:lang w:val="en-US"/>
          </w:rPr>
          <w:t>considering</w:t>
        </w:r>
      </w:hyperlink>
      <w:r w:rsidRPr="00C1243A">
        <w:rPr>
          <w:rFonts w:ascii="Times New Roman" w:hAnsi="Times New Roman" w:cs="Arial"/>
          <w:bCs/>
          <w:sz w:val="28"/>
          <w:szCs w:val="27"/>
          <w:lang w:val="en-US"/>
        </w:rPr>
        <w:t> </w:t>
      </w:r>
      <w:hyperlink r:id="rId52" w:tooltip="its" w:history="1">
        <w:r w:rsidRPr="00C1243A">
          <w:rPr>
            <w:rFonts w:ascii="Times New Roman" w:hAnsi="Times New Roman" w:cs="Arial"/>
            <w:bCs/>
            <w:sz w:val="28"/>
            <w:szCs w:val="27"/>
            <w:lang w:val="en-US"/>
          </w:rPr>
          <w:t>its</w:t>
        </w:r>
      </w:hyperlink>
      <w:r w:rsidRPr="00C1243A">
        <w:rPr>
          <w:rFonts w:ascii="Times New Roman" w:hAnsi="Times New Roman" w:cs="Arial"/>
          <w:bCs/>
          <w:sz w:val="28"/>
          <w:szCs w:val="27"/>
          <w:lang w:val="en-US"/>
        </w:rPr>
        <w:t> use or </w:t>
      </w:r>
      <w:hyperlink r:id="rId53" w:tooltip="production" w:history="1">
        <w:r w:rsidRPr="00C1243A">
          <w:rPr>
            <w:rFonts w:ascii="Times New Roman" w:hAnsi="Times New Roman" w:cs="Arial"/>
            <w:bCs/>
            <w:sz w:val="28"/>
            <w:szCs w:val="27"/>
            <w:lang w:val="en-US"/>
          </w:rPr>
          <w:t>production</w:t>
        </w:r>
      </w:hyperlink>
      <w:r w:rsidRPr="00C1243A">
        <w:rPr>
          <w:rFonts w:ascii="Times New Roman" w:hAnsi="Times New Roman"/>
          <w:sz w:val="28"/>
          <w:lang w:val="en-US"/>
        </w:rPr>
        <w:t>.</w:t>
      </w:r>
    </w:p>
    <w:p w14:paraId="0549CF54"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bCs/>
          <w:sz w:val="28"/>
          <w:szCs w:val="28"/>
          <w:lang w:val="en-US" w:eastAsia="ru-RU"/>
        </w:rPr>
        <w:t>3.A </w:t>
      </w:r>
      <w:hyperlink r:id="rId54" w:tooltip="typical" w:history="1">
        <w:r w:rsidRPr="00C1243A">
          <w:rPr>
            <w:rFonts w:ascii="Times New Roman" w:eastAsia="Times New Roman" w:hAnsi="Times New Roman" w:cs="Times New Roman"/>
            <w:bCs/>
            <w:sz w:val="28"/>
            <w:szCs w:val="28"/>
            <w:lang w:val="en-US" w:eastAsia="ru-RU"/>
          </w:rPr>
          <w:t>typical</w:t>
        </w:r>
      </w:hyperlink>
      <w:r w:rsidRPr="00C1243A">
        <w:rPr>
          <w:rFonts w:ascii="Times New Roman" w:eastAsia="Times New Roman" w:hAnsi="Times New Roman" w:cs="Times New Roman"/>
          <w:bCs/>
          <w:sz w:val="28"/>
          <w:szCs w:val="28"/>
          <w:lang w:val="en-US" w:eastAsia="ru-RU"/>
        </w:rPr>
        <w:t> </w:t>
      </w:r>
      <w:hyperlink r:id="rId55" w:tooltip="characteristic" w:history="1">
        <w:r w:rsidRPr="00C1243A">
          <w:rPr>
            <w:rFonts w:ascii="Times New Roman" w:eastAsia="Times New Roman" w:hAnsi="Times New Roman" w:cs="Times New Roman"/>
            <w:bCs/>
            <w:sz w:val="28"/>
            <w:szCs w:val="28"/>
            <w:lang w:val="en-US" w:eastAsia="ru-RU"/>
          </w:rPr>
          <w:t>characteristic</w:t>
        </w:r>
      </w:hyperlink>
      <w:r w:rsidRPr="00C1243A">
        <w:rPr>
          <w:rFonts w:ascii="Times New Roman" w:eastAsia="Times New Roman" w:hAnsi="Times New Roman" w:cs="Times New Roman"/>
          <w:bCs/>
          <w:sz w:val="28"/>
          <w:szCs w:val="28"/>
          <w:lang w:val="en-US" w:eastAsia="ru-RU"/>
        </w:rPr>
        <w:t> or </w:t>
      </w:r>
      <w:hyperlink r:id="rId56" w:tooltip="feature" w:history="1">
        <w:r w:rsidRPr="00C1243A">
          <w:rPr>
            <w:rFonts w:ascii="Times New Roman" w:eastAsia="Times New Roman" w:hAnsi="Times New Roman" w:cs="Times New Roman"/>
            <w:bCs/>
            <w:sz w:val="28"/>
            <w:szCs w:val="28"/>
            <w:lang w:val="en-US" w:eastAsia="ru-RU"/>
          </w:rPr>
          <w:t>feature</w:t>
        </w:r>
      </w:hyperlink>
      <w:r w:rsidRPr="00C1243A">
        <w:rPr>
          <w:rFonts w:ascii="Times New Roman" w:eastAsia="Times New Roman" w:hAnsi="Times New Roman" w:cs="Times New Roman"/>
          <w:bCs/>
          <w:sz w:val="28"/>
          <w:szCs w:val="28"/>
          <w:lang w:val="en-US" w:eastAsia="ru-RU"/>
        </w:rPr>
        <w:t> of a </w:t>
      </w:r>
      <w:hyperlink r:id="rId57" w:tooltip="person" w:history="1">
        <w:r w:rsidRPr="00C1243A">
          <w:rPr>
            <w:rFonts w:ascii="Times New Roman" w:eastAsia="Times New Roman" w:hAnsi="Times New Roman" w:cs="Times New Roman"/>
            <w:bCs/>
            <w:sz w:val="28"/>
            <w:szCs w:val="28"/>
            <w:lang w:val="en-US" w:eastAsia="ru-RU"/>
          </w:rPr>
          <w:t>person</w:t>
        </w:r>
      </w:hyperlink>
      <w:r w:rsidRPr="00C1243A">
        <w:rPr>
          <w:rFonts w:ascii="Times New Roman" w:eastAsia="Times New Roman" w:hAnsi="Times New Roman" w:cs="Times New Roman"/>
          <w:bCs/>
          <w:sz w:val="28"/>
          <w:szCs w:val="28"/>
          <w:lang w:val="en-US" w:eastAsia="ru-RU"/>
        </w:rPr>
        <w:t> or thing.</w:t>
      </w:r>
    </w:p>
    <w:p w14:paraId="7BA37A71"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4.</w:t>
      </w:r>
      <w:r w:rsidRPr="00C1243A">
        <w:rPr>
          <w:rFonts w:ascii="Times New Roman" w:eastAsia="Times New Roman" w:hAnsi="Times New Roman" w:cs="Times New Roman"/>
          <w:bCs/>
          <w:sz w:val="28"/>
          <w:szCs w:val="28"/>
          <w:lang w:val="en-US" w:eastAsia="ru-RU"/>
        </w:rPr>
        <w:t>A </w:t>
      </w:r>
      <w:hyperlink r:id="rId58" w:tooltip="piece" w:history="1">
        <w:r w:rsidRPr="00C1243A">
          <w:rPr>
            <w:rFonts w:ascii="Times New Roman" w:eastAsia="Times New Roman" w:hAnsi="Times New Roman" w:cs="Times New Roman"/>
            <w:bCs/>
            <w:sz w:val="28"/>
            <w:szCs w:val="28"/>
            <w:lang w:val="en-US" w:eastAsia="ru-RU"/>
          </w:rPr>
          <w:t>piece</w:t>
        </w:r>
      </w:hyperlink>
      <w:r w:rsidRPr="00C1243A">
        <w:rPr>
          <w:rFonts w:ascii="Times New Roman" w:eastAsia="Times New Roman" w:hAnsi="Times New Roman" w:cs="Times New Roman"/>
          <w:bCs/>
          <w:sz w:val="28"/>
          <w:szCs w:val="28"/>
          <w:lang w:val="en-US" w:eastAsia="ru-RU"/>
        </w:rPr>
        <w:t> of </w:t>
      </w:r>
      <w:hyperlink r:id="rId59" w:tooltip="computer" w:history="1">
        <w:r w:rsidRPr="00C1243A">
          <w:rPr>
            <w:rFonts w:ascii="Times New Roman" w:eastAsia="Times New Roman" w:hAnsi="Times New Roman" w:cs="Times New Roman"/>
            <w:bCs/>
            <w:sz w:val="28"/>
            <w:szCs w:val="28"/>
            <w:lang w:val="en-US" w:eastAsia="ru-RU"/>
          </w:rPr>
          <w:t>computer</w:t>
        </w:r>
      </w:hyperlink>
      <w:r w:rsidRPr="00C1243A">
        <w:rPr>
          <w:rFonts w:ascii="Times New Roman" w:eastAsia="Times New Roman" w:hAnsi="Times New Roman" w:cs="Times New Roman"/>
          <w:bCs/>
          <w:sz w:val="28"/>
          <w:szCs w:val="28"/>
          <w:lang w:val="en-US" w:eastAsia="ru-RU"/>
        </w:rPr>
        <w:t> </w:t>
      </w:r>
      <w:hyperlink r:id="rId60" w:tooltip="software" w:history="1">
        <w:r w:rsidRPr="00C1243A">
          <w:rPr>
            <w:rFonts w:ascii="Times New Roman" w:eastAsia="Times New Roman" w:hAnsi="Times New Roman" w:cs="Times New Roman"/>
            <w:bCs/>
            <w:sz w:val="28"/>
            <w:szCs w:val="28"/>
            <w:lang w:val="en-US" w:eastAsia="ru-RU"/>
          </w:rPr>
          <w:t>software</w:t>
        </w:r>
      </w:hyperlink>
      <w:r w:rsidRPr="00C1243A">
        <w:rPr>
          <w:rFonts w:ascii="Times New Roman" w:eastAsia="Times New Roman" w:hAnsi="Times New Roman" w:cs="Times New Roman"/>
          <w:bCs/>
          <w:sz w:val="28"/>
          <w:szCs w:val="28"/>
          <w:lang w:val="en-US" w:eastAsia="ru-RU"/>
        </w:rPr>
        <w:t> used for </w:t>
      </w:r>
      <w:hyperlink r:id="rId61" w:tooltip="showing" w:history="1">
        <w:r w:rsidRPr="00C1243A">
          <w:rPr>
            <w:rFonts w:ascii="Times New Roman" w:eastAsia="Times New Roman" w:hAnsi="Times New Roman" w:cs="Times New Roman"/>
            <w:bCs/>
            <w:sz w:val="28"/>
            <w:szCs w:val="28"/>
            <w:lang w:val="en-US" w:eastAsia="ru-RU"/>
          </w:rPr>
          <w:t>showing</w:t>
        </w:r>
      </w:hyperlink>
      <w:r w:rsidRPr="00C1243A">
        <w:rPr>
          <w:rFonts w:ascii="Times New Roman" w:eastAsia="Times New Roman" w:hAnsi="Times New Roman" w:cs="Times New Roman"/>
          <w:bCs/>
          <w:sz w:val="28"/>
          <w:szCs w:val="28"/>
          <w:lang w:val="en-US" w:eastAsia="ru-RU"/>
        </w:rPr>
        <w:t> </w:t>
      </w:r>
      <w:hyperlink r:id="rId62" w:tooltip="rows" w:history="1">
        <w:r w:rsidRPr="00C1243A">
          <w:rPr>
            <w:rFonts w:ascii="Times New Roman" w:eastAsia="Times New Roman" w:hAnsi="Times New Roman" w:cs="Times New Roman"/>
            <w:bCs/>
            <w:sz w:val="28"/>
            <w:szCs w:val="28"/>
            <w:lang w:val="en-US" w:eastAsia="ru-RU"/>
          </w:rPr>
          <w:t>rows</w:t>
        </w:r>
      </w:hyperlink>
      <w:r w:rsidRPr="00C1243A">
        <w:rPr>
          <w:rFonts w:ascii="Times New Roman" w:eastAsia="Times New Roman" w:hAnsi="Times New Roman" w:cs="Times New Roman"/>
          <w:bCs/>
          <w:sz w:val="28"/>
          <w:szCs w:val="28"/>
          <w:lang w:val="en-US" w:eastAsia="ru-RU"/>
        </w:rPr>
        <w:t> and </w:t>
      </w:r>
      <w:hyperlink r:id="rId63" w:tooltip="columns" w:history="1">
        <w:r w:rsidRPr="00C1243A">
          <w:rPr>
            <w:rFonts w:ascii="Times New Roman" w:eastAsia="Times New Roman" w:hAnsi="Times New Roman" w:cs="Times New Roman"/>
            <w:bCs/>
            <w:sz w:val="28"/>
            <w:szCs w:val="28"/>
            <w:lang w:val="en-US" w:eastAsia="ru-RU"/>
          </w:rPr>
          <w:t>columns</w:t>
        </w:r>
      </w:hyperlink>
      <w:r w:rsidRPr="00C1243A">
        <w:rPr>
          <w:rFonts w:ascii="Times New Roman" w:eastAsia="Times New Roman" w:hAnsi="Times New Roman" w:cs="Times New Roman"/>
          <w:bCs/>
          <w:sz w:val="28"/>
          <w:szCs w:val="28"/>
          <w:lang w:val="en-US" w:eastAsia="ru-RU"/>
        </w:rPr>
        <w:t> of </w:t>
      </w:r>
      <w:hyperlink r:id="rId64" w:tooltip="numbers" w:history="1">
        <w:r w:rsidRPr="00C1243A">
          <w:rPr>
            <w:rFonts w:ascii="Times New Roman" w:eastAsia="Times New Roman" w:hAnsi="Times New Roman" w:cs="Times New Roman"/>
            <w:bCs/>
            <w:sz w:val="28"/>
            <w:szCs w:val="28"/>
            <w:lang w:val="en-US" w:eastAsia="ru-RU"/>
          </w:rPr>
          <w:t>numbers</w:t>
        </w:r>
      </w:hyperlink>
      <w:r w:rsidRPr="00C1243A">
        <w:rPr>
          <w:rFonts w:ascii="Times New Roman" w:eastAsia="Times New Roman" w:hAnsi="Times New Roman" w:cs="Times New Roman"/>
          <w:bCs/>
          <w:sz w:val="28"/>
          <w:szCs w:val="28"/>
          <w:lang w:val="en-US" w:eastAsia="ru-RU"/>
        </w:rPr>
        <w:t> or other </w:t>
      </w:r>
      <w:hyperlink r:id="rId65" w:tooltip="data" w:history="1">
        <w:r w:rsidRPr="00C1243A">
          <w:rPr>
            <w:rFonts w:ascii="Times New Roman" w:eastAsia="Times New Roman" w:hAnsi="Times New Roman" w:cs="Times New Roman"/>
            <w:bCs/>
            <w:sz w:val="28"/>
            <w:szCs w:val="28"/>
            <w:lang w:val="en-US" w:eastAsia="ru-RU"/>
          </w:rPr>
          <w:t>data</w:t>
        </w:r>
      </w:hyperlink>
      <w:r w:rsidRPr="00C1243A">
        <w:rPr>
          <w:rFonts w:ascii="Times New Roman" w:eastAsia="Times New Roman" w:hAnsi="Times New Roman" w:cs="Times New Roman"/>
          <w:bCs/>
          <w:sz w:val="28"/>
          <w:szCs w:val="28"/>
          <w:lang w:val="en-US" w:eastAsia="ru-RU"/>
        </w:rPr>
        <w:t>, and for doing </w:t>
      </w:r>
      <w:hyperlink r:id="rId66" w:tooltip="calculations" w:history="1">
        <w:r w:rsidRPr="00C1243A">
          <w:rPr>
            <w:rFonts w:ascii="Times New Roman" w:eastAsia="Times New Roman" w:hAnsi="Times New Roman" w:cs="Times New Roman"/>
            <w:bCs/>
            <w:sz w:val="28"/>
            <w:szCs w:val="28"/>
            <w:lang w:val="en-US" w:eastAsia="ru-RU"/>
          </w:rPr>
          <w:t>calculations</w:t>
        </w:r>
      </w:hyperlink>
      <w:r w:rsidRPr="00C1243A">
        <w:rPr>
          <w:rFonts w:ascii="Times New Roman" w:eastAsia="Times New Roman" w:hAnsi="Times New Roman" w:cs="Times New Roman"/>
          <w:bCs/>
          <w:sz w:val="28"/>
          <w:szCs w:val="28"/>
          <w:lang w:val="en-US" w:eastAsia="ru-RU"/>
        </w:rPr>
        <w:t> with this </w:t>
      </w:r>
      <w:hyperlink r:id="rId67" w:tooltip="data" w:history="1">
        <w:r w:rsidRPr="00C1243A">
          <w:rPr>
            <w:rFonts w:ascii="Times New Roman" w:eastAsia="Times New Roman" w:hAnsi="Times New Roman" w:cs="Times New Roman"/>
            <w:bCs/>
            <w:sz w:val="28"/>
            <w:szCs w:val="28"/>
            <w:lang w:val="en-US" w:eastAsia="ru-RU"/>
          </w:rPr>
          <w:t>data</w:t>
        </w:r>
      </w:hyperlink>
      <w:r w:rsidRPr="00C1243A">
        <w:rPr>
          <w:rFonts w:ascii="Times New Roman" w:eastAsia="Times New Roman" w:hAnsi="Times New Roman" w:cs="Times New Roman"/>
          <w:sz w:val="28"/>
          <w:szCs w:val="28"/>
          <w:lang w:val="en-US" w:eastAsia="ru-RU"/>
        </w:rPr>
        <w:t>.</w:t>
      </w:r>
    </w:p>
    <w:p w14:paraId="499D3258"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5. </w:t>
      </w:r>
      <w:r w:rsidRPr="00C1243A">
        <w:rPr>
          <w:rFonts w:ascii="Times New Roman" w:eastAsia="Times New Roman" w:hAnsi="Times New Roman" w:cs="Times New Roman"/>
          <w:bCs/>
          <w:sz w:val="28"/>
          <w:szCs w:val="28"/>
          <w:lang w:val="en-US" w:eastAsia="ru-RU"/>
        </w:rPr>
        <w:t>A </w:t>
      </w:r>
      <w:hyperlink r:id="rId68" w:tooltip="machine" w:history="1">
        <w:r w:rsidRPr="00C1243A">
          <w:rPr>
            <w:rFonts w:ascii="Times New Roman" w:eastAsia="Times New Roman" w:hAnsi="Times New Roman" w:cs="Times New Roman"/>
            <w:bCs/>
            <w:sz w:val="28"/>
            <w:szCs w:val="28"/>
            <w:lang w:val="en-US" w:eastAsia="ru-RU"/>
          </w:rPr>
          <w:t>machine</w:t>
        </w:r>
      </w:hyperlink>
      <w:r w:rsidRPr="00C1243A">
        <w:rPr>
          <w:rFonts w:ascii="Times New Roman" w:eastAsia="Times New Roman" w:hAnsi="Times New Roman" w:cs="Times New Roman"/>
          <w:bCs/>
          <w:sz w:val="28"/>
          <w:szCs w:val="28"/>
          <w:lang w:val="en-US" w:eastAsia="ru-RU"/>
        </w:rPr>
        <w:t>, </w:t>
      </w:r>
      <w:hyperlink r:id="rId69" w:tooltip="system" w:history="1">
        <w:r w:rsidRPr="00C1243A">
          <w:rPr>
            <w:rFonts w:ascii="Times New Roman" w:eastAsia="Times New Roman" w:hAnsi="Times New Roman" w:cs="Times New Roman"/>
            <w:bCs/>
            <w:sz w:val="28"/>
            <w:szCs w:val="28"/>
            <w:lang w:val="en-US" w:eastAsia="ru-RU"/>
          </w:rPr>
          <w:t>system</w:t>
        </w:r>
      </w:hyperlink>
      <w:r w:rsidRPr="00C1243A">
        <w:rPr>
          <w:rFonts w:ascii="Times New Roman" w:eastAsia="Times New Roman" w:hAnsi="Times New Roman" w:cs="Times New Roman"/>
          <w:bCs/>
          <w:sz w:val="28"/>
          <w:szCs w:val="28"/>
          <w:lang w:val="en-US" w:eastAsia="ru-RU"/>
        </w:rPr>
        <w:t>, </w:t>
      </w:r>
      <w:hyperlink r:id="rId70" w:tooltip="law" w:history="1">
        <w:r w:rsidRPr="00C1243A">
          <w:rPr>
            <w:rFonts w:ascii="Times New Roman" w:eastAsia="Times New Roman" w:hAnsi="Times New Roman" w:cs="Times New Roman"/>
            <w:bCs/>
            <w:sz w:val="28"/>
            <w:szCs w:val="28"/>
            <w:lang w:val="en-US" w:eastAsia="ru-RU"/>
          </w:rPr>
          <w:t>law</w:t>
        </w:r>
      </w:hyperlink>
      <w:r w:rsidRPr="00C1243A">
        <w:rPr>
          <w:rFonts w:ascii="Times New Roman" w:eastAsia="Times New Roman" w:hAnsi="Times New Roman" w:cs="Times New Roman"/>
          <w:bCs/>
          <w:sz w:val="28"/>
          <w:szCs w:val="28"/>
          <w:lang w:val="en-US" w:eastAsia="ru-RU"/>
        </w:rPr>
        <w:t>, etc. that has been </w:t>
      </w:r>
      <w:hyperlink r:id="rId71" w:tooltip="replaced" w:history="1">
        <w:r w:rsidRPr="00C1243A">
          <w:rPr>
            <w:rFonts w:ascii="Times New Roman" w:eastAsia="Times New Roman" w:hAnsi="Times New Roman" w:cs="Times New Roman"/>
            <w:bCs/>
            <w:sz w:val="28"/>
            <w:szCs w:val="28"/>
            <w:lang w:val="en-US" w:eastAsia="ru-RU"/>
          </w:rPr>
          <w:t>replaced</w:t>
        </w:r>
      </w:hyperlink>
      <w:r w:rsidRPr="00C1243A">
        <w:rPr>
          <w:rFonts w:ascii="Times New Roman" w:eastAsia="Times New Roman" w:hAnsi="Times New Roman" w:cs="Times New Roman"/>
          <w:bCs/>
          <w:sz w:val="28"/>
          <w:szCs w:val="28"/>
          <w:lang w:val="en-US" w:eastAsia="ru-RU"/>
        </w:rPr>
        <w:t> by a new one.</w:t>
      </w:r>
    </w:p>
    <w:p w14:paraId="2EA12606"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kern w:val="36"/>
          <w:sz w:val="28"/>
          <w:szCs w:val="28"/>
          <w:lang w:val="en-US" w:eastAsia="ru-RU"/>
        </w:rPr>
      </w:pPr>
      <w:r w:rsidRPr="00C1243A">
        <w:rPr>
          <w:rFonts w:ascii="Times New Roman" w:eastAsia="Times New Roman" w:hAnsi="Times New Roman" w:cs="Times New Roman"/>
          <w:kern w:val="36"/>
          <w:sz w:val="28"/>
          <w:szCs w:val="28"/>
          <w:lang w:val="en-US" w:eastAsia="ru-RU"/>
        </w:rPr>
        <w:t>6.</w:t>
      </w:r>
      <w:r w:rsidRPr="00C1243A">
        <w:rPr>
          <w:rFonts w:ascii="Arial" w:hAnsi="Arial" w:cs="Arial"/>
          <w:b/>
          <w:bCs/>
          <w:color w:val="1D2A57"/>
          <w:sz w:val="27"/>
          <w:szCs w:val="27"/>
          <w:lang w:val="en-US"/>
        </w:rPr>
        <w:t xml:space="preserve"> </w:t>
      </w:r>
      <w:r w:rsidRPr="00C1243A">
        <w:rPr>
          <w:rFonts w:ascii="Times New Roman" w:eastAsia="Times New Roman" w:hAnsi="Times New Roman" w:cs="Times New Roman"/>
          <w:bCs/>
          <w:kern w:val="36"/>
          <w:sz w:val="28"/>
          <w:szCs w:val="28"/>
          <w:lang w:val="en-US" w:eastAsia="ru-RU"/>
        </w:rPr>
        <w:t>The </w:t>
      </w:r>
      <w:hyperlink r:id="rId72" w:tooltip="act" w:history="1">
        <w:r w:rsidRPr="00C1243A">
          <w:rPr>
            <w:rFonts w:ascii="Times New Roman" w:eastAsia="Times New Roman" w:hAnsi="Times New Roman" w:cs="Times New Roman"/>
            <w:bCs/>
            <w:kern w:val="36"/>
            <w:sz w:val="28"/>
            <w:szCs w:val="28"/>
            <w:lang w:val="en-US" w:eastAsia="ru-RU"/>
          </w:rPr>
          <w:t>act</w:t>
        </w:r>
      </w:hyperlink>
      <w:r w:rsidRPr="00C1243A">
        <w:rPr>
          <w:rFonts w:ascii="Times New Roman" w:eastAsia="Times New Roman" w:hAnsi="Times New Roman" w:cs="Times New Roman"/>
          <w:bCs/>
          <w:kern w:val="36"/>
          <w:sz w:val="28"/>
          <w:szCs w:val="28"/>
          <w:lang w:val="en-US" w:eastAsia="ru-RU"/>
        </w:rPr>
        <w:t> or </w:t>
      </w:r>
      <w:hyperlink r:id="rId73" w:tooltip="process" w:history="1">
        <w:r w:rsidRPr="00C1243A">
          <w:rPr>
            <w:rFonts w:ascii="Times New Roman" w:eastAsia="Times New Roman" w:hAnsi="Times New Roman" w:cs="Times New Roman"/>
            <w:bCs/>
            <w:kern w:val="36"/>
            <w:sz w:val="28"/>
            <w:szCs w:val="28"/>
            <w:lang w:val="en-US" w:eastAsia="ru-RU"/>
          </w:rPr>
          <w:t>process</w:t>
        </w:r>
      </w:hyperlink>
      <w:r w:rsidRPr="00C1243A">
        <w:rPr>
          <w:rFonts w:ascii="Times New Roman" w:eastAsia="Times New Roman" w:hAnsi="Times New Roman" w:cs="Times New Roman"/>
          <w:bCs/>
          <w:kern w:val="36"/>
          <w:sz w:val="28"/>
          <w:szCs w:val="28"/>
          <w:lang w:val="en-US" w:eastAsia="ru-RU"/>
        </w:rPr>
        <w:t> of </w:t>
      </w:r>
      <w:hyperlink r:id="rId74" w:tooltip="calculating" w:history="1">
        <w:r w:rsidRPr="00C1243A">
          <w:rPr>
            <w:rFonts w:ascii="Times New Roman" w:eastAsia="Times New Roman" w:hAnsi="Times New Roman" w:cs="Times New Roman"/>
            <w:bCs/>
            <w:kern w:val="36"/>
            <w:sz w:val="28"/>
            <w:szCs w:val="28"/>
            <w:lang w:val="en-US" w:eastAsia="ru-RU"/>
          </w:rPr>
          <w:t>calculating</w:t>
        </w:r>
      </w:hyperlink>
      <w:r w:rsidRPr="00C1243A">
        <w:rPr>
          <w:rFonts w:ascii="Times New Roman" w:eastAsia="Times New Roman" w:hAnsi="Times New Roman" w:cs="Times New Roman"/>
          <w:bCs/>
          <w:kern w:val="36"/>
          <w:sz w:val="28"/>
          <w:szCs w:val="28"/>
          <w:lang w:val="en-US" w:eastAsia="ru-RU"/>
        </w:rPr>
        <w:t> an </w:t>
      </w:r>
      <w:hyperlink r:id="rId75" w:tooltip="answer" w:history="1">
        <w:r w:rsidRPr="00C1243A">
          <w:rPr>
            <w:rFonts w:ascii="Times New Roman" w:eastAsia="Times New Roman" w:hAnsi="Times New Roman" w:cs="Times New Roman"/>
            <w:bCs/>
            <w:kern w:val="36"/>
            <w:sz w:val="28"/>
            <w:szCs w:val="28"/>
            <w:lang w:val="en-US" w:eastAsia="ru-RU"/>
          </w:rPr>
          <w:t>answer</w:t>
        </w:r>
      </w:hyperlink>
      <w:r w:rsidRPr="00C1243A">
        <w:rPr>
          <w:rFonts w:ascii="Times New Roman" w:eastAsia="Times New Roman" w:hAnsi="Times New Roman" w:cs="Times New Roman"/>
          <w:bCs/>
          <w:kern w:val="36"/>
          <w:sz w:val="28"/>
          <w:szCs w:val="28"/>
          <w:lang w:val="en-US" w:eastAsia="ru-RU"/>
        </w:rPr>
        <w:t> or </w:t>
      </w:r>
      <w:hyperlink r:id="rId76" w:tooltip="amount" w:history="1">
        <w:r w:rsidRPr="00C1243A">
          <w:rPr>
            <w:rFonts w:ascii="Times New Roman" w:eastAsia="Times New Roman" w:hAnsi="Times New Roman" w:cs="Times New Roman"/>
            <w:bCs/>
            <w:kern w:val="36"/>
            <w:sz w:val="28"/>
            <w:szCs w:val="28"/>
            <w:lang w:val="en-US" w:eastAsia="ru-RU"/>
          </w:rPr>
          <w:t>amount</w:t>
        </w:r>
      </w:hyperlink>
      <w:r w:rsidRPr="00C1243A">
        <w:rPr>
          <w:rFonts w:ascii="Times New Roman" w:eastAsia="Times New Roman" w:hAnsi="Times New Roman" w:cs="Times New Roman"/>
          <w:bCs/>
          <w:kern w:val="36"/>
          <w:sz w:val="28"/>
          <w:szCs w:val="28"/>
          <w:lang w:val="en-US" w:eastAsia="ru-RU"/>
        </w:rPr>
        <w:t> by using a </w:t>
      </w:r>
      <w:hyperlink r:id="rId77" w:tooltip="machine" w:history="1">
        <w:r w:rsidRPr="00C1243A">
          <w:rPr>
            <w:rFonts w:ascii="Times New Roman" w:eastAsia="Times New Roman" w:hAnsi="Times New Roman" w:cs="Times New Roman"/>
            <w:bCs/>
            <w:kern w:val="36"/>
            <w:sz w:val="28"/>
            <w:szCs w:val="28"/>
            <w:lang w:val="en-US" w:eastAsia="ru-RU"/>
          </w:rPr>
          <w:t>machine</w:t>
        </w:r>
      </w:hyperlink>
      <w:r w:rsidRPr="00C1243A">
        <w:rPr>
          <w:rFonts w:ascii="Times New Roman" w:eastAsia="Times New Roman" w:hAnsi="Times New Roman" w:cs="Times New Roman"/>
          <w:kern w:val="36"/>
          <w:sz w:val="28"/>
          <w:szCs w:val="28"/>
          <w:lang w:val="en-US" w:eastAsia="ru-RU"/>
        </w:rPr>
        <w:t xml:space="preserve">. </w:t>
      </w:r>
    </w:p>
    <w:p w14:paraId="773C75AA"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kern w:val="36"/>
          <w:sz w:val="28"/>
          <w:szCs w:val="28"/>
          <w:lang w:val="en-US" w:eastAsia="ru-RU"/>
        </w:rPr>
      </w:pPr>
      <w:r w:rsidRPr="00C1243A">
        <w:rPr>
          <w:rFonts w:ascii="Times New Roman" w:eastAsia="Times New Roman" w:hAnsi="Times New Roman" w:cs="Times New Roman"/>
          <w:kern w:val="36"/>
          <w:sz w:val="28"/>
          <w:szCs w:val="28"/>
          <w:lang w:val="en-US" w:eastAsia="ru-RU"/>
        </w:rPr>
        <w:t xml:space="preserve">7. </w:t>
      </w:r>
      <w:hyperlink r:id="rId78" w:tooltip="light" w:history="1">
        <w:r w:rsidRPr="00C1243A">
          <w:rPr>
            <w:rFonts w:ascii="Times New Roman" w:eastAsia="Times New Roman" w:hAnsi="Times New Roman" w:cs="Times New Roman"/>
            <w:bCs/>
            <w:kern w:val="36"/>
            <w:sz w:val="28"/>
            <w:szCs w:val="28"/>
            <w:lang w:val="en-US" w:eastAsia="ru-RU"/>
          </w:rPr>
          <w:t>Light</w:t>
        </w:r>
      </w:hyperlink>
      <w:r w:rsidRPr="00C1243A">
        <w:rPr>
          <w:rFonts w:ascii="Times New Roman" w:eastAsia="Times New Roman" w:hAnsi="Times New Roman" w:cs="Times New Roman"/>
          <w:bCs/>
          <w:kern w:val="36"/>
          <w:sz w:val="28"/>
          <w:szCs w:val="28"/>
          <w:lang w:val="en-US" w:eastAsia="ru-RU"/>
        </w:rPr>
        <w:t> and </w:t>
      </w:r>
      <w:hyperlink r:id="rId79" w:tooltip="small" w:history="1">
        <w:r w:rsidRPr="00C1243A">
          <w:rPr>
            <w:rFonts w:ascii="Times New Roman" w:eastAsia="Times New Roman" w:hAnsi="Times New Roman" w:cs="Times New Roman"/>
            <w:bCs/>
            <w:kern w:val="36"/>
            <w:sz w:val="28"/>
            <w:szCs w:val="28"/>
            <w:lang w:val="en-US" w:eastAsia="ru-RU"/>
          </w:rPr>
          <w:t>small</w:t>
        </w:r>
      </w:hyperlink>
      <w:r w:rsidRPr="00C1243A">
        <w:rPr>
          <w:rFonts w:ascii="Times New Roman" w:eastAsia="Times New Roman" w:hAnsi="Times New Roman" w:cs="Times New Roman"/>
          <w:bCs/>
          <w:kern w:val="36"/>
          <w:sz w:val="28"/>
          <w:szCs w:val="28"/>
          <w:lang w:val="en-US" w:eastAsia="ru-RU"/>
        </w:rPr>
        <w:t> enough to be </w:t>
      </w:r>
      <w:hyperlink r:id="rId80" w:tooltip="easily" w:history="1">
        <w:r w:rsidRPr="00C1243A">
          <w:rPr>
            <w:rFonts w:ascii="Times New Roman" w:eastAsia="Times New Roman" w:hAnsi="Times New Roman" w:cs="Times New Roman"/>
            <w:bCs/>
            <w:kern w:val="36"/>
            <w:sz w:val="28"/>
            <w:szCs w:val="28"/>
            <w:lang w:val="en-US" w:eastAsia="ru-RU"/>
          </w:rPr>
          <w:t>easily</w:t>
        </w:r>
      </w:hyperlink>
      <w:r w:rsidRPr="00C1243A">
        <w:rPr>
          <w:rFonts w:ascii="Times New Roman" w:eastAsia="Times New Roman" w:hAnsi="Times New Roman" w:cs="Times New Roman"/>
          <w:bCs/>
          <w:kern w:val="36"/>
          <w:sz w:val="28"/>
          <w:szCs w:val="28"/>
          <w:lang w:val="en-US" w:eastAsia="ru-RU"/>
        </w:rPr>
        <w:t> </w:t>
      </w:r>
      <w:hyperlink r:id="rId81" w:tooltip="carried" w:history="1">
        <w:r w:rsidRPr="00C1243A">
          <w:rPr>
            <w:rFonts w:ascii="Times New Roman" w:eastAsia="Times New Roman" w:hAnsi="Times New Roman" w:cs="Times New Roman"/>
            <w:bCs/>
            <w:kern w:val="36"/>
            <w:sz w:val="28"/>
            <w:szCs w:val="28"/>
            <w:lang w:val="en-US" w:eastAsia="ru-RU"/>
          </w:rPr>
          <w:t>carried</w:t>
        </w:r>
      </w:hyperlink>
      <w:r w:rsidRPr="00C1243A">
        <w:rPr>
          <w:rFonts w:ascii="Times New Roman" w:eastAsia="Times New Roman" w:hAnsi="Times New Roman" w:cs="Times New Roman"/>
          <w:bCs/>
          <w:kern w:val="36"/>
          <w:sz w:val="28"/>
          <w:szCs w:val="28"/>
          <w:lang w:val="en-US" w:eastAsia="ru-RU"/>
        </w:rPr>
        <w:t> or </w:t>
      </w:r>
      <w:hyperlink r:id="rId82" w:tooltip="moved" w:history="1">
        <w:r w:rsidRPr="00C1243A">
          <w:rPr>
            <w:rFonts w:ascii="Times New Roman" w:eastAsia="Times New Roman" w:hAnsi="Times New Roman" w:cs="Times New Roman"/>
            <w:bCs/>
            <w:kern w:val="36"/>
            <w:sz w:val="28"/>
            <w:szCs w:val="28"/>
            <w:lang w:val="en-US" w:eastAsia="ru-RU"/>
          </w:rPr>
          <w:t>moved</w:t>
        </w:r>
      </w:hyperlink>
      <w:r w:rsidRPr="00C1243A">
        <w:rPr>
          <w:rFonts w:ascii="Times New Roman" w:eastAsia="Times New Roman" w:hAnsi="Times New Roman" w:cs="Times New Roman"/>
          <w:kern w:val="36"/>
          <w:sz w:val="28"/>
          <w:szCs w:val="28"/>
          <w:lang w:val="en-US" w:eastAsia="ru-RU"/>
        </w:rPr>
        <w:t xml:space="preserve">. </w:t>
      </w:r>
    </w:p>
    <w:p w14:paraId="657AF184"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kern w:val="36"/>
          <w:sz w:val="28"/>
          <w:szCs w:val="28"/>
          <w:lang w:val="en-US" w:eastAsia="ru-RU"/>
        </w:rPr>
        <w:t>8. T</w:t>
      </w:r>
      <w:r w:rsidRPr="00C1243A">
        <w:rPr>
          <w:rFonts w:ascii="Times New Roman" w:eastAsia="Times New Roman" w:hAnsi="Times New Roman" w:cs="Times New Roman"/>
          <w:bCs/>
          <w:kern w:val="36"/>
          <w:sz w:val="28"/>
          <w:szCs w:val="28"/>
          <w:lang w:val="en-US" w:eastAsia="ru-RU"/>
        </w:rPr>
        <w:t>he </w:t>
      </w:r>
      <w:hyperlink r:id="rId83" w:tooltip="fact" w:history="1">
        <w:r w:rsidRPr="00C1243A">
          <w:rPr>
            <w:rFonts w:ascii="Times New Roman" w:eastAsia="Times New Roman" w:hAnsi="Times New Roman" w:cs="Times New Roman"/>
            <w:bCs/>
            <w:kern w:val="36"/>
            <w:sz w:val="28"/>
            <w:szCs w:val="28"/>
            <w:lang w:val="en-US" w:eastAsia="ru-RU"/>
          </w:rPr>
          <w:t>fact</w:t>
        </w:r>
      </w:hyperlink>
      <w:r w:rsidRPr="00C1243A">
        <w:rPr>
          <w:rFonts w:ascii="Times New Roman" w:eastAsia="Times New Roman" w:hAnsi="Times New Roman" w:cs="Times New Roman"/>
          <w:bCs/>
          <w:kern w:val="36"/>
          <w:sz w:val="28"/>
          <w:szCs w:val="28"/>
          <w:lang w:val="en-US" w:eastAsia="ru-RU"/>
        </w:rPr>
        <w:t> of </w:t>
      </w:r>
      <w:hyperlink r:id="rId84" w:tooltip="knowing" w:history="1">
        <w:r w:rsidRPr="00C1243A">
          <w:rPr>
            <w:rFonts w:ascii="Times New Roman" w:eastAsia="Times New Roman" w:hAnsi="Times New Roman" w:cs="Times New Roman"/>
            <w:bCs/>
            <w:kern w:val="36"/>
            <w:sz w:val="28"/>
            <w:szCs w:val="28"/>
            <w:lang w:val="en-US" w:eastAsia="ru-RU"/>
          </w:rPr>
          <w:t>knowing</w:t>
        </w:r>
      </w:hyperlink>
      <w:r w:rsidRPr="00C1243A">
        <w:rPr>
          <w:rFonts w:ascii="Times New Roman" w:eastAsia="Times New Roman" w:hAnsi="Times New Roman" w:cs="Times New Roman"/>
          <w:bCs/>
          <w:kern w:val="36"/>
          <w:sz w:val="28"/>
          <w:szCs w:val="28"/>
          <w:lang w:val="en-US" w:eastAsia="ru-RU"/>
        </w:rPr>
        <w:t> someone or something because you have </w:t>
      </w:r>
      <w:hyperlink r:id="rId85" w:tooltip="seen" w:history="1">
        <w:r w:rsidRPr="00C1243A">
          <w:rPr>
            <w:rFonts w:ascii="Times New Roman" w:eastAsia="Times New Roman" w:hAnsi="Times New Roman" w:cs="Times New Roman"/>
            <w:bCs/>
            <w:kern w:val="36"/>
            <w:sz w:val="28"/>
            <w:szCs w:val="28"/>
            <w:lang w:val="en-US" w:eastAsia="ru-RU"/>
          </w:rPr>
          <w:t>seen</w:t>
        </w:r>
      </w:hyperlink>
      <w:r w:rsidRPr="00C1243A">
        <w:rPr>
          <w:rFonts w:ascii="Times New Roman" w:eastAsia="Times New Roman" w:hAnsi="Times New Roman" w:cs="Times New Roman"/>
          <w:bCs/>
          <w:kern w:val="36"/>
          <w:sz w:val="28"/>
          <w:szCs w:val="28"/>
          <w:lang w:val="en-US" w:eastAsia="ru-RU"/>
        </w:rPr>
        <w:t> or </w:t>
      </w:r>
      <w:hyperlink r:id="rId86" w:tooltip="heard" w:history="1">
        <w:r w:rsidRPr="00C1243A">
          <w:rPr>
            <w:rFonts w:ascii="Times New Roman" w:eastAsia="Times New Roman" w:hAnsi="Times New Roman" w:cs="Times New Roman"/>
            <w:bCs/>
            <w:kern w:val="36"/>
            <w:sz w:val="28"/>
            <w:szCs w:val="28"/>
            <w:lang w:val="en-US" w:eastAsia="ru-RU"/>
          </w:rPr>
          <w:t>heard</w:t>
        </w:r>
      </w:hyperlink>
      <w:r w:rsidRPr="00C1243A">
        <w:rPr>
          <w:rFonts w:ascii="Times New Roman" w:eastAsia="Times New Roman" w:hAnsi="Times New Roman" w:cs="Times New Roman"/>
          <w:bCs/>
          <w:kern w:val="36"/>
          <w:sz w:val="28"/>
          <w:szCs w:val="28"/>
          <w:lang w:val="en-US" w:eastAsia="ru-RU"/>
        </w:rPr>
        <w:t> him or her or </w:t>
      </w:r>
      <w:hyperlink r:id="rId87" w:tooltip="experienced" w:history="1">
        <w:r w:rsidRPr="00C1243A">
          <w:rPr>
            <w:rFonts w:ascii="Times New Roman" w:eastAsia="Times New Roman" w:hAnsi="Times New Roman" w:cs="Times New Roman"/>
            <w:bCs/>
            <w:kern w:val="36"/>
            <w:sz w:val="28"/>
            <w:szCs w:val="28"/>
            <w:lang w:val="en-US" w:eastAsia="ru-RU"/>
          </w:rPr>
          <w:t>experienced</w:t>
        </w:r>
      </w:hyperlink>
      <w:r w:rsidRPr="00C1243A">
        <w:rPr>
          <w:rFonts w:ascii="Times New Roman" w:eastAsia="Times New Roman" w:hAnsi="Times New Roman" w:cs="Times New Roman"/>
          <w:bCs/>
          <w:kern w:val="36"/>
          <w:sz w:val="28"/>
          <w:szCs w:val="28"/>
          <w:lang w:val="en-US" w:eastAsia="ru-RU"/>
        </w:rPr>
        <w:t> it before.</w:t>
      </w:r>
    </w:p>
    <w:p w14:paraId="38905169"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Cs/>
          <w:kern w:val="36"/>
          <w:sz w:val="28"/>
          <w:szCs w:val="28"/>
          <w:lang w:val="en-US" w:eastAsia="ru-RU"/>
        </w:rPr>
      </w:pPr>
    </w:p>
    <w:p w14:paraId="138FF7AC"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
          <w:bCs/>
          <w:kern w:val="36"/>
          <w:sz w:val="28"/>
          <w:szCs w:val="28"/>
          <w:lang w:val="en-US" w:eastAsia="ru-RU"/>
        </w:rPr>
      </w:pPr>
      <w:r w:rsidRPr="00C1243A">
        <w:rPr>
          <w:rFonts w:ascii="Times New Roman" w:eastAsia="Times New Roman" w:hAnsi="Times New Roman" w:cs="Times New Roman"/>
          <w:b/>
          <w:bCs/>
          <w:kern w:val="36"/>
          <w:sz w:val="28"/>
          <w:szCs w:val="28"/>
          <w:lang w:val="en-US" w:eastAsia="ru-RU"/>
        </w:rPr>
        <w:t>II. Using a dictionary add as many words as possible into the table.</w:t>
      </w:r>
    </w:p>
    <w:tbl>
      <w:tblPr>
        <w:tblStyle w:val="1"/>
        <w:tblW w:w="0" w:type="auto"/>
        <w:tblLook w:val="04A0" w:firstRow="1" w:lastRow="0" w:firstColumn="1" w:lastColumn="0" w:noHBand="0" w:noVBand="1"/>
      </w:tblPr>
      <w:tblGrid>
        <w:gridCol w:w="3117"/>
        <w:gridCol w:w="3113"/>
        <w:gridCol w:w="3115"/>
      </w:tblGrid>
      <w:tr w:rsidR="00C1243A" w:rsidRPr="00C1243A" w14:paraId="57D422C3" w14:textId="77777777" w:rsidTr="00C1243A">
        <w:tc>
          <w:tcPr>
            <w:tcW w:w="3190" w:type="dxa"/>
          </w:tcPr>
          <w:p w14:paraId="151D42C0" w14:textId="77777777" w:rsidR="00C1243A" w:rsidRPr="00C1243A" w:rsidRDefault="00C1243A" w:rsidP="00C1243A">
            <w:pPr>
              <w:spacing w:after="120"/>
              <w:jc w:val="both"/>
              <w:textAlignment w:val="baseline"/>
              <w:outlineLvl w:val="0"/>
              <w:rPr>
                <w:rFonts w:ascii="Times New Roman" w:eastAsia="Times New Roman" w:hAnsi="Times New Roman" w:cs="Times New Roman"/>
                <w:b/>
                <w:bCs/>
                <w:i/>
                <w:kern w:val="36"/>
                <w:sz w:val="28"/>
                <w:szCs w:val="28"/>
                <w:lang w:val="en-US" w:eastAsia="ru-RU"/>
              </w:rPr>
            </w:pPr>
            <w:r w:rsidRPr="00C1243A">
              <w:rPr>
                <w:rFonts w:ascii="Times New Roman" w:eastAsia="Times New Roman" w:hAnsi="Times New Roman" w:cs="Times New Roman"/>
                <w:b/>
                <w:bCs/>
                <w:i/>
                <w:kern w:val="36"/>
                <w:sz w:val="28"/>
                <w:szCs w:val="28"/>
                <w:lang w:val="en-US" w:eastAsia="ru-RU"/>
              </w:rPr>
              <w:t>Verbs</w:t>
            </w:r>
          </w:p>
          <w:p w14:paraId="1E967B3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1. to power</w:t>
            </w:r>
          </w:p>
          <w:p w14:paraId="0E02DBE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2.</w:t>
            </w:r>
          </w:p>
          <w:p w14:paraId="1EBB19B7"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3. to operate</w:t>
            </w:r>
          </w:p>
          <w:p w14:paraId="0AD6516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4.</w:t>
            </w:r>
          </w:p>
          <w:p w14:paraId="5AFEBB8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5.</w:t>
            </w:r>
          </w:p>
          <w:p w14:paraId="796D30B0"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6. to miniaturize</w:t>
            </w:r>
          </w:p>
          <w:p w14:paraId="6CF1B96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 xml:space="preserve">7. </w:t>
            </w:r>
          </w:p>
        </w:tc>
        <w:tc>
          <w:tcPr>
            <w:tcW w:w="3190" w:type="dxa"/>
          </w:tcPr>
          <w:p w14:paraId="1063CDF0" w14:textId="77777777" w:rsidR="00C1243A" w:rsidRPr="00C1243A" w:rsidRDefault="00C1243A" w:rsidP="00C1243A">
            <w:pPr>
              <w:spacing w:after="120"/>
              <w:jc w:val="both"/>
              <w:textAlignment w:val="baseline"/>
              <w:outlineLvl w:val="0"/>
              <w:rPr>
                <w:rFonts w:ascii="Times New Roman" w:eastAsia="Times New Roman" w:hAnsi="Times New Roman" w:cs="Times New Roman"/>
                <w:b/>
                <w:bCs/>
                <w:i/>
                <w:kern w:val="36"/>
                <w:sz w:val="28"/>
                <w:szCs w:val="28"/>
                <w:lang w:val="en-US" w:eastAsia="ru-RU"/>
              </w:rPr>
            </w:pPr>
            <w:r w:rsidRPr="00C1243A">
              <w:rPr>
                <w:rFonts w:ascii="Times New Roman" w:eastAsia="Times New Roman" w:hAnsi="Times New Roman" w:cs="Times New Roman"/>
                <w:b/>
                <w:bCs/>
                <w:i/>
                <w:kern w:val="36"/>
                <w:sz w:val="28"/>
                <w:szCs w:val="28"/>
                <w:lang w:val="en-US" w:eastAsia="ru-RU"/>
              </w:rPr>
              <w:t>Adjectives</w:t>
            </w:r>
          </w:p>
          <w:p w14:paraId="5FE0385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7DE5EBD"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68E5392C"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CCF35E2"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reliable</w:t>
            </w:r>
          </w:p>
          <w:p w14:paraId="74530454"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2FD9F391"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5761CEA0"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tc>
        <w:tc>
          <w:tcPr>
            <w:tcW w:w="3191" w:type="dxa"/>
          </w:tcPr>
          <w:p w14:paraId="5E40BEDE" w14:textId="77777777" w:rsidR="00C1243A" w:rsidRPr="00C1243A" w:rsidRDefault="00C1243A" w:rsidP="00C1243A">
            <w:pPr>
              <w:spacing w:after="120"/>
              <w:jc w:val="both"/>
              <w:textAlignment w:val="baseline"/>
              <w:outlineLvl w:val="0"/>
              <w:rPr>
                <w:rFonts w:ascii="Times New Roman" w:eastAsia="Times New Roman" w:hAnsi="Times New Roman" w:cs="Times New Roman"/>
                <w:b/>
                <w:bCs/>
                <w:i/>
                <w:kern w:val="36"/>
                <w:sz w:val="28"/>
                <w:szCs w:val="28"/>
                <w:lang w:val="en-US" w:eastAsia="ru-RU"/>
              </w:rPr>
            </w:pPr>
            <w:r w:rsidRPr="00C1243A">
              <w:rPr>
                <w:rFonts w:ascii="Times New Roman" w:eastAsia="Times New Roman" w:hAnsi="Times New Roman" w:cs="Times New Roman"/>
                <w:b/>
                <w:bCs/>
                <w:i/>
                <w:kern w:val="36"/>
                <w:sz w:val="28"/>
                <w:szCs w:val="28"/>
                <w:lang w:val="en-US" w:eastAsia="ru-RU"/>
              </w:rPr>
              <w:t>Nouns</w:t>
            </w:r>
          </w:p>
          <w:p w14:paraId="74E73651"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651BC24D"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generation</w:t>
            </w:r>
          </w:p>
          <w:p w14:paraId="74F9EDFE"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32C2A4D"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405F9DB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industry</w:t>
            </w:r>
          </w:p>
          <w:p w14:paraId="2F327C34"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ED3A0F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processing</w:t>
            </w:r>
          </w:p>
        </w:tc>
      </w:tr>
    </w:tbl>
    <w:p w14:paraId="004681AA"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kern w:val="36"/>
          <w:sz w:val="28"/>
          <w:szCs w:val="28"/>
          <w:lang w:val="en-US" w:eastAsia="ru-RU"/>
        </w:rPr>
      </w:pPr>
    </w:p>
    <w:p w14:paraId="2BE8FCAC"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
          <w:bCs/>
          <w:kern w:val="36"/>
          <w:sz w:val="28"/>
          <w:szCs w:val="28"/>
          <w:lang w:val="en-US" w:eastAsia="ru-RU"/>
        </w:rPr>
      </w:pPr>
      <w:bookmarkStart w:id="53" w:name="_Hlk60856377"/>
      <w:r w:rsidRPr="00C1243A">
        <w:rPr>
          <w:rFonts w:ascii="Times New Roman" w:eastAsia="Times New Roman" w:hAnsi="Times New Roman" w:cs="Times New Roman"/>
          <w:b/>
          <w:bCs/>
          <w:kern w:val="36"/>
          <w:sz w:val="28"/>
          <w:szCs w:val="28"/>
          <w:lang w:val="en-US" w:eastAsia="ru-RU"/>
        </w:rPr>
        <w:t>III. Choose the words with similar meaning from the two groups and arrange them in pairs.</w:t>
      </w:r>
    </w:p>
    <w:p w14:paraId="243228E1" w14:textId="20A8B77F" w:rsidR="00C1243A" w:rsidRPr="00C1243A" w:rsidRDefault="00C1243A" w:rsidP="00C1243A">
      <w:pPr>
        <w:spacing w:after="120" w:line="240" w:lineRule="auto"/>
        <w:jc w:val="both"/>
        <w:textAlignment w:val="baseline"/>
        <w:outlineLvl w:val="0"/>
        <w:rPr>
          <w:rFonts w:ascii="Times New Roman" w:eastAsia="Times New Roman" w:hAnsi="Times New Roman" w:cs="Times New Roman"/>
          <w:iCs/>
          <w:sz w:val="28"/>
          <w:szCs w:val="28"/>
          <w:lang w:val="en-US" w:eastAsia="ru-RU"/>
        </w:rPr>
      </w:pPr>
      <w:r w:rsidRPr="00C1243A">
        <w:rPr>
          <w:rFonts w:ascii="Times New Roman" w:eastAsia="Times New Roman" w:hAnsi="Times New Roman" w:cs="Times New Roman"/>
          <w:kern w:val="36"/>
          <w:sz w:val="28"/>
          <w:szCs w:val="28"/>
          <w:lang w:val="en-US" w:eastAsia="ru-RU"/>
        </w:rPr>
        <w:t xml:space="preserve">A. lowest-level programming, input, widespread, </w:t>
      </w:r>
      <w:r w:rsidRPr="00C1243A">
        <w:rPr>
          <w:rFonts w:ascii="Times New Roman" w:eastAsia="Times New Roman" w:hAnsi="Times New Roman" w:cs="Times New Roman"/>
          <w:sz w:val="28"/>
          <w:szCs w:val="28"/>
          <w:lang w:val="en-US" w:eastAsia="ru-RU"/>
        </w:rPr>
        <w:t xml:space="preserve">atomic, </w:t>
      </w:r>
      <w:r w:rsidRPr="00C1243A">
        <w:rPr>
          <w:rFonts w:ascii="Times New Roman" w:eastAsia="Times New Roman" w:hAnsi="Times New Roman" w:cs="Times New Roman"/>
          <w:iCs/>
          <w:sz w:val="28"/>
          <w:szCs w:val="28"/>
          <w:lang w:val="en-US" w:eastAsia="ru-RU"/>
        </w:rPr>
        <w:t>integrated, punched, voice, artificial, portable</w:t>
      </w:r>
      <w:r w:rsidR="007152BB">
        <w:rPr>
          <w:rFonts w:ascii="Times New Roman" w:eastAsia="Times New Roman" w:hAnsi="Times New Roman" w:cs="Times New Roman"/>
          <w:iCs/>
          <w:sz w:val="28"/>
          <w:szCs w:val="28"/>
          <w:lang w:val="en-US" w:eastAsia="ru-RU"/>
        </w:rPr>
        <w:t>,</w:t>
      </w:r>
      <w:r w:rsidRPr="00C1243A">
        <w:rPr>
          <w:rFonts w:ascii="Times New Roman" w:eastAsia="Times New Roman" w:hAnsi="Times New Roman" w:cs="Times New Roman"/>
          <w:iCs/>
          <w:sz w:val="28"/>
          <w:szCs w:val="28"/>
          <w:lang w:val="en-US" w:eastAsia="ru-RU"/>
        </w:rPr>
        <w:t xml:space="preserve"> object-oriented.</w:t>
      </w:r>
    </w:p>
    <w:p w14:paraId="33571229" w14:textId="77777777" w:rsidR="00C1243A" w:rsidRPr="00C1243A" w:rsidRDefault="00C1243A" w:rsidP="00C1243A">
      <w:pPr>
        <w:rPr>
          <w:rFonts w:ascii="Times New Roman" w:hAnsi="Times New Roman" w:cs="Times New Roman"/>
          <w:iCs/>
          <w:kern w:val="36"/>
          <w:sz w:val="28"/>
          <w:szCs w:val="28"/>
          <w:lang w:val="en-US" w:eastAsia="ru-RU"/>
        </w:rPr>
      </w:pPr>
      <w:r w:rsidRPr="00C1243A">
        <w:rPr>
          <w:rFonts w:ascii="Times New Roman" w:hAnsi="Times New Roman" w:cs="Times New Roman"/>
          <w:kern w:val="36"/>
          <w:sz w:val="28"/>
          <w:szCs w:val="28"/>
          <w:lang w:val="en-US" w:eastAsia="ru-RU"/>
        </w:rPr>
        <w:t xml:space="preserve">B. </w:t>
      </w:r>
      <w:r w:rsidRPr="00C1243A">
        <w:rPr>
          <w:rFonts w:ascii="Times New Roman" w:hAnsi="Times New Roman" w:cs="Times New Roman"/>
          <w:iCs/>
          <w:kern w:val="36"/>
          <w:sz w:val="28"/>
          <w:szCs w:val="28"/>
          <w:lang w:val="en-US" w:eastAsia="ru-RU"/>
        </w:rPr>
        <w:t xml:space="preserve">Circuit, intelligence, card, </w:t>
      </w:r>
      <w:r w:rsidRPr="00C1243A">
        <w:rPr>
          <w:rFonts w:ascii="Times New Roman" w:hAnsi="Times New Roman" w:cs="Times New Roman"/>
          <w:kern w:val="36"/>
          <w:sz w:val="28"/>
          <w:szCs w:val="28"/>
          <w:lang w:val="en-US" w:eastAsia="ru-RU"/>
        </w:rPr>
        <w:t>language (× 2),</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cs="Times New Roman"/>
          <w:kern w:val="36"/>
          <w:sz w:val="28"/>
          <w:szCs w:val="28"/>
          <w:lang w:val="en-US" w:eastAsia="ru-RU"/>
        </w:rPr>
        <w:t>energy,</w:t>
      </w:r>
      <w:r w:rsidRPr="00C1243A">
        <w:rPr>
          <w:rFonts w:ascii="Times New Roman" w:eastAsia="Times New Roman" w:hAnsi="Times New Roman" w:cs="Times New Roman"/>
          <w:iCs/>
          <w:sz w:val="28"/>
          <w:szCs w:val="28"/>
          <w:lang w:val="en-US" w:eastAsia="ru-RU"/>
        </w:rPr>
        <w:t xml:space="preserve"> recognition, </w:t>
      </w:r>
      <w:r w:rsidRPr="00C1243A">
        <w:rPr>
          <w:rFonts w:ascii="Times New Roman" w:hAnsi="Times New Roman" w:cs="Times New Roman"/>
          <w:iCs/>
          <w:kern w:val="36"/>
          <w:sz w:val="28"/>
          <w:szCs w:val="28"/>
          <w:lang w:val="en-US" w:eastAsia="ru-RU"/>
        </w:rPr>
        <w:t>device, use.</w:t>
      </w:r>
    </w:p>
    <w:p w14:paraId="2E60813E" w14:textId="77777777" w:rsidR="00C1243A" w:rsidRPr="00C1243A" w:rsidRDefault="00C1243A" w:rsidP="00C1243A">
      <w:pPr>
        <w:rPr>
          <w:rFonts w:ascii="Times New Roman" w:hAnsi="Times New Roman" w:cs="Times New Roman"/>
          <w:b/>
          <w:kern w:val="36"/>
          <w:sz w:val="28"/>
          <w:szCs w:val="28"/>
          <w:lang w:val="en-US" w:eastAsia="ru-RU"/>
        </w:rPr>
      </w:pPr>
      <w:r w:rsidRPr="00C1243A">
        <w:rPr>
          <w:rFonts w:ascii="Times New Roman" w:hAnsi="Times New Roman" w:cs="Times New Roman"/>
          <w:b/>
          <w:bCs/>
          <w:kern w:val="36"/>
          <w:sz w:val="28"/>
          <w:szCs w:val="28"/>
          <w:lang w:val="en-US" w:eastAsia="ru-RU"/>
        </w:rPr>
        <w:t>I</w:t>
      </w:r>
      <w:r w:rsidRPr="00C1243A">
        <w:rPr>
          <w:rFonts w:ascii="Times New Roman" w:hAnsi="Times New Roman" w:cs="Times New Roman"/>
          <w:b/>
          <w:kern w:val="36"/>
          <w:sz w:val="28"/>
          <w:szCs w:val="28"/>
          <w:lang w:val="en-US" w:eastAsia="ru-RU"/>
        </w:rPr>
        <w:t>V. Complete the sentences with the words below.</w:t>
      </w:r>
    </w:p>
    <w:p w14:paraId="474AF2E7" w14:textId="77777777" w:rsidR="00C1243A" w:rsidRPr="00C1243A" w:rsidRDefault="00C1243A" w:rsidP="00C1243A">
      <w:pPr>
        <w:rPr>
          <w:rFonts w:ascii="Times New Roman" w:hAnsi="Times New Roman" w:cs="Times New Roman"/>
          <w:bCs/>
          <w:i/>
          <w:iCs/>
          <w:kern w:val="36"/>
          <w:sz w:val="28"/>
          <w:szCs w:val="28"/>
          <w:lang w:val="en-US" w:eastAsia="ru-RU"/>
        </w:rPr>
      </w:pPr>
      <w:r w:rsidRPr="00C1243A">
        <w:rPr>
          <w:rFonts w:ascii="Times New Roman" w:hAnsi="Times New Roman" w:cs="Times New Roman"/>
          <w:bCs/>
          <w:i/>
          <w:iCs/>
          <w:kern w:val="36"/>
          <w:sz w:val="28"/>
          <w:szCs w:val="28"/>
          <w:lang w:val="en-US" w:eastAsia="ru-RU"/>
        </w:rPr>
        <w:t>Amplification,</w:t>
      </w:r>
      <w:r w:rsidRPr="00C1243A">
        <w:rPr>
          <w:rFonts w:ascii="Times New Roman" w:hAnsi="Times New Roman" w:cs="Times New Roman"/>
          <w:i/>
          <w:iCs/>
          <w:kern w:val="36"/>
          <w:sz w:val="28"/>
          <w:szCs w:val="28"/>
          <w:lang w:val="en-US" w:eastAsia="ru-RU"/>
        </w:rPr>
        <w:t xml:space="preserve"> cards, circuitry, predictions, programming, input, current, </w:t>
      </w:r>
      <w:r w:rsidRPr="00C1243A">
        <w:rPr>
          <w:rFonts w:ascii="Times New Roman" w:hAnsi="Times New Roman" w:cs="Times New Roman"/>
          <w:bCs/>
          <w:i/>
          <w:iCs/>
          <w:kern w:val="36"/>
          <w:sz w:val="28"/>
          <w:szCs w:val="28"/>
          <w:lang w:val="en-US" w:eastAsia="ru-RU"/>
        </w:rPr>
        <w:t xml:space="preserve">light bulbs.  </w:t>
      </w:r>
    </w:p>
    <w:p w14:paraId="2155576B" w14:textId="254708B1"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1. The </w:t>
      </w:r>
      <w:r w:rsidR="007152BB" w:rsidRPr="00C1243A">
        <w:rPr>
          <w:rFonts w:ascii="Times New Roman" w:hAnsi="Times New Roman" w:cs="Times New Roman"/>
          <w:kern w:val="36"/>
          <w:sz w:val="28"/>
          <w:szCs w:val="28"/>
          <w:lang w:val="en-US" w:eastAsia="ru-RU"/>
        </w:rPr>
        <w:t>first</w:t>
      </w:r>
      <w:r w:rsidR="007152BB">
        <w:rPr>
          <w:rFonts w:ascii="Times New Roman" w:hAnsi="Times New Roman" w:cs="Times New Roman"/>
          <w:kern w:val="36"/>
          <w:sz w:val="28"/>
          <w:szCs w:val="28"/>
          <w:lang w:val="en-US" w:eastAsia="ru-RU"/>
        </w:rPr>
        <w:t xml:space="preserve"> </w:t>
      </w:r>
      <w:r w:rsidR="007152BB" w:rsidRPr="00C1243A">
        <w:rPr>
          <w:rFonts w:ascii="Times New Roman" w:hAnsi="Times New Roman" w:cs="Times New Roman"/>
          <w:kern w:val="36"/>
          <w:sz w:val="28"/>
          <w:szCs w:val="28"/>
          <w:lang w:val="en-US" w:eastAsia="ru-RU"/>
        </w:rPr>
        <w:t>generation</w:t>
      </w:r>
      <w:r w:rsidR="007152BB">
        <w:rPr>
          <w:rFonts w:ascii="Times New Roman" w:hAnsi="Times New Roman" w:cs="Times New Roman"/>
          <w:kern w:val="36"/>
          <w:sz w:val="28"/>
          <w:szCs w:val="28"/>
          <w:lang w:val="en-US" w:eastAsia="ru-RU"/>
        </w:rPr>
        <w:t xml:space="preserve"> </w:t>
      </w:r>
      <w:r w:rsidR="007152BB" w:rsidRPr="007152BB">
        <w:rPr>
          <w:rFonts w:ascii="Times New Roman" w:hAnsi="Times New Roman" w:cs="Times New Roman"/>
          <w:kern w:val="36"/>
          <w:sz w:val="28"/>
          <w:szCs w:val="28"/>
          <w:lang w:val="en-US" w:eastAsia="ru-RU"/>
        </w:rPr>
        <w:t>computer</w:t>
      </w:r>
      <w:r w:rsidRPr="00C1243A">
        <w:rPr>
          <w:rFonts w:ascii="Times New Roman" w:hAnsi="Times New Roman" w:cs="Times New Roman"/>
          <w:kern w:val="36"/>
          <w:sz w:val="28"/>
          <w:szCs w:val="28"/>
          <w:lang w:val="en-US" w:eastAsia="ru-RU"/>
        </w:rPr>
        <w:t xml:space="preserve">s used vacuum tubes for … and switching purposes. </w:t>
      </w:r>
    </w:p>
    <w:p w14:paraId="620772FE"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2. The tubes were made of sealed glass containers, the size of …. </w:t>
      </w:r>
    </w:p>
    <w:p w14:paraId="52D37348"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3. The sealed glass allowed … to flow wirelessly from the filaments to metal plates. </w:t>
      </w:r>
    </w:p>
    <w:p w14:paraId="14FA7869" w14:textId="00B3AE7F"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4. Vacuum tubes also started and ended … by switching on and off when turned on or off.</w:t>
      </w:r>
    </w:p>
    <w:p w14:paraId="67EA1328" w14:textId="6BAA4E7A"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5. Initially, technicians manually perforated  … with holes. </w:t>
      </w:r>
    </w:p>
    <w:p w14:paraId="19EDDC85"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6. These machines were intended for low-level operations and thus … was done using only binary digits 0s and 1s; the systems could solve only one problem at a time. </w:t>
      </w:r>
    </w:p>
    <w:p w14:paraId="55319EE0"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7. Among many things, the ENIAC was used to study the feasibility of thermonuclear weaponry, firing of ballistic artillery and engine thermal ignition, and elsewhere, for weather ….</w:t>
      </w:r>
    </w:p>
    <w:p w14:paraId="6BA8D8EE" w14:textId="77777777" w:rsid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8. Second generation computers saw advancement in data … and output procedures. </w:t>
      </w:r>
    </w:p>
    <w:p w14:paraId="47970F55"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p>
    <w:p w14:paraId="093406E0" w14:textId="77777777" w:rsidR="00C1243A" w:rsidRPr="00C1243A" w:rsidRDefault="00C1243A" w:rsidP="00C1243A">
      <w:pPr>
        <w:rPr>
          <w:rFonts w:ascii="Times New Roman" w:hAnsi="Times New Roman" w:cs="Times New Roman"/>
          <w:b/>
          <w:kern w:val="36"/>
          <w:sz w:val="28"/>
          <w:szCs w:val="28"/>
          <w:lang w:val="en-US" w:eastAsia="ru-RU"/>
        </w:rPr>
      </w:pPr>
      <w:r w:rsidRPr="00C1243A">
        <w:rPr>
          <w:rFonts w:ascii="Times New Roman" w:hAnsi="Times New Roman" w:cs="Times New Roman"/>
          <w:b/>
          <w:kern w:val="36"/>
          <w:sz w:val="28"/>
          <w:szCs w:val="28"/>
          <w:lang w:val="en-US" w:eastAsia="ru-RU"/>
        </w:rPr>
        <w:t>V. Make up your own sentences using the following words and word combinations.</w:t>
      </w:r>
    </w:p>
    <w:p w14:paraId="2BF86E6E" w14:textId="77777777" w:rsidR="00C1243A" w:rsidRDefault="00C1243A" w:rsidP="00C1243A">
      <w:pPr>
        <w:spacing w:after="0" w:line="240" w:lineRule="auto"/>
        <w:ind w:firstLine="709"/>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Major technological development, enormous size,</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cs="Times New Roman"/>
          <w:kern w:val="36"/>
          <w:sz w:val="28"/>
          <w:szCs w:val="28"/>
          <w:lang w:val="en-US" w:eastAsia="ru-RU"/>
        </w:rPr>
        <w:t>assembly languages, integrated circuit, silicon chips, palm of the hand, object-oriented languages, voice recognition, superconductors, artificial intelligence, quantum computation, molecular and nanotechnology,</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cs="Times New Roman"/>
          <w:kern w:val="36"/>
          <w:sz w:val="28"/>
          <w:szCs w:val="28"/>
          <w:lang w:val="en-US" w:eastAsia="ru-RU"/>
        </w:rPr>
        <w:t>biological computing.</w:t>
      </w:r>
    </w:p>
    <w:p w14:paraId="74B14E7F" w14:textId="77777777" w:rsidR="00C1243A" w:rsidRPr="00C1243A" w:rsidRDefault="00C1243A" w:rsidP="00C1243A">
      <w:pPr>
        <w:spacing w:after="0" w:line="240" w:lineRule="auto"/>
        <w:ind w:firstLine="709"/>
        <w:contextualSpacing/>
        <w:jc w:val="both"/>
        <w:rPr>
          <w:rFonts w:ascii="Times New Roman" w:hAnsi="Times New Roman" w:cs="Times New Roman"/>
          <w:kern w:val="36"/>
          <w:sz w:val="28"/>
          <w:szCs w:val="28"/>
          <w:lang w:val="en-US" w:eastAsia="ru-RU"/>
        </w:rPr>
      </w:pPr>
    </w:p>
    <w:p w14:paraId="511D447D" w14:textId="77777777" w:rsidR="00C1243A" w:rsidRPr="00C1243A" w:rsidRDefault="00C1243A" w:rsidP="00C1243A">
      <w:pPr>
        <w:jc w:val="both"/>
        <w:rPr>
          <w:rFonts w:ascii="Times New Roman" w:hAnsi="Times New Roman" w:cs="Times New Roman"/>
          <w:b/>
          <w:kern w:val="36"/>
          <w:sz w:val="28"/>
          <w:szCs w:val="28"/>
          <w:lang w:eastAsia="ru-RU"/>
        </w:rPr>
      </w:pPr>
      <w:r w:rsidRPr="00C1243A">
        <w:rPr>
          <w:rFonts w:ascii="Times New Roman" w:hAnsi="Times New Roman" w:cs="Times New Roman"/>
          <w:b/>
          <w:kern w:val="36"/>
          <w:sz w:val="28"/>
          <w:szCs w:val="28"/>
          <w:lang w:val="en-US" w:eastAsia="ru-RU"/>
        </w:rPr>
        <w:t>VI</w:t>
      </w:r>
      <w:r w:rsidRPr="00C1243A">
        <w:rPr>
          <w:rFonts w:ascii="Times New Roman" w:hAnsi="Times New Roman" w:cs="Times New Roman"/>
          <w:b/>
          <w:kern w:val="36"/>
          <w:sz w:val="28"/>
          <w:szCs w:val="28"/>
          <w:lang w:eastAsia="ru-RU"/>
        </w:rPr>
        <w:t xml:space="preserve">. </w:t>
      </w:r>
      <w:r w:rsidRPr="00C1243A">
        <w:rPr>
          <w:rFonts w:ascii="Times New Roman" w:hAnsi="Times New Roman" w:cs="Times New Roman"/>
          <w:b/>
          <w:kern w:val="36"/>
          <w:sz w:val="28"/>
          <w:szCs w:val="28"/>
          <w:lang w:val="en-US" w:eastAsia="ru-RU"/>
        </w:rPr>
        <w:t>Translate</w:t>
      </w:r>
      <w:r w:rsidRPr="00C1243A">
        <w:rPr>
          <w:rFonts w:ascii="Times New Roman" w:hAnsi="Times New Roman" w:cs="Times New Roman"/>
          <w:b/>
          <w:kern w:val="36"/>
          <w:sz w:val="28"/>
          <w:szCs w:val="28"/>
          <w:lang w:eastAsia="ru-RU"/>
        </w:rPr>
        <w:t xml:space="preserve"> </w:t>
      </w:r>
      <w:r w:rsidRPr="00C1243A">
        <w:rPr>
          <w:rFonts w:ascii="Times New Roman" w:hAnsi="Times New Roman" w:cs="Times New Roman"/>
          <w:b/>
          <w:kern w:val="36"/>
          <w:sz w:val="28"/>
          <w:szCs w:val="28"/>
          <w:lang w:val="en-US" w:eastAsia="ru-RU"/>
        </w:rPr>
        <w:t>into</w:t>
      </w:r>
      <w:r w:rsidRPr="00C1243A">
        <w:rPr>
          <w:rFonts w:ascii="Times New Roman" w:hAnsi="Times New Roman" w:cs="Times New Roman"/>
          <w:b/>
          <w:kern w:val="36"/>
          <w:sz w:val="28"/>
          <w:szCs w:val="28"/>
          <w:lang w:eastAsia="ru-RU"/>
        </w:rPr>
        <w:t xml:space="preserve"> </w:t>
      </w:r>
      <w:r w:rsidRPr="00C1243A">
        <w:rPr>
          <w:rFonts w:ascii="Times New Roman" w:hAnsi="Times New Roman" w:cs="Times New Roman"/>
          <w:b/>
          <w:kern w:val="36"/>
          <w:sz w:val="28"/>
          <w:szCs w:val="28"/>
          <w:lang w:val="en-US" w:eastAsia="ru-RU"/>
        </w:rPr>
        <w:t>English</w:t>
      </w:r>
      <w:r w:rsidRPr="00C1243A">
        <w:rPr>
          <w:rFonts w:ascii="Times New Roman" w:hAnsi="Times New Roman" w:cs="Times New Roman"/>
          <w:b/>
          <w:kern w:val="36"/>
          <w:sz w:val="28"/>
          <w:szCs w:val="28"/>
          <w:lang w:eastAsia="ru-RU"/>
        </w:rPr>
        <w:t>.</w:t>
      </w:r>
    </w:p>
    <w:p w14:paraId="6AD94E0B" w14:textId="77777777" w:rsidR="00C1243A" w:rsidRPr="00C1243A" w:rsidRDefault="00C1243A" w:rsidP="00C1243A">
      <w:pPr>
        <w:spacing w:after="0" w:line="240" w:lineRule="auto"/>
        <w:ind w:firstLine="709"/>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eastAsia="ru-RU"/>
        </w:rPr>
        <w:t>1. Современные компьютеры универсальны, компактны и точны. 2. Компьютеры обрабатывают информацию с очень высокой скоростью. Они делают миллионы точных арифметических расчетов и геометрических измерений в секунду. 3. Если объем оперативной памяти компьютера невысок, пользователь ПК вынужден сохранять данные на флеш-накопитель. 4. Многозадачность – это способность компьютеров выполнять несколько операций одновременно. 5. Компьютеры позволяют пользователям выйти в Интернет и перемещаться по веб страницам с высокой скоростью. 6. Необходимая информация и обновления доступны для скачивания через любой Интернет-браузер. 7. Интернет приложение позволяет пользователям общаться друг с другом по Скайпу, участвовать в онлайн конференциях и взаимодействовать на форумах. 8. Необходимо устанавливать на компьютер хорошую антивирусную программу, чтобы обезопасить личные данные от атак хакеров. 9. Основные приложения Майкрософт Офис позволяют вам набирать текст, выделять его, копировать, вырезать, удалять, редактировать и сохранять. 10.Современные компьютерные технологии оказывают противоречивое влияние на систему образования. С одной стороны, они облегчают репрезентацию информации, так как студенты имеют свободный доступ к учебным материалам и могут делать контрольные работы в онлайн режиме. С другой стороны, компьютеры негативно влияют на учебную деятельность студентов, поскольку они используют их в основном не для получения основных знаний, а для развлечения. 11.</w:t>
      </w:r>
      <w:r w:rsidR="002565F9" w:rsidRPr="002565F9">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 xml:space="preserve">Сейчас программные средства позволяют пользователям ПК улучшать качество фотографий, создавать высококачественную графику и редактировать веб сайты. </w:t>
      </w:r>
      <w:r w:rsidRPr="00C1243A">
        <w:rPr>
          <w:rFonts w:ascii="Times New Roman" w:hAnsi="Times New Roman" w:cs="Times New Roman"/>
          <w:kern w:val="36"/>
          <w:sz w:val="28"/>
          <w:szCs w:val="28"/>
          <w:lang w:val="en-US" w:eastAsia="ru-RU"/>
        </w:rPr>
        <w:t>12.</w:t>
      </w:r>
      <w:r w:rsidRPr="00C1243A">
        <w:rPr>
          <w:rFonts w:ascii="Times New Roman" w:hAnsi="Times New Roman" w:cs="Times New Roman"/>
          <w:kern w:val="36"/>
          <w:sz w:val="28"/>
          <w:szCs w:val="28"/>
          <w:lang w:eastAsia="ru-RU"/>
        </w:rPr>
        <w:t>Сегодня</w:t>
      </w:r>
      <w:r w:rsidRPr="00C1243A">
        <w:rPr>
          <w:rFonts w:ascii="Times New Roman" w:hAnsi="Times New Roman" w:cs="Times New Roman"/>
          <w:kern w:val="36"/>
          <w:sz w:val="28"/>
          <w:szCs w:val="28"/>
          <w:lang w:val="en-US" w:eastAsia="ru-RU"/>
        </w:rPr>
        <w:t xml:space="preserve"> </w:t>
      </w:r>
      <w:r w:rsidRPr="00C1243A">
        <w:rPr>
          <w:rFonts w:ascii="Times New Roman" w:hAnsi="Times New Roman" w:cs="Times New Roman"/>
          <w:kern w:val="36"/>
          <w:sz w:val="28"/>
          <w:szCs w:val="28"/>
          <w:lang w:eastAsia="ru-RU"/>
        </w:rPr>
        <w:t>люди</w:t>
      </w:r>
      <w:r w:rsidRPr="00C1243A">
        <w:rPr>
          <w:rFonts w:ascii="Times New Roman" w:hAnsi="Times New Roman" w:cs="Times New Roman"/>
          <w:kern w:val="36"/>
          <w:sz w:val="28"/>
          <w:szCs w:val="28"/>
          <w:lang w:val="en-US" w:eastAsia="ru-RU"/>
        </w:rPr>
        <w:t xml:space="preserve"> </w:t>
      </w:r>
      <w:r w:rsidRPr="00C1243A">
        <w:rPr>
          <w:rFonts w:ascii="Times New Roman" w:hAnsi="Times New Roman" w:cs="Times New Roman"/>
          <w:kern w:val="36"/>
          <w:sz w:val="28"/>
          <w:szCs w:val="28"/>
          <w:lang w:eastAsia="ru-RU"/>
        </w:rPr>
        <w:t>очень</w:t>
      </w:r>
      <w:r w:rsidRPr="00C1243A">
        <w:rPr>
          <w:rFonts w:ascii="Times New Roman" w:hAnsi="Times New Roman" w:cs="Times New Roman"/>
          <w:kern w:val="36"/>
          <w:sz w:val="28"/>
          <w:szCs w:val="28"/>
          <w:lang w:val="en-US" w:eastAsia="ru-RU"/>
        </w:rPr>
        <w:t xml:space="preserve"> </w:t>
      </w:r>
      <w:r w:rsidRPr="00C1243A">
        <w:rPr>
          <w:rFonts w:ascii="Times New Roman" w:hAnsi="Times New Roman" w:cs="Times New Roman"/>
          <w:kern w:val="36"/>
          <w:sz w:val="28"/>
          <w:szCs w:val="28"/>
          <w:lang w:eastAsia="ru-RU"/>
        </w:rPr>
        <w:t>зависимы</w:t>
      </w:r>
      <w:r w:rsidRPr="00C1243A">
        <w:rPr>
          <w:rFonts w:ascii="Times New Roman" w:hAnsi="Times New Roman" w:cs="Times New Roman"/>
          <w:kern w:val="36"/>
          <w:sz w:val="28"/>
          <w:szCs w:val="28"/>
          <w:lang w:val="en-US" w:eastAsia="ru-RU"/>
        </w:rPr>
        <w:t xml:space="preserve"> </w:t>
      </w:r>
      <w:r w:rsidRPr="00C1243A">
        <w:rPr>
          <w:rFonts w:ascii="Times New Roman" w:hAnsi="Times New Roman" w:cs="Times New Roman"/>
          <w:kern w:val="36"/>
          <w:sz w:val="28"/>
          <w:szCs w:val="28"/>
          <w:lang w:eastAsia="ru-RU"/>
        </w:rPr>
        <w:t>от</w:t>
      </w:r>
      <w:r w:rsidRPr="00C1243A">
        <w:rPr>
          <w:rFonts w:ascii="Times New Roman" w:hAnsi="Times New Roman" w:cs="Times New Roman"/>
          <w:kern w:val="36"/>
          <w:sz w:val="28"/>
          <w:szCs w:val="28"/>
          <w:lang w:val="en-US" w:eastAsia="ru-RU"/>
        </w:rPr>
        <w:t xml:space="preserve"> </w:t>
      </w:r>
      <w:r w:rsidRPr="00C1243A">
        <w:rPr>
          <w:rFonts w:ascii="Times New Roman" w:hAnsi="Times New Roman" w:cs="Times New Roman"/>
          <w:kern w:val="36"/>
          <w:sz w:val="28"/>
          <w:szCs w:val="28"/>
          <w:lang w:eastAsia="ru-RU"/>
        </w:rPr>
        <w:t>мобильных</w:t>
      </w:r>
      <w:r w:rsidRPr="00C1243A">
        <w:rPr>
          <w:rFonts w:ascii="Times New Roman" w:hAnsi="Times New Roman" w:cs="Times New Roman"/>
          <w:kern w:val="36"/>
          <w:sz w:val="28"/>
          <w:szCs w:val="28"/>
          <w:lang w:val="en-US" w:eastAsia="ru-RU"/>
        </w:rPr>
        <w:t xml:space="preserve"> </w:t>
      </w:r>
      <w:r w:rsidRPr="00C1243A">
        <w:rPr>
          <w:rFonts w:ascii="Times New Roman" w:hAnsi="Times New Roman" w:cs="Times New Roman"/>
          <w:kern w:val="36"/>
          <w:sz w:val="28"/>
          <w:szCs w:val="28"/>
          <w:lang w:eastAsia="ru-RU"/>
        </w:rPr>
        <w:t>устройств</w:t>
      </w:r>
      <w:r w:rsidRPr="00C1243A">
        <w:rPr>
          <w:rFonts w:ascii="Times New Roman" w:hAnsi="Times New Roman" w:cs="Times New Roman"/>
          <w:kern w:val="36"/>
          <w:sz w:val="28"/>
          <w:szCs w:val="28"/>
          <w:lang w:val="en-US" w:eastAsia="ru-RU"/>
        </w:rPr>
        <w:t>.</w:t>
      </w:r>
    </w:p>
    <w:p w14:paraId="2D93E5A5" w14:textId="77777777" w:rsidR="00C1243A" w:rsidRPr="00C1243A" w:rsidRDefault="00C1243A" w:rsidP="00C1243A">
      <w:pPr>
        <w:jc w:val="both"/>
        <w:rPr>
          <w:rFonts w:ascii="Times New Roman" w:hAnsi="Times New Roman" w:cs="Times New Roman"/>
          <w:i/>
          <w:kern w:val="36"/>
          <w:sz w:val="28"/>
          <w:szCs w:val="28"/>
          <w:lang w:val="en-US" w:eastAsia="ru-RU"/>
        </w:rPr>
      </w:pPr>
      <w:r w:rsidRPr="00C1243A">
        <w:rPr>
          <w:rFonts w:ascii="Times New Roman" w:hAnsi="Times New Roman" w:cs="Times New Roman"/>
          <w:i/>
          <w:kern w:val="36"/>
          <w:sz w:val="28"/>
          <w:szCs w:val="28"/>
          <w:lang w:val="en-US" w:eastAsia="ru-RU"/>
        </w:rPr>
        <w:t>A. TEXT STUDY</w:t>
      </w:r>
    </w:p>
    <w:p w14:paraId="1DDDC947" w14:textId="77777777" w:rsidR="00C1243A" w:rsidRPr="00C1243A" w:rsidRDefault="00C1243A" w:rsidP="00C1243A">
      <w:pPr>
        <w:jc w:val="both"/>
        <w:rPr>
          <w:rFonts w:ascii="Times New Roman" w:hAnsi="Times New Roman" w:cs="Times New Roman"/>
          <w:b/>
          <w:kern w:val="36"/>
          <w:sz w:val="28"/>
          <w:szCs w:val="28"/>
          <w:lang w:val="en-US" w:eastAsia="ru-RU"/>
        </w:rPr>
      </w:pPr>
      <w:r w:rsidRPr="00C1243A">
        <w:rPr>
          <w:rFonts w:ascii="Times New Roman" w:hAnsi="Times New Roman" w:cs="Times New Roman"/>
          <w:b/>
          <w:kern w:val="36"/>
          <w:sz w:val="28"/>
          <w:szCs w:val="28"/>
          <w:lang w:val="en-US" w:eastAsia="ru-RU"/>
        </w:rPr>
        <w:t>I. Read the text and answer the following questions.</w:t>
      </w:r>
    </w:p>
    <w:p w14:paraId="607F7691"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1. What did first generation computers rely on? Give the examples of the first-generation computing devices.</w:t>
      </w:r>
    </w:p>
    <w:p w14:paraId="14F48759"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 2. When was the transistor invented?</w:t>
      </w:r>
    </w:p>
    <w:p w14:paraId="03F91FAD"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 3. What are its advantages over the vacuum tubes? </w:t>
      </w:r>
    </w:p>
    <w:p w14:paraId="0740E81F"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4. What was the hallmark of the third generation of computers?</w:t>
      </w:r>
    </w:p>
    <w:p w14:paraId="6015B08C"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 5. Describe the fourth generation of computers. </w:t>
      </w:r>
    </w:p>
    <w:p w14:paraId="3B22C90B"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6. When was the Macintosh introduced? </w:t>
      </w:r>
    </w:p>
    <w:p w14:paraId="40879133"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7. What are fifth generation computers based on?</w:t>
      </w:r>
    </w:p>
    <w:p w14:paraId="2BDA2214"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8.</w:t>
      </w:r>
      <w:r w:rsidRPr="00C1243A">
        <w:rPr>
          <w:rFonts w:ascii="Times New Roman" w:eastAsia="Times New Roman" w:hAnsi="Times New Roman" w:cs="Times New Roman"/>
          <w:sz w:val="28"/>
          <w:szCs w:val="28"/>
          <w:lang w:val="en-US" w:eastAsia="ru-RU"/>
        </w:rPr>
        <w:t xml:space="preserve">  What are </w:t>
      </w:r>
      <w:r w:rsidRPr="00C1243A">
        <w:rPr>
          <w:rFonts w:ascii="Times New Roman" w:hAnsi="Times New Roman" w:cs="Times New Roman"/>
          <w:kern w:val="36"/>
          <w:sz w:val="28"/>
          <w:szCs w:val="28"/>
          <w:lang w:val="en-US" w:eastAsia="ru-RU"/>
        </w:rPr>
        <w:t>sixth generation of computers different from other generation computers?</w:t>
      </w:r>
    </w:p>
    <w:p w14:paraId="6A5A16DB"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be-BY" w:eastAsia="ru-RU"/>
        </w:rPr>
      </w:pPr>
      <w:r w:rsidRPr="00C1243A">
        <w:rPr>
          <w:rFonts w:ascii="Times New Roman" w:hAnsi="Times New Roman" w:cs="Times New Roman"/>
          <w:kern w:val="36"/>
          <w:sz w:val="28"/>
          <w:szCs w:val="28"/>
          <w:lang w:val="en-US" w:eastAsia="ru-RU"/>
        </w:rPr>
        <w:t>9. What may future generation Computers be?</w:t>
      </w:r>
    </w:p>
    <w:p w14:paraId="1D2BB53D" w14:textId="77777777" w:rsidR="00C1243A" w:rsidRPr="00C1243A" w:rsidRDefault="00C1243A" w:rsidP="00C1243A">
      <w:pPr>
        <w:spacing w:after="0" w:line="240" w:lineRule="auto"/>
        <w:contextualSpacing/>
        <w:jc w:val="both"/>
        <w:rPr>
          <w:rFonts w:ascii="Times New Roman" w:hAnsi="Times New Roman" w:cs="Times New Roman"/>
          <w:kern w:val="36"/>
          <w:sz w:val="28"/>
          <w:szCs w:val="28"/>
          <w:lang w:val="en-US" w:eastAsia="ru-RU"/>
        </w:rPr>
      </w:pPr>
    </w:p>
    <w:p w14:paraId="30D4AB4B" w14:textId="77777777" w:rsidR="00C1243A" w:rsidRPr="00C1243A" w:rsidRDefault="00C1243A" w:rsidP="00C1243A">
      <w:pPr>
        <w:spacing w:after="120" w:line="240" w:lineRule="auto"/>
        <w:jc w:val="center"/>
        <w:textAlignment w:val="baseline"/>
        <w:outlineLvl w:val="0"/>
        <w:rPr>
          <w:rFonts w:ascii="Times New Roman" w:eastAsia="Times New Roman" w:hAnsi="Times New Roman" w:cs="Times New Roman"/>
          <w:b/>
          <w:bCs/>
          <w:kern w:val="36"/>
          <w:sz w:val="28"/>
          <w:szCs w:val="28"/>
          <w:lang w:val="en-US" w:eastAsia="ru-RU"/>
        </w:rPr>
      </w:pPr>
      <w:r w:rsidRPr="00C1243A">
        <w:rPr>
          <w:rFonts w:ascii="Times New Roman" w:eastAsia="Times New Roman" w:hAnsi="Times New Roman" w:cs="Times New Roman"/>
          <w:b/>
          <w:bCs/>
          <w:kern w:val="36"/>
          <w:sz w:val="28"/>
          <w:szCs w:val="28"/>
          <w:lang w:val="en-US" w:eastAsia="ru-RU"/>
        </w:rPr>
        <w:t>Generations of Computers</w:t>
      </w:r>
      <w:bookmarkEnd w:id="53"/>
      <w:r w:rsidRPr="00C1243A">
        <w:rPr>
          <w:rFonts w:ascii="Times New Roman" w:eastAsia="Times New Roman" w:hAnsi="Times New Roman" w:cs="Times New Roman"/>
          <w:b/>
          <w:bCs/>
          <w:kern w:val="36"/>
          <w:sz w:val="28"/>
          <w:szCs w:val="28"/>
          <w:lang w:val="en-US" w:eastAsia="ru-RU"/>
        </w:rPr>
        <w:t xml:space="preserve"> </w:t>
      </w:r>
    </w:p>
    <w:p w14:paraId="69BC36AF"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The history of computer development is often referred as to the different generations of computing devices. Each of the six generations of computers is characterized by a major technological development that fundamentally changed the way computers operate, resulting in smaller, cheaper, more powerful and more efficient and reliable computing devices. As a result of the miniaturization, speed, power and memory of computers have proportionally increased. New discoveries are constantly being developed that affect the way we live, work and play. </w:t>
      </w:r>
    </w:p>
    <w:p w14:paraId="748ABAA0"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i/>
          <w:sz w:val="28"/>
          <w:szCs w:val="28"/>
          <w:lang w:val="en-US" w:eastAsia="ru-RU"/>
        </w:rPr>
      </w:pPr>
      <w:r w:rsidRPr="00C1243A">
        <w:rPr>
          <w:rFonts w:ascii="Times New Roman" w:eastAsia="Times New Roman" w:hAnsi="Times New Roman" w:cs="Times New Roman"/>
          <w:i/>
          <w:sz w:val="28"/>
          <w:szCs w:val="28"/>
          <w:lang w:val="en-US" w:eastAsia="ru-RU"/>
        </w:rPr>
        <w:t>First generation (1940-1956): vacuum tubes.</w:t>
      </w:r>
      <w:r w:rsidRPr="00C1243A">
        <w:rPr>
          <w:rFonts w:ascii="Times New Roman" w:eastAsia="Times New Roman" w:hAnsi="Times New Roman" w:cs="Times New Roman"/>
          <w:sz w:val="28"/>
          <w:szCs w:val="28"/>
          <w:lang w:val="en-US" w:eastAsia="ru-RU"/>
        </w:rPr>
        <w:t xml:space="preserve"> The first computers used vacuum tubes and were often enormous, taking up entire rooms. They were very expensive to operate and in addition to using a great deal of electricity, generated a lot of heat, which was often the cause of malfunctions. First generation computers relied on machine language, the </w:t>
      </w:r>
      <w:bookmarkStart w:id="54" w:name="_Hlk61037012"/>
      <w:r w:rsidRPr="00C1243A">
        <w:rPr>
          <w:rFonts w:ascii="Times New Roman" w:eastAsia="Times New Roman" w:hAnsi="Times New Roman" w:cs="Times New Roman"/>
          <w:sz w:val="28"/>
          <w:szCs w:val="28"/>
          <w:lang w:val="en-US" w:eastAsia="ru-RU"/>
        </w:rPr>
        <w:t xml:space="preserve">lowest-level programming language </w:t>
      </w:r>
      <w:bookmarkEnd w:id="54"/>
      <w:r w:rsidRPr="00C1243A">
        <w:rPr>
          <w:rFonts w:ascii="Times New Roman" w:eastAsia="Times New Roman" w:hAnsi="Times New Roman" w:cs="Times New Roman"/>
          <w:sz w:val="28"/>
          <w:szCs w:val="28"/>
          <w:lang w:val="en-US" w:eastAsia="ru-RU"/>
        </w:rPr>
        <w:t>understood by computers, to perform operations, and they could only solve one problem at a time. Input was based on punched cards and paper tape, and output was displayed on printouts. The UNIVAC and ENIAC computers are the examples of the first-generation computing devices.</w:t>
      </w:r>
    </w:p>
    <w:p w14:paraId="09269147"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i/>
          <w:sz w:val="28"/>
          <w:szCs w:val="28"/>
          <w:lang w:val="en-US" w:eastAsia="ru-RU"/>
        </w:rPr>
        <w:t xml:space="preserve">Second generation (1956-1963): transistors. </w:t>
      </w:r>
      <w:r w:rsidRPr="00C1243A">
        <w:rPr>
          <w:rFonts w:ascii="Times New Roman" w:eastAsia="Times New Roman" w:hAnsi="Times New Roman" w:cs="Times New Roman"/>
          <w:sz w:val="28"/>
          <w:szCs w:val="28"/>
          <w:lang w:val="en-US" w:eastAsia="ru-RU"/>
        </w:rPr>
        <w:t xml:space="preserve">Transistors replaced vacuum tubes and </w:t>
      </w:r>
      <w:bookmarkStart w:id="55" w:name="_Hlk60857863"/>
      <w:r w:rsidRPr="00C1243A">
        <w:rPr>
          <w:rFonts w:ascii="Times New Roman" w:eastAsia="Times New Roman" w:hAnsi="Times New Roman" w:cs="Times New Roman"/>
          <w:sz w:val="28"/>
          <w:szCs w:val="28"/>
          <w:lang w:val="en-US" w:eastAsia="ru-RU"/>
        </w:rPr>
        <w:t>usher</w:t>
      </w:r>
      <w:bookmarkEnd w:id="55"/>
      <w:r w:rsidRPr="00C1243A">
        <w:rPr>
          <w:rFonts w:ascii="Times New Roman" w:eastAsia="Times New Roman" w:hAnsi="Times New Roman" w:cs="Times New Roman"/>
          <w:sz w:val="28"/>
          <w:szCs w:val="28"/>
          <w:lang w:val="en-US" w:eastAsia="ru-RU"/>
        </w:rPr>
        <w:t xml:space="preserve">ed in the second generation of computers. </w:t>
      </w:r>
      <w:bookmarkStart w:id="56" w:name="_Hlk61041427"/>
      <w:r w:rsidRPr="00C1243A">
        <w:rPr>
          <w:rFonts w:ascii="Times New Roman" w:eastAsia="Times New Roman" w:hAnsi="Times New Roman" w:cs="Times New Roman"/>
          <w:sz w:val="28"/>
          <w:szCs w:val="28"/>
          <w:lang w:val="en-US" w:eastAsia="ru-RU"/>
        </w:rPr>
        <w:t xml:space="preserve">The transistor was invented in 1947 but did not see a </w:t>
      </w:r>
      <w:bookmarkStart w:id="57" w:name="_Hlk61037045"/>
      <w:r w:rsidRPr="00C1243A">
        <w:rPr>
          <w:rFonts w:ascii="Times New Roman" w:eastAsia="Times New Roman" w:hAnsi="Times New Roman" w:cs="Times New Roman"/>
          <w:sz w:val="28"/>
          <w:szCs w:val="28"/>
          <w:lang w:val="en-US" w:eastAsia="ru-RU"/>
        </w:rPr>
        <w:t>widespread use</w:t>
      </w:r>
      <w:bookmarkEnd w:id="57"/>
      <w:r w:rsidRPr="00C1243A">
        <w:rPr>
          <w:rFonts w:ascii="Times New Roman" w:eastAsia="Times New Roman" w:hAnsi="Times New Roman" w:cs="Times New Roman"/>
          <w:sz w:val="28"/>
          <w:szCs w:val="28"/>
          <w:lang w:val="en-US" w:eastAsia="ru-RU"/>
        </w:rPr>
        <w:t xml:space="preserve"> in computers until the late 1950s. </w:t>
      </w:r>
      <w:bookmarkEnd w:id="56"/>
      <w:r w:rsidRPr="00C1243A">
        <w:rPr>
          <w:rFonts w:ascii="Times New Roman" w:eastAsia="Times New Roman" w:hAnsi="Times New Roman" w:cs="Times New Roman"/>
          <w:sz w:val="28"/>
          <w:szCs w:val="28"/>
          <w:lang w:val="en-US" w:eastAsia="ru-RU"/>
        </w:rPr>
        <w:t xml:space="preserve">The transistor was far superior to the vacuum tube, allowing computers to become smaller, faster, cheaper, more energy-efficient and more reliable than their first-generation predecessors. Second-generation computers moved to symbolic, or </w:t>
      </w:r>
      <w:bookmarkStart w:id="58" w:name="_Hlk61039289"/>
      <w:r w:rsidRPr="00C1243A">
        <w:rPr>
          <w:rFonts w:ascii="Times New Roman" w:eastAsia="Times New Roman" w:hAnsi="Times New Roman" w:cs="Times New Roman"/>
          <w:sz w:val="28"/>
          <w:szCs w:val="28"/>
          <w:lang w:val="en-US" w:eastAsia="ru-RU"/>
        </w:rPr>
        <w:t>assembly languages</w:t>
      </w:r>
      <w:bookmarkEnd w:id="58"/>
      <w:r w:rsidRPr="00C1243A">
        <w:rPr>
          <w:rFonts w:ascii="Times New Roman" w:eastAsia="Times New Roman" w:hAnsi="Times New Roman" w:cs="Times New Roman"/>
          <w:sz w:val="28"/>
          <w:szCs w:val="28"/>
          <w:lang w:val="en-US" w:eastAsia="ru-RU"/>
        </w:rPr>
        <w:t xml:space="preserve">, which allowed programmers to specify instructions in words. High-level programming languages were also being developed at this time, such as the early versions of COBOL and FORTRAN. The first computers of this generation were developed for the </w:t>
      </w:r>
      <w:bookmarkStart w:id="59" w:name="_Hlk61037068"/>
      <w:r w:rsidRPr="00C1243A">
        <w:rPr>
          <w:rFonts w:ascii="Times New Roman" w:eastAsia="Times New Roman" w:hAnsi="Times New Roman" w:cs="Times New Roman"/>
          <w:sz w:val="28"/>
          <w:szCs w:val="28"/>
          <w:lang w:val="en-US" w:eastAsia="ru-RU"/>
        </w:rPr>
        <w:t xml:space="preserve">atomic energy </w:t>
      </w:r>
      <w:bookmarkEnd w:id="59"/>
      <w:r w:rsidRPr="00C1243A">
        <w:rPr>
          <w:rFonts w:ascii="Times New Roman" w:eastAsia="Times New Roman" w:hAnsi="Times New Roman" w:cs="Times New Roman"/>
          <w:sz w:val="28"/>
          <w:szCs w:val="28"/>
          <w:lang w:val="en-US" w:eastAsia="ru-RU"/>
        </w:rPr>
        <w:t xml:space="preserve">industry. </w:t>
      </w:r>
    </w:p>
    <w:p w14:paraId="279FFBBB"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i/>
          <w:sz w:val="28"/>
          <w:szCs w:val="28"/>
          <w:lang w:val="en-US" w:eastAsia="ru-RU"/>
        </w:rPr>
        <w:t>Third generation (1964-1971): integrated circuits.</w:t>
      </w:r>
      <w:r w:rsidRPr="00C1243A">
        <w:rPr>
          <w:rFonts w:ascii="Times New Roman" w:eastAsia="Times New Roman" w:hAnsi="Times New Roman" w:cs="Times New Roman"/>
          <w:sz w:val="28"/>
          <w:szCs w:val="28"/>
          <w:lang w:val="en-US" w:eastAsia="ru-RU"/>
        </w:rPr>
        <w:t xml:space="preserve"> The development of the </w:t>
      </w:r>
      <w:bookmarkStart w:id="60" w:name="_Hlk61039320"/>
      <w:r w:rsidRPr="00C1243A">
        <w:rPr>
          <w:rFonts w:ascii="Times New Roman" w:eastAsia="Times New Roman" w:hAnsi="Times New Roman" w:cs="Times New Roman"/>
          <w:sz w:val="28"/>
          <w:szCs w:val="28"/>
          <w:lang w:val="en-US" w:eastAsia="ru-RU"/>
        </w:rPr>
        <w:t xml:space="preserve">integrated circuit </w:t>
      </w:r>
      <w:bookmarkEnd w:id="60"/>
      <w:r w:rsidRPr="00C1243A">
        <w:rPr>
          <w:rFonts w:ascii="Times New Roman" w:eastAsia="Times New Roman" w:hAnsi="Times New Roman" w:cs="Times New Roman"/>
          <w:sz w:val="28"/>
          <w:szCs w:val="28"/>
          <w:lang w:val="en-US" w:eastAsia="ru-RU"/>
        </w:rPr>
        <w:t xml:space="preserve">was the hallmark of the third generation of computers. </w:t>
      </w:r>
      <w:bookmarkStart w:id="61" w:name="_Hlk61041541"/>
      <w:r w:rsidRPr="00C1243A">
        <w:rPr>
          <w:rFonts w:ascii="Times New Roman" w:eastAsia="Times New Roman" w:hAnsi="Times New Roman" w:cs="Times New Roman"/>
          <w:sz w:val="28"/>
          <w:szCs w:val="28"/>
          <w:lang w:val="en-US" w:eastAsia="ru-RU"/>
        </w:rPr>
        <w:t xml:space="preserve">Transistors were miniaturized and placed on </w:t>
      </w:r>
      <w:bookmarkStart w:id="62" w:name="_Hlk61039346"/>
      <w:r w:rsidRPr="00C1243A">
        <w:rPr>
          <w:rFonts w:ascii="Times New Roman" w:eastAsia="Times New Roman" w:hAnsi="Times New Roman" w:cs="Times New Roman"/>
          <w:sz w:val="28"/>
          <w:szCs w:val="28"/>
          <w:lang w:val="en-US" w:eastAsia="ru-RU"/>
        </w:rPr>
        <w:t>silicon chips</w:t>
      </w:r>
      <w:bookmarkEnd w:id="62"/>
      <w:r w:rsidRPr="00C1243A">
        <w:rPr>
          <w:rFonts w:ascii="Times New Roman" w:eastAsia="Times New Roman" w:hAnsi="Times New Roman" w:cs="Times New Roman"/>
          <w:sz w:val="28"/>
          <w:szCs w:val="28"/>
          <w:lang w:val="en-US" w:eastAsia="ru-RU"/>
        </w:rPr>
        <w:t xml:space="preserve">, called semiconductors, which drastically increased the speed and efficiency of computers. </w:t>
      </w:r>
      <w:bookmarkEnd w:id="61"/>
      <w:r w:rsidRPr="00C1243A">
        <w:rPr>
          <w:rFonts w:ascii="Times New Roman" w:eastAsia="Times New Roman" w:hAnsi="Times New Roman" w:cs="Times New Roman"/>
          <w:sz w:val="28"/>
          <w:szCs w:val="28"/>
          <w:lang w:val="en-US" w:eastAsia="ru-RU"/>
        </w:rPr>
        <w:t xml:space="preserve"> Instead of </w:t>
      </w:r>
      <w:bookmarkStart w:id="63" w:name="_Hlk61037127"/>
      <w:r w:rsidRPr="00C1243A">
        <w:rPr>
          <w:rFonts w:ascii="Times New Roman" w:eastAsia="Times New Roman" w:hAnsi="Times New Roman" w:cs="Times New Roman"/>
          <w:sz w:val="28"/>
          <w:szCs w:val="28"/>
          <w:lang w:val="en-US" w:eastAsia="ru-RU"/>
        </w:rPr>
        <w:t>punched card</w:t>
      </w:r>
      <w:bookmarkEnd w:id="63"/>
      <w:r w:rsidRPr="00C1243A">
        <w:rPr>
          <w:rFonts w:ascii="Times New Roman" w:eastAsia="Times New Roman" w:hAnsi="Times New Roman" w:cs="Times New Roman"/>
          <w:sz w:val="28"/>
          <w:szCs w:val="28"/>
          <w:lang w:val="en-US" w:eastAsia="ru-RU"/>
        </w:rPr>
        <w:t>s and printouts, users interacted with the third generation computers through keyboards and monitors and interfaced with an operating system, which allowed the device to run many different applications at one time with a central program that monitored the memory. Computers for the first time became accessible to a mass audience because they were smaller and cheaper than their predecessors.</w:t>
      </w:r>
    </w:p>
    <w:p w14:paraId="3F88EB7B" w14:textId="77777777" w:rsidR="00C1243A" w:rsidRPr="00C1243A" w:rsidRDefault="00C1243A" w:rsidP="00C1243A">
      <w:pPr>
        <w:autoSpaceDE w:val="0"/>
        <w:autoSpaceDN w:val="0"/>
        <w:spacing w:after="0" w:line="240" w:lineRule="auto"/>
        <w:ind w:firstLine="510"/>
        <w:jc w:val="both"/>
        <w:rPr>
          <w:i/>
          <w:iCs/>
          <w:lang w:val="en-US"/>
        </w:rPr>
      </w:pPr>
      <w:r w:rsidRPr="00C1243A">
        <w:rPr>
          <w:rFonts w:ascii="Times New Roman" w:eastAsia="Times New Roman" w:hAnsi="Times New Roman" w:cs="Times New Roman"/>
          <w:i/>
          <w:sz w:val="28"/>
          <w:szCs w:val="28"/>
          <w:lang w:val="en-US" w:eastAsia="ru-RU"/>
        </w:rPr>
        <w:t>Fourth generation (1971-1982): microprocessors.</w:t>
      </w:r>
      <w:r w:rsidRPr="00C1243A">
        <w:rPr>
          <w:rFonts w:ascii="Times New Roman" w:eastAsia="Times New Roman" w:hAnsi="Times New Roman" w:cs="Times New Roman"/>
          <w:sz w:val="28"/>
          <w:szCs w:val="28"/>
          <w:lang w:val="en-US" w:eastAsia="ru-RU"/>
        </w:rPr>
        <w:t xml:space="preserve"> The microprocessor brought the fourth generation of computers, as thousands of integrated circuits were built onto a single silicon chip. What in the first generation filled an entire room could now fit in the </w:t>
      </w:r>
      <w:bookmarkStart w:id="64" w:name="_Hlk61039378"/>
      <w:r w:rsidRPr="00C1243A">
        <w:rPr>
          <w:rFonts w:ascii="Times New Roman" w:eastAsia="Times New Roman" w:hAnsi="Times New Roman" w:cs="Times New Roman"/>
          <w:sz w:val="28"/>
          <w:szCs w:val="28"/>
          <w:lang w:val="en-US" w:eastAsia="ru-RU"/>
        </w:rPr>
        <w:t>palm of the hand</w:t>
      </w:r>
      <w:bookmarkEnd w:id="64"/>
      <w:r w:rsidRPr="00C1243A">
        <w:rPr>
          <w:rFonts w:ascii="Times New Roman" w:eastAsia="Times New Roman" w:hAnsi="Times New Roman" w:cs="Times New Roman"/>
          <w:sz w:val="28"/>
          <w:szCs w:val="28"/>
          <w:lang w:val="en-US" w:eastAsia="ru-RU"/>
        </w:rPr>
        <w:t xml:space="preserve">. The Intel 4004 chip, developed in 1971, located all the components of the computer – from the central processing unit and memory to input/output controls – on a single chip. In 1981 IBM introduced its first computer for the home user, and in 1984 Apple introduced the Macintosh. This generation of computers allows users to use the computer for word processing, </w:t>
      </w:r>
      <w:bookmarkStart w:id="65" w:name="_Hlk60866728"/>
      <w:r w:rsidRPr="00C1243A">
        <w:rPr>
          <w:rFonts w:ascii="Times New Roman" w:eastAsia="Times New Roman" w:hAnsi="Times New Roman" w:cs="Times New Roman"/>
          <w:sz w:val="28"/>
          <w:szCs w:val="28"/>
          <w:lang w:val="en-US" w:eastAsia="ru-RU"/>
        </w:rPr>
        <w:t>spreadsheet</w:t>
      </w:r>
      <w:bookmarkEnd w:id="65"/>
      <w:r w:rsidRPr="00C1243A">
        <w:rPr>
          <w:rFonts w:ascii="Times New Roman" w:eastAsia="Times New Roman" w:hAnsi="Times New Roman" w:cs="Times New Roman"/>
          <w:sz w:val="28"/>
          <w:szCs w:val="28"/>
          <w:lang w:val="en-US" w:eastAsia="ru-RU"/>
        </w:rPr>
        <w:t>s, file managing and graphics.  The computer languages like C, C++, and DBase are used in this generation to perform the accurate operations. The concept of networking and CD-ROM came into existence in the fourth generation. As these small computers became more powerful, they could be linked together to form networks, which eventually led to the development of the Internet. Fourth generation computers also saw the development of the GUI and the mouse.</w:t>
      </w:r>
      <w:r w:rsidRPr="00C1243A">
        <w:rPr>
          <w:i/>
          <w:iCs/>
          <w:lang w:val="en-US"/>
        </w:rPr>
        <w:t xml:space="preserve"> </w:t>
      </w:r>
    </w:p>
    <w:p w14:paraId="02BEB085"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i/>
          <w:sz w:val="28"/>
          <w:szCs w:val="28"/>
          <w:lang w:val="en-US" w:eastAsia="ru-RU"/>
        </w:rPr>
        <w:t xml:space="preserve">Fifth generation (1982-present): </w:t>
      </w:r>
      <w:bookmarkStart w:id="66" w:name="_Hlk60858368"/>
      <w:r w:rsidRPr="00C1243A">
        <w:rPr>
          <w:rFonts w:ascii="Times New Roman" w:eastAsia="Times New Roman" w:hAnsi="Times New Roman" w:cs="Times New Roman"/>
          <w:i/>
          <w:sz w:val="28"/>
          <w:szCs w:val="28"/>
          <w:lang w:val="en-US" w:eastAsia="ru-RU"/>
        </w:rPr>
        <w:t>artificial intelligence</w:t>
      </w:r>
      <w:bookmarkEnd w:id="66"/>
      <w:r w:rsidRPr="00C1243A">
        <w:rPr>
          <w:rFonts w:ascii="Times New Roman" w:eastAsia="Times New Roman" w:hAnsi="Times New Roman" w:cs="Times New Roman"/>
          <w:i/>
          <w:sz w:val="28"/>
          <w:szCs w:val="28"/>
          <w:lang w:val="en-US" w:eastAsia="ru-RU"/>
        </w:rPr>
        <w:t xml:space="preserve">. </w:t>
      </w:r>
      <w:r w:rsidRPr="00C1243A">
        <w:rPr>
          <w:rFonts w:ascii="Times New Roman" w:eastAsia="Times New Roman" w:hAnsi="Times New Roman" w:cs="Times New Roman"/>
          <w:sz w:val="28"/>
          <w:szCs w:val="28"/>
          <w:lang w:val="en-US" w:eastAsia="ru-RU"/>
        </w:rPr>
        <w:t xml:space="preserve">Fifth generation computing devices, based on artificial intelligence, are still in development, though there are some applications, such as </w:t>
      </w:r>
      <w:bookmarkStart w:id="67" w:name="_Hlk61037206"/>
      <w:bookmarkStart w:id="68" w:name="_Hlk61039446"/>
      <w:r w:rsidRPr="00C1243A">
        <w:rPr>
          <w:rFonts w:ascii="Times New Roman" w:eastAsia="Times New Roman" w:hAnsi="Times New Roman" w:cs="Times New Roman"/>
          <w:sz w:val="28"/>
          <w:szCs w:val="28"/>
          <w:lang w:val="en-US" w:eastAsia="ru-RU"/>
        </w:rPr>
        <w:t>voice recognition</w:t>
      </w:r>
      <w:bookmarkEnd w:id="67"/>
      <w:r w:rsidRPr="00C1243A">
        <w:rPr>
          <w:rFonts w:ascii="Times New Roman" w:eastAsia="Times New Roman" w:hAnsi="Times New Roman" w:cs="Times New Roman"/>
          <w:sz w:val="28"/>
          <w:szCs w:val="28"/>
          <w:lang w:val="en-US" w:eastAsia="ru-RU"/>
        </w:rPr>
        <w:t xml:space="preserve">, that are being used today. The use of parallel processing and superconductors is helping to make </w:t>
      </w:r>
      <w:bookmarkStart w:id="69" w:name="_Hlk61037228"/>
      <w:r w:rsidRPr="00C1243A">
        <w:rPr>
          <w:rFonts w:ascii="Times New Roman" w:eastAsia="Times New Roman" w:hAnsi="Times New Roman" w:cs="Times New Roman"/>
          <w:sz w:val="28"/>
          <w:szCs w:val="28"/>
          <w:lang w:val="en-US" w:eastAsia="ru-RU"/>
        </w:rPr>
        <w:t xml:space="preserve">artificial intelligence </w:t>
      </w:r>
      <w:bookmarkEnd w:id="69"/>
      <w:r w:rsidRPr="00C1243A">
        <w:rPr>
          <w:rFonts w:ascii="Times New Roman" w:eastAsia="Times New Roman" w:hAnsi="Times New Roman" w:cs="Times New Roman"/>
          <w:sz w:val="28"/>
          <w:szCs w:val="28"/>
          <w:lang w:val="en-US" w:eastAsia="ru-RU"/>
        </w:rPr>
        <w:t xml:space="preserve">a reality. Quantum </w:t>
      </w:r>
      <w:bookmarkStart w:id="70" w:name="_Hlk60868207"/>
      <w:r w:rsidRPr="00C1243A">
        <w:rPr>
          <w:rFonts w:ascii="Times New Roman" w:eastAsia="Times New Roman" w:hAnsi="Times New Roman" w:cs="Times New Roman"/>
          <w:sz w:val="28"/>
          <w:szCs w:val="28"/>
          <w:lang w:val="en-US" w:eastAsia="ru-RU"/>
        </w:rPr>
        <w:t xml:space="preserve">computation </w:t>
      </w:r>
      <w:bookmarkEnd w:id="70"/>
      <w:r w:rsidRPr="00C1243A">
        <w:rPr>
          <w:rFonts w:ascii="Times New Roman" w:eastAsia="Times New Roman" w:hAnsi="Times New Roman" w:cs="Times New Roman"/>
          <w:sz w:val="28"/>
          <w:szCs w:val="28"/>
          <w:lang w:val="en-US" w:eastAsia="ru-RU"/>
        </w:rPr>
        <w:t xml:space="preserve">and molecular and nanotechnology </w:t>
      </w:r>
      <w:bookmarkEnd w:id="68"/>
      <w:r w:rsidRPr="00C1243A">
        <w:rPr>
          <w:rFonts w:ascii="Times New Roman" w:eastAsia="Times New Roman" w:hAnsi="Times New Roman" w:cs="Times New Roman"/>
          <w:sz w:val="28"/>
          <w:szCs w:val="28"/>
          <w:lang w:val="en-US" w:eastAsia="ru-RU"/>
        </w:rPr>
        <w:t>will radically change the face of computers in years to come.</w:t>
      </w:r>
    </w:p>
    <w:p w14:paraId="688681D5"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Now we use the</w:t>
      </w:r>
      <w:r w:rsidRPr="00C1243A">
        <w:rPr>
          <w:rFonts w:ascii="Times New Roman" w:eastAsia="Times New Roman" w:hAnsi="Times New Roman" w:cs="Times New Roman"/>
          <w:i/>
          <w:iCs/>
          <w:sz w:val="28"/>
          <w:szCs w:val="28"/>
          <w:lang w:val="en-US" w:eastAsia="ru-RU"/>
        </w:rPr>
        <w:t> Fifth Generation of Computers </w:t>
      </w:r>
      <w:r w:rsidRPr="00C1243A">
        <w:rPr>
          <w:rFonts w:ascii="Times New Roman" w:eastAsia="Times New Roman" w:hAnsi="Times New Roman" w:cs="Times New Roman"/>
          <w:sz w:val="28"/>
          <w:szCs w:val="28"/>
          <w:lang w:val="en-US" w:eastAsia="ru-RU"/>
        </w:rPr>
        <w:t>which were started around 1982. These generation computers use the high level of languages like Perl, Python, C, JAVA, etc.  Moreover, the Ultra Large Scale Integration technology was introduced in 5th generation computers which leads to the development of a microprocessor chip with several millions of chips on it.</w:t>
      </w:r>
    </w:p>
    <w:p w14:paraId="0B2FA5F8" w14:textId="57DF9595"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It introduces the laptops, notebooks, PC’s, desktops, and many more during this period. Besides, these computers are based on Artificial Intelligence. The fifth-generation computers perform the parallel processing wi</w:t>
      </w:r>
      <w:r w:rsidR="007152BB">
        <w:rPr>
          <w:rFonts w:ascii="Times New Roman" w:eastAsia="Times New Roman" w:hAnsi="Times New Roman" w:cs="Times New Roman"/>
          <w:sz w:val="28"/>
          <w:szCs w:val="28"/>
          <w:lang w:val="en-US" w:eastAsia="ru-RU"/>
        </w:rPr>
        <w:t>t</w:t>
      </w:r>
      <w:r w:rsidRPr="00C1243A">
        <w:rPr>
          <w:rFonts w:ascii="Times New Roman" w:eastAsia="Times New Roman" w:hAnsi="Times New Roman" w:cs="Times New Roman"/>
          <w:sz w:val="28"/>
          <w:szCs w:val="28"/>
          <w:lang w:val="en-US" w:eastAsia="ru-RU"/>
        </w:rPr>
        <w:t xml:space="preserve">h fast results. In this generation of the computers, the new languages are introduced like </w:t>
      </w:r>
      <w:bookmarkStart w:id="71" w:name="_Hlk61037276"/>
      <w:bookmarkStart w:id="72" w:name="_Hlk61039407"/>
      <w:r w:rsidRPr="00C1243A">
        <w:rPr>
          <w:rFonts w:ascii="Times New Roman" w:eastAsia="Times New Roman" w:hAnsi="Times New Roman" w:cs="Times New Roman"/>
          <w:sz w:val="28"/>
          <w:szCs w:val="28"/>
          <w:lang w:val="en-US" w:eastAsia="ru-RU"/>
        </w:rPr>
        <w:t>object-oriented language</w:t>
      </w:r>
      <w:bookmarkEnd w:id="71"/>
      <w:r w:rsidRPr="00C1243A">
        <w:rPr>
          <w:rFonts w:ascii="Times New Roman" w:eastAsia="Times New Roman" w:hAnsi="Times New Roman" w:cs="Times New Roman"/>
          <w:sz w:val="28"/>
          <w:szCs w:val="28"/>
          <w:lang w:val="en-US" w:eastAsia="ru-RU"/>
        </w:rPr>
        <w:t>s</w:t>
      </w:r>
      <w:bookmarkEnd w:id="72"/>
      <w:r w:rsidRPr="00C1243A">
        <w:rPr>
          <w:rFonts w:ascii="Times New Roman" w:eastAsia="Times New Roman" w:hAnsi="Times New Roman" w:cs="Times New Roman"/>
          <w:sz w:val="28"/>
          <w:szCs w:val="28"/>
          <w:lang w:val="en-US" w:eastAsia="ru-RU"/>
        </w:rPr>
        <w:t xml:space="preserve"> like C++, JAVA, etc. The new operating systems are developed MS Window, Linux; Linux based components are developed. Example of fifth generation computers are Notebook, Laptop, Desktop, Ultra book, Chrome book, and many more.</w:t>
      </w:r>
    </w:p>
    <w:p w14:paraId="3DFEE08D" w14:textId="7B5FE6B9"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Advantages of Fifth Generation of Computers. The fifth generation of the computer is much faster than four</w:t>
      </w:r>
      <w:r w:rsidR="00D927AB">
        <w:rPr>
          <w:rFonts w:ascii="Times New Roman" w:eastAsia="Times New Roman" w:hAnsi="Times New Roman" w:cs="Times New Roman"/>
          <w:sz w:val="28"/>
          <w:szCs w:val="28"/>
          <w:lang w:val="en-US" w:eastAsia="ru-RU"/>
        </w:rPr>
        <w:t>th</w:t>
      </w:r>
      <w:r w:rsidRPr="00C1243A">
        <w:rPr>
          <w:rFonts w:ascii="Times New Roman" w:eastAsia="Times New Roman" w:hAnsi="Times New Roman" w:cs="Times New Roman"/>
          <w:sz w:val="28"/>
          <w:szCs w:val="28"/>
          <w:lang w:val="en-US" w:eastAsia="ru-RU"/>
        </w:rPr>
        <w:t xml:space="preserve"> generation of computers. Whereas, these computers smaller and give fast results as compared with other generation computers. Moreover, these computers are </w:t>
      </w:r>
      <w:bookmarkStart w:id="73" w:name="_Hlk61034995"/>
      <w:r w:rsidRPr="00C1243A">
        <w:rPr>
          <w:rFonts w:ascii="Times New Roman" w:eastAsia="Times New Roman" w:hAnsi="Times New Roman" w:cs="Times New Roman"/>
          <w:sz w:val="28"/>
          <w:szCs w:val="28"/>
          <w:lang w:val="en-US" w:eastAsia="ru-RU"/>
        </w:rPr>
        <w:t>portable</w:t>
      </w:r>
      <w:bookmarkEnd w:id="73"/>
      <w:r w:rsidRPr="00C1243A">
        <w:rPr>
          <w:rFonts w:ascii="Times New Roman" w:eastAsia="Times New Roman" w:hAnsi="Times New Roman" w:cs="Times New Roman"/>
          <w:sz w:val="28"/>
          <w:szCs w:val="28"/>
          <w:lang w:val="en-US" w:eastAsia="ru-RU"/>
        </w:rPr>
        <w:t xml:space="preserve"> so that, you can carry the devices anywhere and access at any time. Easy </w:t>
      </w:r>
      <w:bookmarkStart w:id="74" w:name="_Hlk60858721"/>
      <w:r w:rsidRPr="00C1243A">
        <w:rPr>
          <w:rFonts w:ascii="Times New Roman" w:eastAsia="Times New Roman" w:hAnsi="Times New Roman" w:cs="Times New Roman"/>
          <w:sz w:val="28"/>
          <w:szCs w:val="28"/>
          <w:lang w:val="en-US" w:eastAsia="ru-RU"/>
        </w:rPr>
        <w:t xml:space="preserve">to handle </w:t>
      </w:r>
      <w:bookmarkEnd w:id="74"/>
      <w:r w:rsidRPr="00C1243A">
        <w:rPr>
          <w:rFonts w:ascii="Times New Roman" w:eastAsia="Times New Roman" w:hAnsi="Times New Roman" w:cs="Times New Roman"/>
          <w:sz w:val="28"/>
          <w:szCs w:val="28"/>
          <w:lang w:val="en-US" w:eastAsia="ru-RU"/>
        </w:rPr>
        <w:t xml:space="preserve">these </w:t>
      </w:r>
      <w:bookmarkStart w:id="75" w:name="_Hlk61037247"/>
      <w:r w:rsidRPr="00C1243A">
        <w:rPr>
          <w:rFonts w:ascii="Times New Roman" w:eastAsia="Times New Roman" w:hAnsi="Times New Roman" w:cs="Times New Roman"/>
          <w:sz w:val="28"/>
          <w:szCs w:val="28"/>
          <w:lang w:val="en-US" w:eastAsia="ru-RU"/>
        </w:rPr>
        <w:t>portable device</w:t>
      </w:r>
      <w:bookmarkEnd w:id="75"/>
      <w:r w:rsidRPr="00C1243A">
        <w:rPr>
          <w:rFonts w:ascii="Times New Roman" w:eastAsia="Times New Roman" w:hAnsi="Times New Roman" w:cs="Times New Roman"/>
          <w:sz w:val="28"/>
          <w:szCs w:val="28"/>
          <w:lang w:val="en-US" w:eastAsia="ru-RU"/>
        </w:rPr>
        <w:t xml:space="preserve">s. With this generation computers, you can perform the multiple operations at a time with no slow down. The new version technologies are improved to repair the problems of computers. The fifth-generation computers introduce an improvement in semiconductor technology and Artificial Intelligence. </w:t>
      </w:r>
    </w:p>
    <w:p w14:paraId="75F969AB" w14:textId="3371AC40"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bookmarkStart w:id="76" w:name="_Hlk61039988"/>
      <w:r w:rsidRPr="00C1243A">
        <w:rPr>
          <w:rFonts w:ascii="Times New Roman" w:eastAsia="Times New Roman" w:hAnsi="Times New Roman" w:cs="Times New Roman"/>
          <w:i/>
          <w:iCs/>
          <w:sz w:val="28"/>
          <w:szCs w:val="28"/>
          <w:lang w:val="en-US" w:eastAsia="ru-RU"/>
        </w:rPr>
        <w:t>Sixth Generation</w:t>
      </w:r>
      <w:r w:rsidRPr="00C1243A">
        <w:rPr>
          <w:rFonts w:ascii="Times New Roman" w:eastAsia="Times New Roman" w:hAnsi="Times New Roman" w:cs="Times New Roman"/>
          <w:sz w:val="28"/>
          <w:szCs w:val="28"/>
          <w:lang w:val="en-US" w:eastAsia="ru-RU"/>
        </w:rPr>
        <w:t xml:space="preserve"> of computers is different from, other generation computers</w:t>
      </w:r>
      <w:bookmarkEnd w:id="76"/>
      <w:r w:rsidRPr="00C1243A">
        <w:rPr>
          <w:rFonts w:ascii="Times New Roman" w:eastAsia="Times New Roman" w:hAnsi="Times New Roman" w:cs="Times New Roman"/>
          <w:sz w:val="28"/>
          <w:szCs w:val="28"/>
          <w:lang w:val="en-US" w:eastAsia="ru-RU"/>
        </w:rPr>
        <w:t xml:space="preserve"> in terms of size, speed and tasks that </w:t>
      </w:r>
      <w:r w:rsidR="00D927AB">
        <w:rPr>
          <w:rFonts w:ascii="Times New Roman" w:eastAsia="Times New Roman" w:hAnsi="Times New Roman" w:cs="Times New Roman"/>
          <w:sz w:val="28"/>
          <w:szCs w:val="28"/>
          <w:lang w:val="en-US" w:eastAsia="ru-RU"/>
        </w:rPr>
        <w:t xml:space="preserve">they </w:t>
      </w:r>
      <w:r w:rsidRPr="00C1243A">
        <w:rPr>
          <w:rFonts w:ascii="Times New Roman" w:eastAsia="Times New Roman" w:hAnsi="Times New Roman" w:cs="Times New Roman"/>
          <w:sz w:val="28"/>
          <w:szCs w:val="28"/>
          <w:lang w:val="en-US" w:eastAsia="ru-RU"/>
        </w:rPr>
        <w:t xml:space="preserve">perform. These computers are called intelligent computers based on artificial intelligence or artificial brains. Whereas, it uses the semiconductors as the raw material to its processors. Moreover, the sixth generation </w:t>
      </w:r>
      <w:bookmarkStart w:id="77" w:name="_Hlk61106001"/>
      <w:r w:rsidRPr="00C1243A">
        <w:rPr>
          <w:rFonts w:ascii="Times New Roman" w:eastAsia="Times New Roman" w:hAnsi="Times New Roman" w:cs="Times New Roman"/>
          <w:sz w:val="28"/>
          <w:szCs w:val="28"/>
          <w:lang w:val="en-US" w:eastAsia="ru-RU"/>
        </w:rPr>
        <w:t>introduces the voice recognition which takes dictation and recognizes the words.</w:t>
      </w:r>
      <w:bookmarkEnd w:id="77"/>
      <w:r w:rsidRPr="00C1243A">
        <w:rPr>
          <w:rFonts w:ascii="Times New Roman" w:eastAsia="Times New Roman" w:hAnsi="Times New Roman" w:cs="Times New Roman"/>
          <w:sz w:val="28"/>
          <w:szCs w:val="28"/>
          <w:lang w:val="en-US" w:eastAsia="ru-RU"/>
        </w:rPr>
        <w:t xml:space="preserve"> By using the voice recognition, you can search and send the messages quickly and easily. Although people need to speak slowly and clearly to work properly. With the 6th generation computers, the complex problem solving is possible and researches are ongoing to find the ways to solve the problems more efficiently and easily.</w:t>
      </w:r>
    </w:p>
    <w:p w14:paraId="7C57CD43" w14:textId="598F4061"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In the military, </w:t>
      </w:r>
      <w:bookmarkStart w:id="78" w:name="_Hlk61042044"/>
      <w:r w:rsidRPr="00C1243A">
        <w:rPr>
          <w:rFonts w:ascii="Times New Roman" w:eastAsia="Times New Roman" w:hAnsi="Times New Roman" w:cs="Times New Roman"/>
          <w:sz w:val="28"/>
          <w:szCs w:val="28"/>
          <w:lang w:val="en-US" w:eastAsia="ru-RU"/>
        </w:rPr>
        <w:t>the AI help</w:t>
      </w:r>
      <w:r w:rsidR="00722C1F">
        <w:rPr>
          <w:rFonts w:ascii="Times New Roman" w:eastAsia="Times New Roman" w:hAnsi="Times New Roman" w:cs="Times New Roman"/>
          <w:sz w:val="28"/>
          <w:szCs w:val="28"/>
          <w:lang w:val="en-US" w:eastAsia="ru-RU"/>
        </w:rPr>
        <w:t xml:space="preserve">s </w:t>
      </w:r>
      <w:r w:rsidRPr="00C1243A">
        <w:rPr>
          <w:rFonts w:ascii="Times New Roman" w:eastAsia="Times New Roman" w:hAnsi="Times New Roman" w:cs="Times New Roman"/>
          <w:sz w:val="28"/>
          <w:szCs w:val="28"/>
          <w:lang w:val="en-US" w:eastAsia="ru-RU"/>
        </w:rPr>
        <w:t xml:space="preserve">soldiers </w:t>
      </w:r>
      <w:r w:rsidR="00722C1F">
        <w:rPr>
          <w:rFonts w:ascii="Times New Roman" w:eastAsia="Times New Roman" w:hAnsi="Times New Roman" w:cs="Times New Roman"/>
          <w:sz w:val="28"/>
          <w:szCs w:val="28"/>
          <w:lang w:val="en-US" w:eastAsia="ru-RU"/>
        </w:rPr>
        <w:t>to solve</w:t>
      </w:r>
      <w:r w:rsidRPr="00C1243A">
        <w:rPr>
          <w:rFonts w:ascii="Times New Roman" w:eastAsia="Times New Roman" w:hAnsi="Times New Roman" w:cs="Times New Roman"/>
          <w:sz w:val="28"/>
          <w:szCs w:val="28"/>
          <w:lang w:val="en-US" w:eastAsia="ru-RU"/>
        </w:rPr>
        <w:t xml:space="preserve"> unexpected problems arise in many situations around the world. </w:t>
      </w:r>
      <w:bookmarkEnd w:id="78"/>
      <w:r w:rsidRPr="00C1243A">
        <w:rPr>
          <w:rFonts w:ascii="Times New Roman" w:eastAsia="Times New Roman" w:hAnsi="Times New Roman" w:cs="Times New Roman"/>
          <w:sz w:val="28"/>
          <w:szCs w:val="28"/>
          <w:lang w:val="en-US" w:eastAsia="ru-RU"/>
        </w:rPr>
        <w:t>Additionally, it helps to prevent the many of world’s spy network problems. In the automobile technology, robots are used for manufacturing.</w:t>
      </w:r>
    </w:p>
    <w:p w14:paraId="4F6A8531" w14:textId="27775B31"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bookmarkStart w:id="79" w:name="_Hlk61040056"/>
      <w:r w:rsidRPr="00C1243A">
        <w:rPr>
          <w:rFonts w:ascii="Times New Roman" w:eastAsia="Times New Roman" w:hAnsi="Times New Roman" w:cs="Times New Roman"/>
          <w:i/>
          <w:iCs/>
          <w:sz w:val="28"/>
          <w:szCs w:val="28"/>
          <w:lang w:val="en-US" w:eastAsia="ru-RU"/>
        </w:rPr>
        <w:t>Future Generation Computers </w:t>
      </w:r>
      <w:r w:rsidRPr="00C1243A">
        <w:rPr>
          <w:rFonts w:ascii="Times New Roman" w:eastAsia="Times New Roman" w:hAnsi="Times New Roman" w:cs="Times New Roman"/>
          <w:sz w:val="28"/>
          <w:szCs w:val="28"/>
          <w:lang w:val="en-US" w:eastAsia="ru-RU"/>
        </w:rPr>
        <w:t xml:space="preserve">may be </w:t>
      </w:r>
      <w:bookmarkEnd w:id="79"/>
      <w:r w:rsidRPr="00C1243A">
        <w:rPr>
          <w:rFonts w:ascii="Times New Roman" w:eastAsia="Times New Roman" w:hAnsi="Times New Roman" w:cs="Times New Roman"/>
          <w:sz w:val="28"/>
          <w:szCs w:val="28"/>
          <w:lang w:val="en-US" w:eastAsia="ru-RU"/>
        </w:rPr>
        <w:t xml:space="preserve">neurons and </w:t>
      </w:r>
      <w:bookmarkStart w:id="80" w:name="_Hlk60859430"/>
      <w:r w:rsidRPr="00C1243A">
        <w:rPr>
          <w:rFonts w:ascii="Times New Roman" w:eastAsia="Times New Roman" w:hAnsi="Times New Roman" w:cs="Times New Roman"/>
          <w:sz w:val="28"/>
          <w:szCs w:val="28"/>
          <w:lang w:val="en-US" w:eastAsia="ru-RU"/>
        </w:rPr>
        <w:t>attain</w:t>
      </w:r>
      <w:bookmarkEnd w:id="80"/>
      <w:r w:rsidRPr="00C1243A">
        <w:rPr>
          <w:rFonts w:ascii="Times New Roman" w:eastAsia="Times New Roman" w:hAnsi="Times New Roman" w:cs="Times New Roman"/>
          <w:sz w:val="28"/>
          <w:szCs w:val="28"/>
          <w:lang w:val="en-US" w:eastAsia="ru-RU"/>
        </w:rPr>
        <w:t xml:space="preserve">s the human level intelligence. We all have the image that the computer is a </w:t>
      </w:r>
      <w:bookmarkStart w:id="81" w:name="_Hlk60859865"/>
      <w:r w:rsidRPr="00C1243A">
        <w:rPr>
          <w:rFonts w:ascii="Times New Roman" w:eastAsia="Times New Roman" w:hAnsi="Times New Roman" w:cs="Times New Roman"/>
          <w:sz w:val="28"/>
          <w:szCs w:val="28"/>
          <w:lang w:val="en-US" w:eastAsia="ru-RU"/>
        </w:rPr>
        <w:t>rectangular</w:t>
      </w:r>
      <w:bookmarkEnd w:id="81"/>
      <w:r w:rsidRPr="00C1243A">
        <w:rPr>
          <w:rFonts w:ascii="Times New Roman" w:eastAsia="Times New Roman" w:hAnsi="Times New Roman" w:cs="Times New Roman"/>
          <w:sz w:val="28"/>
          <w:szCs w:val="28"/>
          <w:lang w:val="en-US" w:eastAsia="ru-RU"/>
        </w:rPr>
        <w:t xml:space="preserve"> box either on desk or packet. We can think that computers are in cars or refrigerators. Whereas, you can operate the refrigerator with your phone or communicate with a light bulb. In fact, in the coming years, your light bulb </w:t>
      </w:r>
      <w:r w:rsidR="00722C1F">
        <w:rPr>
          <w:rFonts w:ascii="Times New Roman" w:eastAsia="Times New Roman" w:hAnsi="Times New Roman" w:cs="Times New Roman"/>
          <w:sz w:val="28"/>
          <w:szCs w:val="28"/>
          <w:lang w:val="en-US" w:eastAsia="ru-RU"/>
        </w:rPr>
        <w:t xml:space="preserve">will </w:t>
      </w:r>
      <w:r w:rsidRPr="00C1243A">
        <w:rPr>
          <w:rFonts w:ascii="Times New Roman" w:eastAsia="Times New Roman" w:hAnsi="Times New Roman" w:cs="Times New Roman"/>
          <w:sz w:val="28"/>
          <w:szCs w:val="28"/>
          <w:lang w:val="en-US" w:eastAsia="ru-RU"/>
        </w:rPr>
        <w:t>bec</w:t>
      </w:r>
      <w:r w:rsidR="00722C1F">
        <w:rPr>
          <w:rFonts w:ascii="Times New Roman" w:eastAsia="Times New Roman" w:hAnsi="Times New Roman" w:cs="Times New Roman"/>
          <w:sz w:val="28"/>
          <w:szCs w:val="28"/>
          <w:lang w:val="en-US" w:eastAsia="ru-RU"/>
        </w:rPr>
        <w:t>o</w:t>
      </w:r>
      <w:r w:rsidRPr="00C1243A">
        <w:rPr>
          <w:rFonts w:ascii="Times New Roman" w:eastAsia="Times New Roman" w:hAnsi="Times New Roman" w:cs="Times New Roman"/>
          <w:sz w:val="28"/>
          <w:szCs w:val="28"/>
          <w:lang w:val="en-US" w:eastAsia="ru-RU"/>
        </w:rPr>
        <w:t>me the computer which performs operations and projects the information instead of light. Similarly, biological computing performs the operations using DNA or RNA and understand the biotechnology as one computer.</w:t>
      </w:r>
    </w:p>
    <w:p w14:paraId="44847A66" w14:textId="77777777"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p>
    <w:p w14:paraId="29586D7A" w14:textId="77777777" w:rsidR="00C1243A" w:rsidRPr="00C1243A" w:rsidRDefault="00C1243A" w:rsidP="00C1243A">
      <w:pPr>
        <w:spacing w:after="200" w:line="276" w:lineRule="auto"/>
        <w:rPr>
          <w:rFonts w:ascii="Times New Roman" w:eastAsia="Times New Roman" w:hAnsi="Times New Roman" w:cs="Times New Roman"/>
          <w:b/>
          <w:sz w:val="28"/>
          <w:szCs w:val="28"/>
          <w:lang w:val="en" w:eastAsia="ru-RU"/>
        </w:rPr>
      </w:pPr>
      <w:r w:rsidRPr="00C1243A">
        <w:rPr>
          <w:rFonts w:ascii="Times New Roman" w:eastAsia="Times New Roman" w:hAnsi="Times New Roman" w:cs="Times New Roman"/>
          <w:b/>
          <w:sz w:val="28"/>
          <w:szCs w:val="28"/>
          <w:lang w:val="en" w:eastAsia="ru-RU"/>
        </w:rPr>
        <w:t>II. Describe the features of the six generations of computers.</w:t>
      </w:r>
    </w:p>
    <w:p w14:paraId="406CB3AB" w14:textId="77777777" w:rsidR="00C1243A" w:rsidRPr="00C1243A" w:rsidRDefault="00C1243A" w:rsidP="00C1243A">
      <w:pPr>
        <w:spacing w:after="18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five generations of computers are characterized by electrical current flowing through the processing mechanisms listed below:</w:t>
      </w:r>
    </w:p>
    <w:p w14:paraId="25357280" w14:textId="77777777" w:rsidR="00C1243A" w:rsidRPr="00C1243A" w:rsidRDefault="00C1243A" w:rsidP="00C1243A">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first within vacuum tubes</w:t>
      </w:r>
    </w:p>
    <w:p w14:paraId="0E766801" w14:textId="77777777" w:rsidR="00C1243A" w:rsidRPr="00C1243A" w:rsidRDefault="00C1243A" w:rsidP="00C1243A">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second within transistors</w:t>
      </w:r>
    </w:p>
    <w:p w14:paraId="6F80971F" w14:textId="77777777" w:rsidR="00C1243A" w:rsidRPr="00C1243A" w:rsidRDefault="00C1243A" w:rsidP="00C1243A">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third within integrated circuits</w:t>
      </w:r>
    </w:p>
    <w:p w14:paraId="33327946" w14:textId="77777777" w:rsidR="00C1243A" w:rsidRPr="00C1243A" w:rsidRDefault="00C1243A" w:rsidP="00C1243A">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fourth within microprocessor chips</w:t>
      </w:r>
    </w:p>
    <w:p w14:paraId="32633365" w14:textId="77777777" w:rsidR="00C1243A" w:rsidRPr="00C1243A" w:rsidRDefault="00C1243A" w:rsidP="00C1243A">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fifth unveiled smart devices capable of artificial intelligence.</w:t>
      </w:r>
    </w:p>
    <w:p w14:paraId="22B76FAD" w14:textId="77777777" w:rsidR="00C1243A" w:rsidRPr="00C1243A" w:rsidRDefault="00C1243A" w:rsidP="00C1243A">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 xml:space="preserve">The sixth </w:t>
      </w:r>
      <w:r w:rsidRPr="00C1243A">
        <w:rPr>
          <w:rFonts w:ascii="Times New Roman" w:eastAsia="Times New Roman" w:hAnsi="Times New Roman" w:cs="Times New Roman"/>
          <w:sz w:val="28"/>
          <w:szCs w:val="28"/>
          <w:lang w:val="en-US" w:eastAsia="ru-RU"/>
        </w:rPr>
        <w:t>introduces the voice recognition which takes dictation and recognizes the words.</w:t>
      </w:r>
    </w:p>
    <w:p w14:paraId="72440C59" w14:textId="77777777" w:rsidR="00C1243A" w:rsidRPr="00C1243A" w:rsidRDefault="00C1243A" w:rsidP="00C1243A">
      <w:pPr>
        <w:spacing w:after="200" w:line="276" w:lineRule="auto"/>
        <w:rPr>
          <w:rFonts w:ascii="Calibri" w:eastAsia="Calibri" w:hAnsi="Calibri" w:cs="Times New Roman"/>
          <w:lang w:val="en"/>
        </w:rPr>
      </w:pPr>
    </w:p>
    <w:p w14:paraId="379A9DA1" w14:textId="77777777" w:rsidR="00C1243A" w:rsidRPr="00C1243A" w:rsidRDefault="00C1243A" w:rsidP="00C1243A">
      <w:pPr>
        <w:rPr>
          <w:rFonts w:ascii="Times New Roman" w:hAnsi="Times New Roman" w:cs="Times New Roman"/>
          <w:b/>
          <w:sz w:val="28"/>
          <w:szCs w:val="28"/>
          <w:lang w:val="en-US"/>
        </w:rPr>
      </w:pPr>
      <w:r w:rsidRPr="00C1243A">
        <w:rPr>
          <w:rFonts w:ascii="Times New Roman" w:hAnsi="Times New Roman" w:cs="Times New Roman"/>
          <w:b/>
          <w:sz w:val="28"/>
          <w:szCs w:val="28"/>
          <w:lang w:val="en-US"/>
        </w:rPr>
        <w:t>III. Choose the best option to the following statements.</w:t>
      </w:r>
      <w:r w:rsidRPr="00C1243A">
        <w:rPr>
          <w:rFonts w:ascii="Times New Roman" w:hAnsi="Times New Roman"/>
          <w:sz w:val="28"/>
          <w:lang w:val="en-US"/>
        </w:rPr>
        <w:t xml:space="preserve"> </w:t>
      </w:r>
    </w:p>
    <w:p w14:paraId="419E0786"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1.</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sz w:val="28"/>
          <w:lang w:val="en-US"/>
        </w:rPr>
        <w:t>Each of the six generations of computers is characterized by …</w:t>
      </w:r>
    </w:p>
    <w:p w14:paraId="669377F1"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a) a size of a device.</w:t>
      </w:r>
    </w:p>
    <w:p w14:paraId="426D57B4"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a specific feature that influences the computer performance.</w:t>
      </w:r>
    </w:p>
    <w:p w14:paraId="77CA7798"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a major technological development that fundamentally changed the way computers operate.</w:t>
      </w:r>
    </w:p>
    <w:p w14:paraId="2D5AEEF1"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2. The first computers used …</w:t>
      </w:r>
    </w:p>
    <w:p w14:paraId="148D5C9C"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 xml:space="preserve">a) vacuum tubes and were often enormous, taking up entire rooms. </w:t>
      </w:r>
    </w:p>
    <w:p w14:paraId="0E2683F9"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a great deal of electricity, generated a lot of heat, which was often the cause of malfunctions.</w:t>
      </w:r>
    </w:p>
    <w:p w14:paraId="76A19CE1"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all of the above.</w:t>
      </w:r>
    </w:p>
    <w:p w14:paraId="310C5123"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3. The transistor was invented …</w:t>
      </w:r>
    </w:p>
    <w:p w14:paraId="409166AF"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a)  in 1947.</w:t>
      </w:r>
    </w:p>
    <w:p w14:paraId="251D1F8B"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the late 1950s.</w:t>
      </w:r>
    </w:p>
    <w:p w14:paraId="694FD469"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the early 1960s.</w:t>
      </w:r>
    </w:p>
    <w:p w14:paraId="3694B3D6"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4. Transistors were miniaturized and placed on …</w:t>
      </w:r>
    </w:p>
    <w:p w14:paraId="01C3DD9B"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 xml:space="preserve"> a) conductors.</w:t>
      </w:r>
    </w:p>
    <w:p w14:paraId="52193403"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 xml:space="preserve"> b) silicon chips.</w:t>
      </w:r>
    </w:p>
    <w:p w14:paraId="2BED337B"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semiconductors.</w:t>
      </w:r>
    </w:p>
    <w:p w14:paraId="45DCBEBD"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5. The fifth-generation computers perform …</w:t>
      </w:r>
    </w:p>
    <w:p w14:paraId="408E3652"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a) the parallel processing which fast results.</w:t>
      </w:r>
    </w:p>
    <w:p w14:paraId="2AC6C394"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simultaneous output and input.</w:t>
      </w:r>
    </w:p>
    <w:p w14:paraId="2649CBCD"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all of the above.</w:t>
      </w:r>
    </w:p>
    <w:p w14:paraId="781C3270" w14:textId="77777777" w:rsidR="00C1243A" w:rsidRPr="00C1243A" w:rsidRDefault="00C1243A" w:rsidP="00C1243A">
      <w:pPr>
        <w:jc w:val="both"/>
        <w:rPr>
          <w:rFonts w:ascii="Times New Roman" w:hAnsi="Times New Roman"/>
          <w:sz w:val="28"/>
          <w:lang w:val="en-US"/>
        </w:rPr>
      </w:pPr>
    </w:p>
    <w:p w14:paraId="6CC7F104" w14:textId="5FC68315" w:rsidR="00C1243A" w:rsidRPr="00C1243A" w:rsidRDefault="00C1243A" w:rsidP="00C1243A">
      <w:pPr>
        <w:jc w:val="both"/>
        <w:rPr>
          <w:rFonts w:ascii="Times New Roman" w:hAnsi="Times New Roman"/>
          <w:b/>
          <w:bCs/>
          <w:sz w:val="28"/>
          <w:lang w:val="en-US"/>
        </w:rPr>
      </w:pPr>
      <w:r w:rsidRPr="00C1243A">
        <w:rPr>
          <w:rFonts w:ascii="Times New Roman" w:hAnsi="Times New Roman"/>
          <w:b/>
          <w:sz w:val="28"/>
          <w:lang w:val="en-US"/>
        </w:rPr>
        <w:t>I</w:t>
      </w:r>
      <w:r w:rsidR="00722C1F">
        <w:rPr>
          <w:rFonts w:ascii="Times New Roman" w:hAnsi="Times New Roman"/>
          <w:b/>
          <w:sz w:val="28"/>
          <w:lang w:val="en-US"/>
        </w:rPr>
        <w:t>V</w:t>
      </w:r>
      <w:r w:rsidRPr="00C1243A">
        <w:rPr>
          <w:rFonts w:ascii="Times New Roman" w:hAnsi="Times New Roman"/>
          <w:b/>
          <w:sz w:val="28"/>
          <w:lang w:val="en-US"/>
        </w:rPr>
        <w:t xml:space="preserve">. </w:t>
      </w:r>
      <w:r w:rsidRPr="00C1243A">
        <w:rPr>
          <w:rFonts w:ascii="Times New Roman" w:hAnsi="Times New Roman"/>
          <w:b/>
          <w:bCs/>
          <w:sz w:val="28"/>
          <w:lang w:val="en-US"/>
        </w:rPr>
        <w:t>Comprehension Check. State whether the statements are true or false. Correct if necessary.</w:t>
      </w:r>
    </w:p>
    <w:p w14:paraId="4D7609E2"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
        </w:rPr>
        <w:t xml:space="preserve">1. </w:t>
      </w:r>
      <w:r w:rsidRPr="00C1243A">
        <w:rPr>
          <w:rFonts w:ascii="Times New Roman" w:hAnsi="Times New Roman" w:cs="Times New Roman"/>
          <w:sz w:val="28"/>
          <w:szCs w:val="28"/>
          <w:lang w:val="en-US"/>
        </w:rPr>
        <w:t>Future generation computers</w:t>
      </w:r>
      <w:r w:rsidRPr="00C1243A">
        <w:rPr>
          <w:rFonts w:ascii="Times New Roman" w:hAnsi="Times New Roman" w:cs="Times New Roman"/>
          <w:i/>
          <w:iCs/>
          <w:sz w:val="28"/>
          <w:szCs w:val="28"/>
          <w:lang w:val="en-US"/>
        </w:rPr>
        <w:t> </w:t>
      </w:r>
      <w:r w:rsidRPr="00C1243A">
        <w:rPr>
          <w:rFonts w:ascii="Times New Roman" w:hAnsi="Times New Roman" w:cs="Times New Roman"/>
          <w:sz w:val="28"/>
          <w:szCs w:val="28"/>
          <w:lang w:val="en-US"/>
        </w:rPr>
        <w:t>may be neurons and attains the human level intelligence.</w:t>
      </w:r>
    </w:p>
    <w:p w14:paraId="4465FE70"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2. There are computers in cars, refrigerators different devices.</w:t>
      </w:r>
    </w:p>
    <w:p w14:paraId="17DEF8A4" w14:textId="42F713E0"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3. The AI help people </w:t>
      </w:r>
      <w:r w:rsidR="00722C1F">
        <w:rPr>
          <w:rFonts w:ascii="Times New Roman" w:hAnsi="Times New Roman" w:cs="Times New Roman"/>
          <w:sz w:val="28"/>
          <w:szCs w:val="28"/>
          <w:lang w:val="en-US"/>
        </w:rPr>
        <w:t>to solve</w:t>
      </w:r>
      <w:r w:rsidRPr="00C1243A">
        <w:rPr>
          <w:rFonts w:ascii="Times New Roman" w:hAnsi="Times New Roman" w:cs="Times New Roman"/>
          <w:sz w:val="28"/>
          <w:szCs w:val="28"/>
          <w:lang w:val="en-US"/>
        </w:rPr>
        <w:t xml:space="preserve"> unexpected problems arise in many situations around the world.</w:t>
      </w:r>
    </w:p>
    <w:p w14:paraId="5FF558E8"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The fourth-generation computers introduce an improvement in semiconductor technology and Artificial Intelligence.</w:t>
      </w:r>
    </w:p>
    <w:p w14:paraId="6260B85C" w14:textId="77777777" w:rsidR="00C1243A" w:rsidRPr="00C1243A" w:rsidRDefault="00C1243A" w:rsidP="002565F9">
      <w:pPr>
        <w:spacing w:after="0" w:line="240" w:lineRule="auto"/>
        <w:ind w:firstLine="709"/>
        <w:contextualSpacing/>
        <w:jc w:val="both"/>
        <w:rPr>
          <w:rFonts w:ascii="Times New Roman" w:hAnsi="Times New Roman" w:cs="Times New Roman"/>
          <w:i/>
          <w:iCs/>
          <w:sz w:val="28"/>
          <w:szCs w:val="28"/>
          <w:lang w:val="en-US"/>
        </w:rPr>
      </w:pPr>
      <w:r w:rsidRPr="00C1243A">
        <w:rPr>
          <w:rFonts w:ascii="Times New Roman" w:hAnsi="Times New Roman" w:cs="Times New Roman"/>
          <w:sz w:val="28"/>
          <w:szCs w:val="28"/>
          <w:lang w:val="en-US"/>
        </w:rPr>
        <w:t>5. Fourth generation computers also saw the development of the GUI and the camera.</w:t>
      </w:r>
      <w:r w:rsidRPr="00C1243A">
        <w:rPr>
          <w:rFonts w:ascii="Times New Roman" w:hAnsi="Times New Roman" w:cs="Times New Roman"/>
          <w:i/>
          <w:iCs/>
          <w:sz w:val="28"/>
          <w:szCs w:val="28"/>
          <w:lang w:val="en-US"/>
        </w:rPr>
        <w:t xml:space="preserve"> </w:t>
      </w:r>
    </w:p>
    <w:p w14:paraId="338D99D5" w14:textId="116CDF20"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6. The fifth-generation computers perform the parallel processing wi</w:t>
      </w:r>
      <w:r w:rsidR="00722C1F">
        <w:rPr>
          <w:rFonts w:ascii="Times New Roman" w:hAnsi="Times New Roman" w:cs="Times New Roman"/>
          <w:sz w:val="28"/>
          <w:szCs w:val="28"/>
          <w:lang w:val="en-US"/>
        </w:rPr>
        <w:t>t</w:t>
      </w:r>
      <w:r w:rsidRPr="00C1243A">
        <w:rPr>
          <w:rFonts w:ascii="Times New Roman" w:hAnsi="Times New Roman" w:cs="Times New Roman"/>
          <w:sz w:val="28"/>
          <w:szCs w:val="28"/>
          <w:lang w:val="en-US"/>
        </w:rPr>
        <w:t>h fast results.</w:t>
      </w:r>
    </w:p>
    <w:p w14:paraId="5A53563F" w14:textId="5D9FAF58" w:rsidR="00C1243A" w:rsidRPr="00C1243A" w:rsidRDefault="00C1243A" w:rsidP="00C1243A">
      <w:pPr>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V. Open the brackets and put the right form of the verb.</w:t>
      </w:r>
    </w:p>
    <w:p w14:paraId="4A208EDF"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1. Supercomputers are optimized (to be executed/ to be executing/ to execute) a few number of programs.</w:t>
      </w:r>
    </w:p>
    <w:p w14:paraId="5E15CEA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2. A desktop computer is designed (to be using/ to have been used/ to be used) on a single location.</w:t>
      </w:r>
    </w:p>
    <w:p w14:paraId="05A523F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3. Thanks to computer technology, we have been able (have achieved/ to achieve/ to be achieving) storage and processing of huge amounts of data. </w:t>
      </w:r>
    </w:p>
    <w:p w14:paraId="2B60E7DD"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The portability and capacity of laptops (operating/ to operate/ to be operated) on battery power have proven to be of great help to mobile users.</w:t>
      </w:r>
    </w:p>
    <w:p w14:paraId="3FABC0CF"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5. Tablets are mobile computers that are very handy (to have been used/ to use/ to be using).</w:t>
      </w:r>
    </w:p>
    <w:p w14:paraId="3B108F87"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w:t>
      </w:r>
    </w:p>
    <w:p w14:paraId="055F0F14" w14:textId="5216A054"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V</w:t>
      </w:r>
      <w:r w:rsidR="00722C1F">
        <w:rPr>
          <w:rFonts w:ascii="Times New Roman" w:hAnsi="Times New Roman" w:cs="Times New Roman"/>
          <w:b/>
          <w:bCs/>
          <w:sz w:val="28"/>
          <w:szCs w:val="28"/>
          <w:lang w:val="en-US"/>
        </w:rPr>
        <w:t>I</w:t>
      </w:r>
      <w:r w:rsidRPr="00C1243A">
        <w:rPr>
          <w:rFonts w:ascii="Times New Roman" w:hAnsi="Times New Roman" w:cs="Times New Roman"/>
          <w:b/>
          <w:bCs/>
          <w:sz w:val="28"/>
          <w:szCs w:val="28"/>
          <w:lang w:val="en-US"/>
        </w:rPr>
        <w:t xml:space="preserve">. Fill in the necessary articles. </w:t>
      </w:r>
    </w:p>
    <w:p w14:paraId="2AD22E5C"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p>
    <w:p w14:paraId="5C494CD2"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Charles Babbage was … English polymath. Considered by some to be … ‘father of the computer’, Babbage is credited with the invention of … first mechanical computer that eventually led to … complex electronic design, though all … essential ideas of modern computers are to be found in … Babbage’s analytical engine. His varied work in other fields has led him to be described as ‘pre-eminent’ among … many polymaths of … century. Parts of … Babbage’s incomplete mechanisms are on … display in … Science Museum in … London. In 1991 … functioning difference engine was constructed from … Babbage’s original plans.</w:t>
      </w:r>
    </w:p>
    <w:p w14:paraId="0315067C"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58A66FA1" w14:textId="77777777" w:rsidR="00C1243A" w:rsidRPr="00C1243A" w:rsidRDefault="00C1243A" w:rsidP="00C1243A">
      <w:pPr>
        <w:spacing w:after="0" w:line="240" w:lineRule="auto"/>
        <w:ind w:firstLine="709"/>
        <w:contextualSpacing/>
        <w:jc w:val="both"/>
        <w:rPr>
          <w:rFonts w:ascii="Times New Roman" w:hAnsi="Times New Roman" w:cs="Times New Roman"/>
          <w:i/>
          <w:sz w:val="28"/>
          <w:szCs w:val="28"/>
          <w:lang w:val="en-US"/>
        </w:rPr>
      </w:pPr>
      <w:r w:rsidRPr="00C1243A">
        <w:rPr>
          <w:rFonts w:ascii="Times New Roman" w:hAnsi="Times New Roman" w:cs="Times New Roman"/>
          <w:i/>
          <w:sz w:val="28"/>
          <w:szCs w:val="28"/>
          <w:lang w:val="en-US"/>
        </w:rPr>
        <w:t>B. TEXT STUDY</w:t>
      </w:r>
    </w:p>
    <w:p w14:paraId="04155041"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p>
    <w:p w14:paraId="40B49326" w14:textId="77777777" w:rsidR="00C1243A" w:rsidRPr="00C1243A" w:rsidRDefault="00C1243A" w:rsidP="00C1243A">
      <w:pPr>
        <w:spacing w:after="0" w:line="240" w:lineRule="auto"/>
        <w:ind w:firstLine="709"/>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 You are going to read an article about AI. 5 sentences have been removed from the article. Choose from the sentences A–F the one which fits each gap (1–5). There is one extra sentence which you do not need to use.</w:t>
      </w:r>
    </w:p>
    <w:p w14:paraId="6A7DE1DC"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7A4E9294"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A.</w:t>
      </w:r>
      <w:r w:rsidRPr="00C1243A">
        <w:rPr>
          <w:rFonts w:ascii="Times New Roman" w:hAnsi="Times New Roman" w:cs="Times New Roman"/>
          <w:sz w:val="28"/>
          <w:szCs w:val="28"/>
          <w:lang w:val="en-US"/>
        </w:rPr>
        <w:t xml:space="preserve"> The rational agent approach tries to make the best possible choice in the current circumstances.</w:t>
      </w:r>
    </w:p>
    <w:p w14:paraId="335A39E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B.</w:t>
      </w:r>
      <w:r w:rsidRPr="00C1243A">
        <w:rPr>
          <w:rFonts w:ascii="Times New Roman" w:hAnsi="Times New Roman" w:cs="Times New Roman"/>
          <w:sz w:val="28"/>
          <w:szCs w:val="28"/>
          <w:lang w:val="en-US"/>
        </w:rPr>
        <w:t xml:space="preserve">  A popular example of a reactive AI machine is IBM’s Deep Blue, which is a machine that beat Garry Kasparov, a Grandmaster in chess in 1997.</w:t>
      </w:r>
    </w:p>
    <w:p w14:paraId="276CB37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C.</w:t>
      </w:r>
      <w:r w:rsidRPr="00C1243A">
        <w:rPr>
          <w:rFonts w:ascii="Times New Roman" w:hAnsi="Times New Roman" w:cs="Times New Roman"/>
          <w:sz w:val="28"/>
          <w:szCs w:val="28"/>
          <w:lang w:val="en-US"/>
        </w:rPr>
        <w:t xml:space="preserve"> To distil the essence of the human mind, there are 3 approaches.</w:t>
      </w:r>
    </w:p>
    <w:p w14:paraId="102E37A0"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D.</w:t>
      </w:r>
      <w:r w:rsidRPr="00C1243A">
        <w:rPr>
          <w:rFonts w:ascii="Times New Roman" w:hAnsi="Times New Roman" w:cs="Times New Roman"/>
          <w:sz w:val="28"/>
          <w:szCs w:val="28"/>
          <w:lang w:val="en-US"/>
        </w:rPr>
        <w:t xml:space="preserve"> The terms were coined by John Searle in order to differentiate the performance levels in different kinds of AI machines.</w:t>
      </w:r>
    </w:p>
    <w:p w14:paraId="5818A29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E.</w:t>
      </w:r>
      <w:r w:rsidRPr="00C1243A">
        <w:rPr>
          <w:rFonts w:ascii="Times New Roman" w:hAnsi="Times New Roman" w:cs="Times New Roman"/>
          <w:sz w:val="28"/>
          <w:szCs w:val="28"/>
          <w:lang w:val="en-US"/>
        </w:rPr>
        <w:t xml:space="preserve"> By definition, they have narrow capabilities, like recommending a product for an e-commerce user or predicting the weather.</w:t>
      </w:r>
    </w:p>
    <w:p w14:paraId="4422F7F7"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F</w:t>
      </w:r>
      <w:r w:rsidRPr="00C1243A">
        <w:rPr>
          <w:rFonts w:ascii="Times New Roman" w:hAnsi="Times New Roman" w:cs="Times New Roman"/>
          <w:sz w:val="28"/>
          <w:szCs w:val="28"/>
          <w:lang w:val="en-US"/>
        </w:rPr>
        <w:t xml:space="preserve">. The human agent ideally should not able to conclude that they are talking to an Artificial Intelligence. </w:t>
      </w:r>
    </w:p>
    <w:p w14:paraId="0C8F888A"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w:t>
      </w:r>
    </w:p>
    <w:p w14:paraId="7975C662" w14:textId="77777777" w:rsidR="00C1243A" w:rsidRPr="00C1243A" w:rsidRDefault="00C1243A" w:rsidP="00C1243A">
      <w:pPr>
        <w:spacing w:after="0" w:line="240" w:lineRule="auto"/>
        <w:ind w:firstLine="709"/>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How does AI work, Types and Future of it?</w:t>
      </w:r>
    </w:p>
    <w:p w14:paraId="36489CE8"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1AB83B23"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Artificial Intelligence is the simulation of natural intelligence in machines that are programmed to learn and mimic the actions of humans. These machines are able to learn with experience and perform human-like tasks. </w:t>
      </w:r>
    </w:p>
    <w:p w14:paraId="28C172CD"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bookmarkStart w:id="82" w:name="_Hlk61112028"/>
      <w:r w:rsidRPr="00C1243A">
        <w:rPr>
          <w:rFonts w:ascii="Times New Roman" w:hAnsi="Times New Roman" w:cs="Times New Roman"/>
          <w:i/>
          <w:iCs/>
          <w:sz w:val="28"/>
          <w:szCs w:val="28"/>
          <w:lang w:val="en-US"/>
        </w:rPr>
        <w:t>Artificial Intelligence Definition.</w:t>
      </w:r>
      <w:r w:rsidRPr="00C1243A">
        <w:rPr>
          <w:rFonts w:ascii="Times New Roman" w:hAnsi="Times New Roman" w:cs="Times New Roman"/>
          <w:b/>
          <w:bCs/>
          <w:sz w:val="28"/>
          <w:szCs w:val="28"/>
          <w:lang w:val="en-US"/>
        </w:rPr>
        <w:t xml:space="preserve"> </w:t>
      </w:r>
      <w:bookmarkEnd w:id="82"/>
      <w:r w:rsidRPr="00C1243A">
        <w:rPr>
          <w:rFonts w:ascii="Times New Roman" w:hAnsi="Times New Roman" w:cs="Times New Roman"/>
          <w:sz w:val="28"/>
          <w:szCs w:val="28"/>
          <w:lang w:val="en-US"/>
        </w:rPr>
        <w:t>AI is</w:t>
      </w:r>
      <w:r w:rsidRPr="00C1243A">
        <w:rPr>
          <w:rFonts w:ascii="Times New Roman" w:hAnsi="Times New Roman" w:cs="Times New Roman"/>
          <w:b/>
          <w:bCs/>
          <w:sz w:val="28"/>
          <w:szCs w:val="28"/>
          <w:lang w:val="en-US"/>
        </w:rPr>
        <w:t xml:space="preserve"> </w:t>
      </w:r>
      <w:r w:rsidRPr="00C1243A">
        <w:rPr>
          <w:rFonts w:ascii="Times New Roman" w:hAnsi="Times New Roman" w:cs="Times New Roman"/>
          <w:sz w:val="28"/>
          <w:szCs w:val="28"/>
          <w:lang w:val="en-US"/>
        </w:rPr>
        <w:t xml:space="preserve">an intelligent entity created by humans. </w:t>
      </w:r>
      <w:bookmarkStart w:id="83" w:name="_Hlk61107864"/>
      <w:r w:rsidRPr="00C1243A">
        <w:rPr>
          <w:rFonts w:ascii="Times New Roman" w:hAnsi="Times New Roman" w:cs="Times New Roman"/>
          <w:sz w:val="28"/>
          <w:szCs w:val="28"/>
          <w:lang w:val="en-US"/>
        </w:rPr>
        <w:t xml:space="preserve">AI is </w:t>
      </w:r>
      <w:bookmarkEnd w:id="83"/>
      <w:r w:rsidRPr="00C1243A">
        <w:rPr>
          <w:rFonts w:ascii="Times New Roman" w:hAnsi="Times New Roman" w:cs="Times New Roman"/>
          <w:sz w:val="28"/>
          <w:szCs w:val="28"/>
          <w:lang w:val="en-US"/>
        </w:rPr>
        <w:t>capable of performing tasks intelligently without being explicitly instructed. AI is capable of thinking and acting rationally and humanely.</w:t>
      </w:r>
    </w:p>
    <w:p w14:paraId="205DE815"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We can base the human-likeness of an AI </w:t>
      </w:r>
      <w:bookmarkStart w:id="84" w:name="_Hlk61111556"/>
      <w:r w:rsidRPr="00C1243A">
        <w:rPr>
          <w:rFonts w:ascii="Times New Roman" w:hAnsi="Times New Roman" w:cs="Times New Roman"/>
          <w:sz w:val="28"/>
          <w:szCs w:val="28"/>
          <w:lang w:val="en-US"/>
        </w:rPr>
        <w:t>entity</w:t>
      </w:r>
      <w:bookmarkEnd w:id="84"/>
      <w:r w:rsidRPr="00C1243A">
        <w:rPr>
          <w:rFonts w:ascii="Times New Roman" w:hAnsi="Times New Roman" w:cs="Times New Roman"/>
          <w:sz w:val="28"/>
          <w:szCs w:val="28"/>
          <w:lang w:val="en-US"/>
        </w:rPr>
        <w:t xml:space="preserve"> with the Turing Test, Cognitive Modelling Approach, Law of Thought Approach, Rational Agent Approach.</w:t>
      </w:r>
    </w:p>
    <w:p w14:paraId="4D9D3DA7"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The basis of </w:t>
      </w:r>
      <w:r w:rsidRPr="00C1243A">
        <w:rPr>
          <w:rFonts w:ascii="Times New Roman" w:hAnsi="Times New Roman" w:cs="Times New Roman"/>
          <w:b/>
          <w:bCs/>
          <w:sz w:val="28"/>
          <w:szCs w:val="28"/>
          <w:lang w:val="en-US"/>
        </w:rPr>
        <w:t>the Turing Test</w:t>
      </w:r>
      <w:r w:rsidRPr="00C1243A">
        <w:rPr>
          <w:rFonts w:ascii="Times New Roman" w:hAnsi="Times New Roman" w:cs="Times New Roman"/>
          <w:sz w:val="28"/>
          <w:szCs w:val="28"/>
          <w:lang w:val="en-US"/>
        </w:rPr>
        <w:t xml:space="preserve"> is that the Artificial Intelligence entity should be able to hold a conversation with a human agent. (1) To achieve these ends, the AI needs to possess these qualities: </w:t>
      </w:r>
    </w:p>
    <w:p w14:paraId="24530936" w14:textId="77777777" w:rsidR="00C1243A" w:rsidRPr="00C1243A" w:rsidRDefault="00FB47CA" w:rsidP="00C1243A">
      <w:pPr>
        <w:spacing w:after="0" w:line="240" w:lineRule="auto"/>
        <w:contextualSpacing/>
        <w:jc w:val="both"/>
        <w:rPr>
          <w:rFonts w:ascii="Times New Roman" w:hAnsi="Times New Roman" w:cs="Times New Roman"/>
          <w:sz w:val="28"/>
          <w:szCs w:val="28"/>
          <w:lang w:val="en-US"/>
        </w:rPr>
      </w:pPr>
      <w:hyperlink r:id="rId88" w:tgtFrame="_blank" w:history="1">
        <w:r w:rsidR="00C1243A" w:rsidRPr="00C1243A">
          <w:rPr>
            <w:rFonts w:ascii="Times New Roman" w:hAnsi="Times New Roman" w:cs="Times New Roman"/>
            <w:sz w:val="28"/>
            <w:szCs w:val="28"/>
            <w:lang w:val="en-US"/>
          </w:rPr>
          <w:t>Natural Language Processing</w:t>
        </w:r>
      </w:hyperlink>
      <w:r w:rsidR="00C1243A" w:rsidRPr="00C1243A">
        <w:rPr>
          <w:rFonts w:ascii="Times New Roman" w:hAnsi="Times New Roman" w:cs="Times New Roman"/>
          <w:sz w:val="28"/>
          <w:szCs w:val="28"/>
          <w:lang w:val="en-US"/>
        </w:rPr>
        <w:t> to communicate successfully.</w:t>
      </w:r>
    </w:p>
    <w:p w14:paraId="2095126B"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Knowledge Representation to act as its memory.</w:t>
      </w:r>
    </w:p>
    <w:p w14:paraId="11F05662"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Automated Reasoning to use the stored information to answer questions and draw new conclusions.</w:t>
      </w:r>
    </w:p>
    <w:p w14:paraId="4C2EBA54"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Machine Learning to detect patterns and adapt to new circumstances.</w:t>
      </w:r>
    </w:p>
    <w:p w14:paraId="37AF025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4FFA2EB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 xml:space="preserve">Cognitive Modelling Approach </w:t>
      </w:r>
      <w:r w:rsidRPr="00C1243A">
        <w:rPr>
          <w:rFonts w:ascii="Times New Roman" w:hAnsi="Times New Roman" w:cs="Times New Roman"/>
          <w:sz w:val="28"/>
          <w:szCs w:val="28"/>
          <w:lang w:val="en-US"/>
        </w:rPr>
        <w:t xml:space="preserve">tries to build an Artificial Intelligence model-based on Human Cognition. (2) </w:t>
      </w:r>
    </w:p>
    <w:p w14:paraId="4BDF9553"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Introspection: observing our thoughts, and building a model based on that</w:t>
      </w:r>
    </w:p>
    <w:p w14:paraId="5B705F60"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Psychological Experiments: conducting experiments on humans and observing their behavior.</w:t>
      </w:r>
    </w:p>
    <w:p w14:paraId="0107D7FF"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Brain Imaging: Using MRI to observe how the brain functions in different scenarios and replicating that through code.</w:t>
      </w:r>
    </w:p>
    <w:p w14:paraId="24F5F741"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The Laws of Thought</w:t>
      </w:r>
      <w:r w:rsidRPr="00C1243A">
        <w:rPr>
          <w:rFonts w:ascii="Times New Roman" w:hAnsi="Times New Roman" w:cs="Times New Roman"/>
          <w:sz w:val="28"/>
          <w:szCs w:val="28"/>
          <w:lang w:val="en-US"/>
        </w:rPr>
        <w:t xml:space="preserve"> are a large list of logical statements that govern the operation of our mind. The same laws can be codified and applied to artificial intelligence algorithms. Also, there are some actions that we take without being 100% certain of an outcome that an algorithm might not be able to replicate if there are too many parameters.</w:t>
      </w:r>
    </w:p>
    <w:p w14:paraId="0B1B3323"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The Rational Agent Approach</w:t>
      </w:r>
      <w:r w:rsidRPr="00C1243A">
        <w:rPr>
          <w:rFonts w:ascii="Times New Roman" w:hAnsi="Times New Roman" w:cs="Times New Roman"/>
          <w:sz w:val="28"/>
          <w:szCs w:val="28"/>
          <w:lang w:val="en-US"/>
        </w:rPr>
        <w:t xml:space="preserve"> acts to achieve the best possible outcome in its present </w:t>
      </w:r>
      <w:bookmarkStart w:id="85" w:name="_Hlk61111461"/>
      <w:r w:rsidRPr="00C1243A">
        <w:rPr>
          <w:rFonts w:ascii="Times New Roman" w:hAnsi="Times New Roman" w:cs="Times New Roman"/>
          <w:sz w:val="28"/>
          <w:szCs w:val="28"/>
          <w:lang w:val="en-US"/>
        </w:rPr>
        <w:t>circumstance</w:t>
      </w:r>
      <w:bookmarkEnd w:id="85"/>
      <w:r w:rsidRPr="00C1243A">
        <w:rPr>
          <w:rFonts w:ascii="Times New Roman" w:hAnsi="Times New Roman" w:cs="Times New Roman"/>
          <w:sz w:val="28"/>
          <w:szCs w:val="28"/>
          <w:lang w:val="en-US"/>
        </w:rPr>
        <w:t xml:space="preserve">s. According to the Laws of Thought approach, an entity must behave according to the logical statements. But there are some instances, where there is no logical right thing to do, with multiple outcomes involving different outcomes and corresponding compromises. (3) </w:t>
      </w:r>
    </w:p>
    <w:p w14:paraId="2D857F60"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bookmarkStart w:id="86" w:name="_Hlk61112171"/>
      <w:r w:rsidRPr="00C1243A">
        <w:rPr>
          <w:rFonts w:ascii="Times New Roman" w:hAnsi="Times New Roman" w:cs="Times New Roman"/>
          <w:sz w:val="28"/>
          <w:szCs w:val="28"/>
          <w:lang w:val="en-US"/>
        </w:rPr>
        <w:t>To understand how Artificial Intelligence actually works</w:t>
      </w:r>
      <w:bookmarkEnd w:id="86"/>
      <w:r w:rsidRPr="00C1243A">
        <w:rPr>
          <w:rFonts w:ascii="Times New Roman" w:hAnsi="Times New Roman" w:cs="Times New Roman"/>
          <w:sz w:val="28"/>
          <w:szCs w:val="28"/>
          <w:lang w:val="en-US"/>
        </w:rPr>
        <w:t xml:space="preserve">, one needs to deep dive into the </w:t>
      </w:r>
      <w:bookmarkStart w:id="87" w:name="_Hlk61112230"/>
      <w:r w:rsidRPr="00C1243A">
        <w:rPr>
          <w:rFonts w:ascii="Times New Roman" w:hAnsi="Times New Roman" w:cs="Times New Roman"/>
          <w:sz w:val="28"/>
          <w:szCs w:val="28"/>
          <w:lang w:val="en-US"/>
        </w:rPr>
        <w:t xml:space="preserve">various sub domains of Artificial Intelligence </w:t>
      </w:r>
      <w:bookmarkEnd w:id="87"/>
      <w:r w:rsidRPr="00C1243A">
        <w:rPr>
          <w:rFonts w:ascii="Times New Roman" w:hAnsi="Times New Roman" w:cs="Times New Roman"/>
          <w:sz w:val="28"/>
          <w:szCs w:val="28"/>
          <w:lang w:val="en-US"/>
        </w:rPr>
        <w:t>and understand how those domains could be applied into the various fields of the industry.</w:t>
      </w:r>
    </w:p>
    <w:p w14:paraId="757443CD"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Machine Learning</w:t>
      </w:r>
      <w:r w:rsidRPr="00C1243A">
        <w:rPr>
          <w:rFonts w:ascii="Times New Roman" w:hAnsi="Times New Roman" w:cs="Times New Roman"/>
          <w:sz w:val="28"/>
          <w:szCs w:val="28"/>
          <w:lang w:val="en-US"/>
        </w:rPr>
        <w:t xml:space="preserve"> teaches a machine how to make </w:t>
      </w:r>
      <w:bookmarkStart w:id="88" w:name="_Hlk61111093"/>
      <w:r w:rsidRPr="00C1243A">
        <w:rPr>
          <w:rFonts w:ascii="Times New Roman" w:hAnsi="Times New Roman" w:cs="Times New Roman"/>
          <w:sz w:val="28"/>
          <w:szCs w:val="28"/>
          <w:lang w:val="en-US"/>
        </w:rPr>
        <w:t>inference</w:t>
      </w:r>
      <w:bookmarkEnd w:id="88"/>
      <w:r w:rsidRPr="00C1243A">
        <w:rPr>
          <w:rFonts w:ascii="Times New Roman" w:hAnsi="Times New Roman" w:cs="Times New Roman"/>
          <w:sz w:val="28"/>
          <w:szCs w:val="28"/>
          <w:lang w:val="en-US"/>
        </w:rPr>
        <w:t>s and decisions based on past experience. It identifies patterns, analyses past data to infer the meaning of these data points to reach a possible conclusion without having to involve human experience.</w:t>
      </w:r>
    </w:p>
    <w:p w14:paraId="085A0154"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w:t>
      </w:r>
      <w:r w:rsidRPr="00C1243A">
        <w:rPr>
          <w:rFonts w:ascii="Times New Roman" w:hAnsi="Times New Roman" w:cs="Times New Roman"/>
          <w:b/>
          <w:bCs/>
          <w:sz w:val="28"/>
          <w:szCs w:val="28"/>
          <w:lang w:val="en-US"/>
        </w:rPr>
        <w:t>Deep Learning</w:t>
      </w:r>
      <w:r w:rsidRPr="00C1243A">
        <w:rPr>
          <w:rFonts w:ascii="Times New Roman" w:hAnsi="Times New Roman" w:cs="Times New Roman"/>
          <w:sz w:val="28"/>
          <w:szCs w:val="28"/>
          <w:lang w:val="en-US"/>
        </w:rPr>
        <w:t xml:space="preserve"> teaches a machine to process inputs through layers in order to classify, </w:t>
      </w:r>
      <w:bookmarkStart w:id="89" w:name="_Hlk61110902"/>
      <w:r w:rsidRPr="00C1243A">
        <w:rPr>
          <w:rFonts w:ascii="Times New Roman" w:hAnsi="Times New Roman" w:cs="Times New Roman"/>
          <w:sz w:val="28"/>
          <w:szCs w:val="28"/>
          <w:lang w:val="en-US"/>
        </w:rPr>
        <w:t>infer and predict the outcome</w:t>
      </w:r>
      <w:bookmarkEnd w:id="89"/>
      <w:r w:rsidRPr="00C1243A">
        <w:rPr>
          <w:rFonts w:ascii="Times New Roman" w:hAnsi="Times New Roman" w:cs="Times New Roman"/>
          <w:sz w:val="28"/>
          <w:szCs w:val="28"/>
          <w:lang w:val="en-US"/>
        </w:rPr>
        <w:t>.</w:t>
      </w:r>
    </w:p>
    <w:p w14:paraId="7FF1BA52"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Neural Networks</w:t>
      </w:r>
      <w:r w:rsidRPr="00C1243A">
        <w:rPr>
          <w:rFonts w:ascii="Times New Roman" w:hAnsi="Times New Roman" w:cs="Times New Roman"/>
          <w:sz w:val="28"/>
          <w:szCs w:val="28"/>
          <w:lang w:val="en-US"/>
        </w:rPr>
        <w:t> work on the similar principles as of Human Neural cells. They are a series of algorithms that captures the relationship between various v</w:t>
      </w:r>
      <w:bookmarkStart w:id="90" w:name="_Hlk61111048"/>
      <w:r w:rsidRPr="00C1243A">
        <w:rPr>
          <w:rFonts w:ascii="Times New Roman" w:hAnsi="Times New Roman" w:cs="Times New Roman"/>
          <w:sz w:val="28"/>
          <w:szCs w:val="28"/>
          <w:lang w:val="en-US"/>
        </w:rPr>
        <w:t>ariable</w:t>
      </w:r>
      <w:bookmarkEnd w:id="90"/>
      <w:r w:rsidRPr="00C1243A">
        <w:rPr>
          <w:rFonts w:ascii="Times New Roman" w:hAnsi="Times New Roman" w:cs="Times New Roman"/>
          <w:sz w:val="28"/>
          <w:szCs w:val="28"/>
          <w:lang w:val="en-US"/>
        </w:rPr>
        <w:t>s and processes the data as a human brain does.</w:t>
      </w:r>
    </w:p>
    <w:p w14:paraId="7785CE93"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Natural Language Processing</w:t>
      </w:r>
      <w:r w:rsidRPr="00C1243A">
        <w:rPr>
          <w:rFonts w:ascii="Times New Roman" w:hAnsi="Times New Roman" w:cs="Times New Roman"/>
          <w:sz w:val="28"/>
          <w:szCs w:val="28"/>
          <w:lang w:val="en-US"/>
        </w:rPr>
        <w:t xml:space="preserve"> is a science of reading, understanding, interpreting a language by a machine. Once a machine understands what the user intends to communicate, it responds accordingly.</w:t>
      </w:r>
    </w:p>
    <w:p w14:paraId="6352E818"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Computer Vision</w:t>
      </w:r>
      <w:r w:rsidRPr="00C1243A">
        <w:rPr>
          <w:rFonts w:ascii="Times New Roman" w:hAnsi="Times New Roman" w:cs="Times New Roman"/>
          <w:sz w:val="28"/>
          <w:szCs w:val="28"/>
          <w:lang w:val="en-US"/>
        </w:rPr>
        <w:t xml:space="preserve"> algorithms try to understand an image by breaking down an image and studying different parts of the objects. </w:t>
      </w:r>
    </w:p>
    <w:p w14:paraId="7E9EC2F2"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Cognitive Computing</w:t>
      </w:r>
      <w:r w:rsidRPr="00C1243A">
        <w:rPr>
          <w:rFonts w:ascii="Times New Roman" w:hAnsi="Times New Roman" w:cs="Times New Roman"/>
          <w:sz w:val="28"/>
          <w:szCs w:val="28"/>
          <w:lang w:val="en-US"/>
        </w:rPr>
        <w:t> algorithms try to mimic a human brain by analyzing text/speech/images/objects in a manner that a human does and tries to give the desired output.</w:t>
      </w:r>
    </w:p>
    <w:p w14:paraId="2BA9C323"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Artificial Intelligence can be built over a diverse set of components and will function as an amalgamation of Philosophy, Mathematics, Economics, Neuroscience, Psychology, Computer Engineering, Control Theory and Cybernetics, Linguistics.</w:t>
      </w:r>
    </w:p>
    <w:p w14:paraId="2AAFEE0F"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There are 3 Types of Artificial Intelligence: Artificial Narrow Intelligence (ANI), Artificial General Intelligence (AGI), Artificial Super Intelligence (ASI)</w:t>
      </w:r>
    </w:p>
    <w:p w14:paraId="3A4C6ED8"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Artificial Narrow Intelligence (ANI) is the most common form of AI that you’d find in the market now. These Artificial Intelligence systems are designed to solve one single problem and would be able to execute a single task really well. (4)</w:t>
      </w:r>
      <w:bookmarkStart w:id="91" w:name="_Hlk61110240"/>
      <w:r w:rsidRPr="00C1243A">
        <w:rPr>
          <w:rFonts w:ascii="Times New Roman" w:hAnsi="Times New Roman" w:cs="Times New Roman"/>
          <w:sz w:val="28"/>
          <w:szCs w:val="28"/>
          <w:lang w:val="en-US"/>
        </w:rPr>
        <w:t xml:space="preserve"> By definition, they have narrow capabilities, like recommending a product for an e-commerce user or predicting the weather. </w:t>
      </w:r>
      <w:bookmarkEnd w:id="91"/>
      <w:r w:rsidRPr="00C1243A">
        <w:rPr>
          <w:rFonts w:ascii="Times New Roman" w:hAnsi="Times New Roman" w:cs="Times New Roman"/>
          <w:sz w:val="28"/>
          <w:szCs w:val="28"/>
          <w:lang w:val="en-US"/>
        </w:rPr>
        <w:t>This is the only kind of Artificial Intelligence that exists today. They’re able to come close to human functioning in very specific contexts, and even surpass them in many instances, but only excelling in very controlled environments with a limited set of parameters.</w:t>
      </w:r>
    </w:p>
    <w:p w14:paraId="2145338E"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AGI is still a theoretical concept. It’s defined as AI which has a human-level of cognitive function, across a wide variety of domains such as language processing, image processing, computational functioning and reasoning and so on. An AGI system would need to comprise of thousands of Artificial Narrow Intelligence systems working in tandem, communicating with each other to mimic human reasoning. </w:t>
      </w:r>
    </w:p>
    <w:p w14:paraId="76D79551"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Artificial Super Intelligence (ASI) is seen as the logical progression from AGI. It would be able to surpass all human capabilities. This would include decision making, taking rational decisions, and even includes things like making better art and building emotional relationships.</w:t>
      </w:r>
    </w:p>
    <w:p w14:paraId="4788303F"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Extensive research in Artificial Intelligence also divides it into two more categories, namely Strong Artificial Intelligence and Weak Artificial Intelligence. (5) Here are some of the core differences between them.</w:t>
      </w:r>
    </w:p>
    <w:p w14:paraId="4EAFC969"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Weak AI.</w:t>
      </w:r>
      <w:r w:rsidRPr="00C1243A">
        <w:rPr>
          <w:rFonts w:ascii="Times New Roman" w:hAnsi="Times New Roman" w:cs="Times New Roman"/>
          <w:sz w:val="28"/>
          <w:szCs w:val="28"/>
          <w:lang w:val="en-US"/>
        </w:rPr>
        <w:t xml:space="preserve"> It is a narrow application with a limited scope. This application is good at specific tasks. It uses supervised and unsupervised learning to process data. Example: Siri, Alexa. </w:t>
      </w:r>
    </w:p>
    <w:p w14:paraId="48CEA9E5"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Strong AI.</w:t>
      </w:r>
      <w:r w:rsidRPr="00C1243A">
        <w:rPr>
          <w:rFonts w:ascii="Times New Roman" w:hAnsi="Times New Roman" w:cs="Times New Roman"/>
          <w:sz w:val="28"/>
          <w:szCs w:val="28"/>
          <w:lang w:val="en-US"/>
        </w:rPr>
        <w:t xml:space="preserve"> It is a wider application with a </w:t>
      </w:r>
      <w:r w:rsidR="002565F9" w:rsidRPr="00C1243A">
        <w:rPr>
          <w:rFonts w:ascii="Times New Roman" w:hAnsi="Times New Roman" w:cs="Times New Roman"/>
          <w:sz w:val="28"/>
          <w:szCs w:val="28"/>
          <w:lang w:val="en-US"/>
        </w:rPr>
        <w:t>vaster</w:t>
      </w:r>
      <w:r w:rsidRPr="00C1243A">
        <w:rPr>
          <w:rFonts w:ascii="Times New Roman" w:hAnsi="Times New Roman" w:cs="Times New Roman"/>
          <w:sz w:val="28"/>
          <w:szCs w:val="28"/>
          <w:lang w:val="en-US"/>
        </w:rPr>
        <w:t xml:space="preserve"> scope. This application has an incredible human-level intelligence. It uses clustering and association to process data. Example: Advanced Robotics.</w:t>
      </w:r>
    </w:p>
    <w:p w14:paraId="3B588D7C"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4F3898F9"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II. Translate the following words and word combinations into your native language. Try to memorize them.</w:t>
      </w:r>
    </w:p>
    <w:p w14:paraId="49517ADF"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p>
    <w:p w14:paraId="55E3A4DC" w14:textId="77777777" w:rsidR="00C1243A" w:rsidRDefault="00C1243A" w:rsidP="00C1243A">
      <w:pPr>
        <w:spacing w:after="0" w:line="240" w:lineRule="auto"/>
        <w:contextualSpacing/>
        <w:jc w:val="both"/>
        <w:rPr>
          <w:rFonts w:ascii="Times New Roman" w:hAnsi="Times New Roman" w:cs="Times New Roman"/>
          <w:bCs/>
          <w:sz w:val="28"/>
          <w:szCs w:val="28"/>
          <w:lang w:val="en-US"/>
        </w:rPr>
      </w:pPr>
      <w:r w:rsidRPr="00C1243A">
        <w:rPr>
          <w:rFonts w:ascii="Times New Roman" w:hAnsi="Times New Roman" w:cs="Times New Roman"/>
          <w:bCs/>
          <w:sz w:val="28"/>
          <w:szCs w:val="28"/>
          <w:lang w:val="en-US"/>
        </w:rPr>
        <w:t>Cluster, supervised learning, to mimic, cognitive function, amalgamation, infer and predict the outcome, variable, inference, capture, vast, circumstance, instance,</w:t>
      </w:r>
      <w:r w:rsidRPr="00C1243A">
        <w:rPr>
          <w:rFonts w:ascii="Times New Roman" w:hAnsi="Times New Roman" w:cs="Times New Roman"/>
          <w:sz w:val="28"/>
          <w:szCs w:val="28"/>
          <w:lang w:val="en-US"/>
        </w:rPr>
        <w:t xml:space="preserve"> </w:t>
      </w:r>
      <w:r w:rsidRPr="00C1243A">
        <w:rPr>
          <w:rFonts w:ascii="Times New Roman" w:hAnsi="Times New Roman" w:cs="Times New Roman"/>
          <w:bCs/>
          <w:sz w:val="28"/>
          <w:szCs w:val="28"/>
          <w:lang w:val="en-US"/>
        </w:rPr>
        <w:t>explicitly, entity, approach, introspection, MRI, detect, replicate.</w:t>
      </w:r>
    </w:p>
    <w:p w14:paraId="193882B0" w14:textId="77777777" w:rsidR="002565F9" w:rsidRPr="00C1243A" w:rsidRDefault="002565F9" w:rsidP="00C1243A">
      <w:pPr>
        <w:spacing w:after="0" w:line="240" w:lineRule="auto"/>
        <w:contextualSpacing/>
        <w:jc w:val="both"/>
        <w:rPr>
          <w:rFonts w:ascii="Times New Roman" w:hAnsi="Times New Roman" w:cs="Times New Roman"/>
          <w:bCs/>
          <w:sz w:val="28"/>
          <w:szCs w:val="28"/>
          <w:lang w:val="en-US"/>
        </w:rPr>
      </w:pPr>
    </w:p>
    <w:p w14:paraId="27FA4998" w14:textId="77777777" w:rsid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III. Read the text and answer the following questions.</w:t>
      </w:r>
    </w:p>
    <w:p w14:paraId="47E613C6" w14:textId="77777777" w:rsidR="002565F9" w:rsidRPr="00C1243A" w:rsidRDefault="002565F9" w:rsidP="00C1243A">
      <w:pPr>
        <w:spacing w:after="0" w:line="240" w:lineRule="auto"/>
        <w:contextualSpacing/>
        <w:jc w:val="both"/>
        <w:rPr>
          <w:rFonts w:ascii="Times New Roman" w:hAnsi="Times New Roman" w:cs="Times New Roman"/>
          <w:b/>
          <w:sz w:val="28"/>
          <w:szCs w:val="28"/>
          <w:lang w:val="en-US"/>
        </w:rPr>
      </w:pPr>
    </w:p>
    <w:p w14:paraId="60917EAD"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sz w:val="28"/>
          <w:szCs w:val="28"/>
          <w:lang w:val="en-US"/>
        </w:rPr>
        <w:t xml:space="preserve"> 1.  What is the definition of Artificial Intelligence?</w:t>
      </w:r>
    </w:p>
    <w:p w14:paraId="48B59454"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2. What approaches and tests can we base the human-likeness of an AI entity with?</w:t>
      </w:r>
    </w:p>
    <w:p w14:paraId="7908406A"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3. What do you need to understand how Artificial Intelligence actually works?</w:t>
      </w:r>
    </w:p>
    <w:p w14:paraId="4C9C23E9"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What are subdomains of Artificial Intelligence?</w:t>
      </w:r>
    </w:p>
    <w:p w14:paraId="1D1A6FCC"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5.  Describe three types of Artificial Intelligence?</w:t>
      </w:r>
    </w:p>
    <w:p w14:paraId="1A3FA9E5"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6. Characterize Weak AI and Strong AI, give examples.</w:t>
      </w:r>
    </w:p>
    <w:p w14:paraId="1765864B"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2CDDA564"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 xml:space="preserve">IV. Paraphrase the following sentences. Make use of the words from the list instead of the words given in italics. </w:t>
      </w:r>
    </w:p>
    <w:p w14:paraId="4E1EC55E"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p>
    <w:p w14:paraId="0D869166" w14:textId="77777777" w:rsidR="00C1243A" w:rsidRPr="002565F9" w:rsidRDefault="00C1243A" w:rsidP="00C1243A">
      <w:pPr>
        <w:spacing w:after="0" w:line="240" w:lineRule="auto"/>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Indispensable, drag, shortcut menu, performance, boot time, technical specifications, storage capacity, portable, application open time, meet the needs, enhanced, scroll.</w:t>
      </w:r>
    </w:p>
    <w:p w14:paraId="7E84BF42" w14:textId="77777777" w:rsidR="00C1243A" w:rsidRPr="002565F9" w:rsidRDefault="00C1243A" w:rsidP="00C1243A">
      <w:pPr>
        <w:spacing w:after="0" w:line="240" w:lineRule="auto"/>
        <w:contextualSpacing/>
        <w:jc w:val="both"/>
        <w:rPr>
          <w:rFonts w:ascii="Times New Roman" w:hAnsi="Times New Roman" w:cs="Times New Roman"/>
          <w:b/>
          <w:bCs/>
          <w:i/>
          <w:iCs/>
          <w:sz w:val="28"/>
          <w:szCs w:val="28"/>
          <w:lang w:val="en-US"/>
        </w:rPr>
      </w:pPr>
    </w:p>
    <w:p w14:paraId="45AA3293" w14:textId="5B2FBC84"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1. Laptops are </w:t>
      </w:r>
      <w:r w:rsidRPr="00C1243A">
        <w:rPr>
          <w:rFonts w:ascii="Times New Roman" w:hAnsi="Times New Roman" w:cs="Times New Roman"/>
          <w:i/>
          <w:iCs/>
          <w:sz w:val="28"/>
          <w:szCs w:val="28"/>
          <w:lang w:val="en-US"/>
        </w:rPr>
        <w:t>essential</w:t>
      </w:r>
      <w:r w:rsidRPr="00C1243A">
        <w:rPr>
          <w:rFonts w:ascii="Times New Roman" w:hAnsi="Times New Roman" w:cs="Times New Roman"/>
          <w:sz w:val="28"/>
          <w:szCs w:val="28"/>
          <w:lang w:val="en-US"/>
        </w:rPr>
        <w:t xml:space="preserve"> part of nearly all people’s life. So, you can hardly imagine a person who can do without them. 2. Mobile devices today are compact and </w:t>
      </w:r>
      <w:r w:rsidRPr="00C1243A">
        <w:rPr>
          <w:rFonts w:ascii="Times New Roman" w:hAnsi="Times New Roman" w:cs="Times New Roman"/>
          <w:i/>
          <w:iCs/>
          <w:sz w:val="28"/>
          <w:szCs w:val="28"/>
          <w:lang w:val="en-US"/>
        </w:rPr>
        <w:t>movable</w:t>
      </w:r>
      <w:r w:rsidRPr="00C1243A">
        <w:rPr>
          <w:rFonts w:ascii="Times New Roman" w:hAnsi="Times New Roman" w:cs="Times New Roman"/>
          <w:sz w:val="28"/>
          <w:szCs w:val="28"/>
          <w:lang w:val="en-US"/>
        </w:rPr>
        <w:t xml:space="preserve">. 3. </w:t>
      </w:r>
      <w:r w:rsidRPr="00C1243A">
        <w:rPr>
          <w:rFonts w:ascii="Times New Roman" w:hAnsi="Times New Roman" w:cs="Times New Roman"/>
          <w:i/>
          <w:iCs/>
          <w:sz w:val="28"/>
          <w:szCs w:val="28"/>
          <w:lang w:val="en-US"/>
        </w:rPr>
        <w:t>Upgraded</w:t>
      </w:r>
      <w:r w:rsidRPr="00C1243A">
        <w:rPr>
          <w:rFonts w:ascii="Times New Roman" w:hAnsi="Times New Roman" w:cs="Times New Roman"/>
          <w:sz w:val="28"/>
          <w:szCs w:val="28"/>
          <w:lang w:val="en-US"/>
        </w:rPr>
        <w:t xml:space="preserve"> software and functionality are strong points of modern computers. 4. It is rather difficult to find high quality mobile devices with long-run </w:t>
      </w:r>
      <w:r w:rsidRPr="00C1243A">
        <w:rPr>
          <w:rFonts w:ascii="Times New Roman" w:hAnsi="Times New Roman" w:cs="Times New Roman"/>
          <w:i/>
          <w:iCs/>
          <w:sz w:val="28"/>
          <w:szCs w:val="28"/>
          <w:lang w:val="en-US"/>
        </w:rPr>
        <w:t>productiveness</w:t>
      </w:r>
      <w:r w:rsidRPr="00C1243A">
        <w:rPr>
          <w:rFonts w:ascii="Times New Roman" w:hAnsi="Times New Roman" w:cs="Times New Roman"/>
          <w:sz w:val="28"/>
          <w:szCs w:val="28"/>
          <w:lang w:val="en-US"/>
        </w:rPr>
        <w:t xml:space="preserve">. 5. One of the most important </w:t>
      </w:r>
      <w:r w:rsidRPr="00C1243A">
        <w:rPr>
          <w:rFonts w:ascii="Times New Roman" w:hAnsi="Times New Roman" w:cs="Times New Roman"/>
          <w:i/>
          <w:iCs/>
          <w:sz w:val="28"/>
          <w:szCs w:val="28"/>
          <w:lang w:val="en-US"/>
        </w:rPr>
        <w:t>technical parameters</w:t>
      </w:r>
      <w:r w:rsidRPr="00C1243A">
        <w:rPr>
          <w:rFonts w:ascii="Times New Roman" w:hAnsi="Times New Roman" w:cs="Times New Roman"/>
          <w:sz w:val="28"/>
          <w:szCs w:val="28"/>
          <w:lang w:val="en-US"/>
        </w:rPr>
        <w:t xml:space="preserve"> of a mobile device is a long-life battery. 6. A computer’s long </w:t>
      </w:r>
      <w:r w:rsidRPr="00C1243A">
        <w:rPr>
          <w:rFonts w:ascii="Times New Roman" w:hAnsi="Times New Roman" w:cs="Times New Roman"/>
          <w:i/>
          <w:iCs/>
          <w:sz w:val="28"/>
          <w:szCs w:val="28"/>
          <w:lang w:val="en-US"/>
        </w:rPr>
        <w:t>load time</w:t>
      </w:r>
      <w:r w:rsidRPr="00C1243A">
        <w:rPr>
          <w:rFonts w:ascii="Times New Roman" w:hAnsi="Times New Roman" w:cs="Times New Roman"/>
          <w:sz w:val="28"/>
          <w:szCs w:val="28"/>
          <w:lang w:val="en-US"/>
        </w:rPr>
        <w:t xml:space="preserve"> and </w:t>
      </w:r>
      <w:r w:rsidRPr="00C1243A">
        <w:rPr>
          <w:rFonts w:ascii="Times New Roman" w:hAnsi="Times New Roman" w:cs="Times New Roman"/>
          <w:i/>
          <w:iCs/>
          <w:sz w:val="28"/>
          <w:szCs w:val="28"/>
          <w:lang w:val="en-US"/>
        </w:rPr>
        <w:t>attachment open time</w:t>
      </w:r>
      <w:r w:rsidRPr="00C1243A">
        <w:rPr>
          <w:rFonts w:ascii="Times New Roman" w:hAnsi="Times New Roman" w:cs="Times New Roman"/>
          <w:sz w:val="28"/>
          <w:szCs w:val="28"/>
          <w:lang w:val="en-US"/>
        </w:rPr>
        <w:t xml:space="preserve"> tell a user about some hardware and software problems. 7. </w:t>
      </w:r>
      <w:r w:rsidRPr="00C1243A">
        <w:rPr>
          <w:rFonts w:ascii="Times New Roman" w:hAnsi="Times New Roman" w:cs="Times New Roman"/>
          <w:i/>
          <w:iCs/>
          <w:sz w:val="28"/>
          <w:szCs w:val="28"/>
          <w:lang w:val="en-US"/>
        </w:rPr>
        <w:t>Space for saving files</w:t>
      </w:r>
      <w:r w:rsidRPr="00C1243A">
        <w:rPr>
          <w:rFonts w:ascii="Times New Roman" w:hAnsi="Times New Roman" w:cs="Times New Roman"/>
          <w:sz w:val="28"/>
          <w:szCs w:val="28"/>
          <w:lang w:val="en-US"/>
        </w:rPr>
        <w:t xml:space="preserve"> is usually insufficient for most computer users. 8. The latest computers completely </w:t>
      </w:r>
      <w:r w:rsidRPr="00C1243A">
        <w:rPr>
          <w:rFonts w:ascii="Times New Roman" w:hAnsi="Times New Roman" w:cs="Times New Roman"/>
          <w:i/>
          <w:iCs/>
          <w:sz w:val="28"/>
          <w:szCs w:val="28"/>
          <w:lang w:val="en-US"/>
        </w:rPr>
        <w:t>correspond</w:t>
      </w:r>
      <w:r w:rsidRPr="00C1243A">
        <w:rPr>
          <w:rFonts w:ascii="Times New Roman" w:hAnsi="Times New Roman" w:cs="Times New Roman"/>
          <w:sz w:val="28"/>
          <w:szCs w:val="28"/>
          <w:lang w:val="en-US"/>
        </w:rPr>
        <w:t xml:space="preserve"> to users’ needs. 9. According to the manual, you need to press the left button of the touchpad and </w:t>
      </w:r>
      <w:r w:rsidRPr="00C1243A">
        <w:rPr>
          <w:rFonts w:ascii="Times New Roman" w:hAnsi="Times New Roman" w:cs="Times New Roman"/>
          <w:i/>
          <w:iCs/>
          <w:sz w:val="28"/>
          <w:szCs w:val="28"/>
          <w:lang w:val="en-US"/>
        </w:rPr>
        <w:t>move</w:t>
      </w:r>
      <w:r w:rsidRPr="00C1243A">
        <w:rPr>
          <w:rFonts w:ascii="Times New Roman" w:hAnsi="Times New Roman" w:cs="Times New Roman"/>
          <w:sz w:val="28"/>
          <w:szCs w:val="28"/>
          <w:lang w:val="en-US"/>
        </w:rPr>
        <w:t xml:space="preserve"> the cursor </w:t>
      </w:r>
      <w:r w:rsidRPr="00C1243A">
        <w:rPr>
          <w:rFonts w:ascii="Times New Roman" w:hAnsi="Times New Roman" w:cs="Times New Roman"/>
          <w:i/>
          <w:iCs/>
          <w:sz w:val="28"/>
          <w:szCs w:val="28"/>
          <w:lang w:val="en-US"/>
        </w:rPr>
        <w:t>from top to the bottom</w:t>
      </w:r>
      <w:r w:rsidRPr="00C1243A">
        <w:rPr>
          <w:rFonts w:ascii="Times New Roman" w:hAnsi="Times New Roman" w:cs="Times New Roman"/>
          <w:sz w:val="28"/>
          <w:szCs w:val="28"/>
          <w:lang w:val="en-US"/>
        </w:rPr>
        <w:t xml:space="preserve"> to look through the web page. </w:t>
      </w:r>
      <w:r w:rsidR="00A84CAE">
        <w:rPr>
          <w:rFonts w:ascii="Times New Roman" w:hAnsi="Times New Roman" w:cs="Times New Roman"/>
          <w:sz w:val="28"/>
          <w:szCs w:val="28"/>
          <w:lang w:val="en-US"/>
        </w:rPr>
        <w:t xml:space="preserve">10. </w:t>
      </w:r>
      <w:r w:rsidRPr="00C1243A">
        <w:rPr>
          <w:rFonts w:ascii="Times New Roman" w:hAnsi="Times New Roman" w:cs="Times New Roman"/>
          <w:sz w:val="28"/>
          <w:szCs w:val="28"/>
          <w:lang w:val="en-US"/>
        </w:rPr>
        <w:t xml:space="preserve">If you want to call for </w:t>
      </w:r>
      <w:r w:rsidRPr="00C1243A">
        <w:rPr>
          <w:rFonts w:ascii="Times New Roman" w:hAnsi="Times New Roman" w:cs="Times New Roman"/>
          <w:i/>
          <w:iCs/>
          <w:sz w:val="28"/>
          <w:szCs w:val="28"/>
          <w:lang w:val="en-US"/>
        </w:rPr>
        <w:t>contextual menu</w:t>
      </w:r>
      <w:r w:rsidRPr="00C1243A">
        <w:rPr>
          <w:rFonts w:ascii="Times New Roman" w:hAnsi="Times New Roman" w:cs="Times New Roman"/>
          <w:sz w:val="28"/>
          <w:szCs w:val="28"/>
          <w:lang w:val="en-US"/>
        </w:rPr>
        <w:t xml:space="preserve">, select an item and click the right touchpad button. </w:t>
      </w:r>
      <w:r w:rsidR="00A84CAE">
        <w:rPr>
          <w:rFonts w:ascii="Times New Roman" w:hAnsi="Times New Roman" w:cs="Times New Roman"/>
          <w:sz w:val="28"/>
          <w:szCs w:val="28"/>
          <w:lang w:val="en-US"/>
        </w:rPr>
        <w:t xml:space="preserve">11. </w:t>
      </w:r>
      <w:r w:rsidRPr="00C1243A">
        <w:rPr>
          <w:rFonts w:ascii="Times New Roman" w:hAnsi="Times New Roman" w:cs="Times New Roman"/>
          <w:sz w:val="28"/>
          <w:szCs w:val="28"/>
          <w:lang w:val="en-US"/>
        </w:rPr>
        <w:t xml:space="preserve">You can also copy a file by </w:t>
      </w:r>
      <w:r w:rsidRPr="00C1243A">
        <w:rPr>
          <w:rFonts w:ascii="Times New Roman" w:hAnsi="Times New Roman" w:cs="Times New Roman"/>
          <w:i/>
          <w:iCs/>
          <w:sz w:val="28"/>
          <w:szCs w:val="28"/>
          <w:lang w:val="en-US"/>
        </w:rPr>
        <w:t xml:space="preserve">pulling </w:t>
      </w:r>
      <w:r w:rsidRPr="00C1243A">
        <w:rPr>
          <w:rFonts w:ascii="Times New Roman" w:hAnsi="Times New Roman" w:cs="Times New Roman"/>
          <w:sz w:val="28"/>
          <w:szCs w:val="28"/>
          <w:lang w:val="en-US"/>
        </w:rPr>
        <w:t xml:space="preserve">it </w:t>
      </w:r>
      <w:r w:rsidRPr="00C1243A">
        <w:rPr>
          <w:rFonts w:ascii="Times New Roman" w:hAnsi="Times New Roman" w:cs="Times New Roman"/>
          <w:i/>
          <w:iCs/>
          <w:sz w:val="28"/>
          <w:szCs w:val="28"/>
          <w:lang w:val="en-US"/>
        </w:rPr>
        <w:t>over</w:t>
      </w:r>
      <w:r w:rsidRPr="00C1243A">
        <w:rPr>
          <w:rFonts w:ascii="Times New Roman" w:hAnsi="Times New Roman" w:cs="Times New Roman"/>
          <w:sz w:val="28"/>
          <w:szCs w:val="28"/>
          <w:lang w:val="en-US"/>
        </w:rPr>
        <w:t xml:space="preserve"> to the new location point.</w:t>
      </w:r>
    </w:p>
    <w:p w14:paraId="2D6304F3"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4AC1A60F"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 xml:space="preserve">V. Arrange the words in the proper order to make questions. </w:t>
      </w:r>
    </w:p>
    <w:p w14:paraId="020C67BE"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p>
    <w:p w14:paraId="30F492C8"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1. installed / she / a new / has / or / the updates / application? 2. the function / is /what / of / the / CPU? 3. are / who / you / e-mail / sending / this / to? 4. sent / who / this / me / reference? 5. have/ a 3.0USB port/ does / or / PC/ your / a 2.0USB port? 6. add / a water-proof / manufacturers / do / to / the assembly / membrane / parts /a laptop / of? 7. what / work / platform / on / this / computer / does? 8. boot / has / time / doesn’t it / your / laptop / a quick? 9. manual / is / what / about / this? 10. enhanced / created / who / software / this?</w:t>
      </w:r>
    </w:p>
    <w:p w14:paraId="31AFC35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3EE50844" w14:textId="77777777" w:rsidR="00C1243A" w:rsidRPr="00C1243A" w:rsidRDefault="00C1243A" w:rsidP="002565F9">
      <w:pPr>
        <w:spacing w:after="0" w:line="240" w:lineRule="auto"/>
        <w:ind w:firstLine="709"/>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VI. Ask questions to get these answers.</w:t>
      </w:r>
    </w:p>
    <w:p w14:paraId="737AEC9F" w14:textId="77777777" w:rsidR="00C1243A" w:rsidRPr="00C1243A" w:rsidRDefault="00C1243A" w:rsidP="002565F9">
      <w:pPr>
        <w:spacing w:after="0" w:line="240" w:lineRule="auto"/>
        <w:ind w:firstLine="709"/>
        <w:contextualSpacing/>
        <w:jc w:val="both"/>
        <w:rPr>
          <w:rFonts w:ascii="Times New Roman" w:hAnsi="Times New Roman" w:cs="Times New Roman"/>
          <w:b/>
          <w:bCs/>
          <w:sz w:val="28"/>
          <w:szCs w:val="28"/>
          <w:lang w:val="en-US"/>
        </w:rPr>
      </w:pPr>
    </w:p>
    <w:p w14:paraId="4DD47A62"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1. ____________________________________?</w:t>
      </w:r>
    </w:p>
    <w:p w14:paraId="6B67EDB9"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The touchpad is placed on the keyboard.</w:t>
      </w:r>
    </w:p>
    <w:p w14:paraId="0D17B02C"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60CE3311"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2. ____________________________________?</w:t>
      </w:r>
    </w:p>
    <w:p w14:paraId="6189FE06"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Yes, the keyboard does.</w:t>
      </w:r>
    </w:p>
    <w:p w14:paraId="05E306C6"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71877E31"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3. ____________________________________?</w:t>
      </w:r>
    </w:p>
    <w:p w14:paraId="76011AB4"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The right button does.</w:t>
      </w:r>
    </w:p>
    <w:p w14:paraId="236A63CD"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4383856A"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____________________________________?</w:t>
      </w:r>
    </w:p>
    <w:p w14:paraId="27A21A76"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Capacitive battery is used to meet all the above mentioned specifications and users’ preferences.</w:t>
      </w:r>
    </w:p>
    <w:p w14:paraId="10DDEA60"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5. ____________________________________?</w:t>
      </w:r>
    </w:p>
    <w:p w14:paraId="2C751F9F"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Terry clicked the right button of the mouse.</w:t>
      </w:r>
    </w:p>
    <w:p w14:paraId="244AD9D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6. _______________________________, ______?</w:t>
      </w:r>
    </w:p>
    <w:p w14:paraId="66933CEE"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Yes, the shortcut menu does.</w:t>
      </w:r>
    </w:p>
    <w:p w14:paraId="39956907"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7. _______________________________, ______?</w:t>
      </w:r>
    </w:p>
    <w:p w14:paraId="33EB00F8"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Yes, the input devices will.</w:t>
      </w:r>
    </w:p>
    <w:p w14:paraId="5990F240"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8. ____________________________________?</w:t>
      </w:r>
    </w:p>
    <w:p w14:paraId="28AA5805"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No, am not. I am closing the application.</w:t>
      </w:r>
    </w:p>
    <w:p w14:paraId="29FF7855"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9.____________________________________?</w:t>
      </w:r>
    </w:p>
    <w:p w14:paraId="48B8176A"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I’m reloading the computer.</w:t>
      </w:r>
    </w:p>
    <w:p w14:paraId="596722BC"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64AC6F58" w14:textId="77777777" w:rsid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VII. Give the main points of the text in 4-7 sentences. Use the following clichés:</w:t>
      </w:r>
    </w:p>
    <w:p w14:paraId="46387622" w14:textId="77777777" w:rsidR="002565F9" w:rsidRPr="00C1243A" w:rsidRDefault="002565F9" w:rsidP="00C1243A">
      <w:pPr>
        <w:spacing w:after="0" w:line="240" w:lineRule="auto"/>
        <w:contextualSpacing/>
        <w:jc w:val="both"/>
        <w:rPr>
          <w:rFonts w:ascii="Times New Roman" w:hAnsi="Times New Roman" w:cs="Times New Roman"/>
          <w:b/>
          <w:sz w:val="28"/>
          <w:szCs w:val="28"/>
          <w:lang w:val="en-US"/>
        </w:rPr>
      </w:pPr>
    </w:p>
    <w:p w14:paraId="7F18D728" w14:textId="77777777" w:rsidR="00C1243A" w:rsidRPr="00C1243A" w:rsidRDefault="00C1243A" w:rsidP="00C1243A">
      <w:pPr>
        <w:spacing w:after="0" w:line="240" w:lineRule="auto"/>
        <w:contextualSpacing/>
        <w:jc w:val="both"/>
        <w:rPr>
          <w:rFonts w:ascii="Times New Roman" w:hAnsi="Times New Roman" w:cs="Times New Roman"/>
          <w:i/>
          <w:sz w:val="28"/>
          <w:szCs w:val="28"/>
          <w:lang w:val="en-US"/>
        </w:rPr>
      </w:pPr>
      <w:r w:rsidRPr="00C1243A">
        <w:rPr>
          <w:rFonts w:ascii="Times New Roman" w:hAnsi="Times New Roman" w:cs="Times New Roman"/>
          <w:i/>
          <w:sz w:val="28"/>
          <w:szCs w:val="28"/>
          <w:lang w:val="en-US"/>
        </w:rPr>
        <w:t>The information presented in the text… .On the one hand …, on the other hand …There was some new information for me… . I find this text … . I like (dislike) the text … .</w:t>
      </w:r>
    </w:p>
    <w:p w14:paraId="77030D71"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4B27A841" w14:textId="77777777" w:rsidR="00C1243A" w:rsidRPr="00204C4C" w:rsidRDefault="00C1243A" w:rsidP="00C1243A">
      <w:pPr>
        <w:spacing w:after="0" w:line="240" w:lineRule="auto"/>
        <w:ind w:firstLine="709"/>
        <w:contextualSpacing/>
        <w:jc w:val="both"/>
        <w:rPr>
          <w:rFonts w:ascii="Times New Roman" w:hAnsi="Times New Roman"/>
          <w:sz w:val="28"/>
          <w:lang w:val="en-US"/>
        </w:rPr>
      </w:pPr>
    </w:p>
    <w:p w14:paraId="4B6E975C" w14:textId="77777777" w:rsidR="002565F9" w:rsidRPr="002565F9" w:rsidRDefault="002565F9" w:rsidP="002565F9">
      <w:pPr>
        <w:spacing w:after="0" w:line="240" w:lineRule="auto"/>
        <w:ind w:firstLine="709"/>
        <w:contextualSpacing/>
        <w:jc w:val="center"/>
        <w:rPr>
          <w:rFonts w:ascii="Times New Roman" w:hAnsi="Times New Roman" w:cs="Times New Roman"/>
          <w:b/>
          <w:bCs/>
          <w:caps/>
          <w:sz w:val="28"/>
          <w:szCs w:val="28"/>
          <w:lang w:val="en-US"/>
        </w:rPr>
      </w:pPr>
      <w:r w:rsidRPr="002565F9">
        <w:rPr>
          <w:rFonts w:ascii="Times New Roman" w:hAnsi="Times New Roman" w:cs="Times New Roman"/>
          <w:b/>
          <w:sz w:val="28"/>
          <w:szCs w:val="28"/>
          <w:lang w:val="en-US"/>
        </w:rPr>
        <w:t xml:space="preserve">Unit IV. </w:t>
      </w:r>
      <w:r w:rsidRPr="002565F9">
        <w:rPr>
          <w:rFonts w:ascii="Times New Roman" w:hAnsi="Times New Roman" w:cs="Times New Roman"/>
          <w:b/>
          <w:bCs/>
          <w:caps/>
          <w:sz w:val="28"/>
          <w:szCs w:val="28"/>
          <w:lang w:val="en-US"/>
        </w:rPr>
        <w:t>Computer Networks</w:t>
      </w:r>
    </w:p>
    <w:p w14:paraId="6CB184C7" w14:textId="77777777" w:rsidR="002565F9" w:rsidRPr="002565F9" w:rsidRDefault="002565F9" w:rsidP="002565F9">
      <w:pPr>
        <w:rPr>
          <w:rFonts w:ascii="Times New Roman" w:hAnsi="Times New Roman" w:cs="Times New Roman"/>
          <w:i/>
          <w:sz w:val="28"/>
          <w:szCs w:val="28"/>
          <w:lang w:val="en-US"/>
        </w:rPr>
      </w:pPr>
      <w:r w:rsidRPr="002565F9">
        <w:rPr>
          <w:rFonts w:ascii="Times New Roman" w:hAnsi="Times New Roman" w:cs="Times New Roman"/>
          <w:i/>
          <w:sz w:val="28"/>
          <w:szCs w:val="28"/>
          <w:lang w:val="en-US"/>
        </w:rPr>
        <w:t>VOCABULARY STUDY</w:t>
      </w:r>
    </w:p>
    <w:p w14:paraId="713FB6C2" w14:textId="77777777" w:rsidR="002565F9" w:rsidRPr="002565F9" w:rsidRDefault="002565F9" w:rsidP="002565F9">
      <w:pPr>
        <w:rPr>
          <w:rFonts w:ascii="Times New Roman" w:hAnsi="Times New Roman" w:cs="Times New Roman"/>
          <w:b/>
          <w:sz w:val="28"/>
          <w:szCs w:val="28"/>
          <w:lang w:val="en-US"/>
        </w:rPr>
      </w:pPr>
      <w:r w:rsidRPr="002565F9">
        <w:rPr>
          <w:rFonts w:ascii="Times New Roman" w:hAnsi="Times New Roman" w:cs="Times New Roman"/>
          <w:b/>
          <w:sz w:val="28"/>
          <w:szCs w:val="28"/>
          <w:lang w:val="en-US"/>
        </w:rPr>
        <w:t xml:space="preserve">Word List </w:t>
      </w:r>
    </w:p>
    <w:p w14:paraId="3453230B" w14:textId="77777777" w:rsidR="002565F9" w:rsidRPr="002565F9" w:rsidRDefault="002565F9" w:rsidP="002565F9">
      <w:pPr>
        <w:ind w:firstLine="709"/>
        <w:contextualSpacing/>
        <w:rPr>
          <w:rFonts w:ascii="Times New Roman" w:hAnsi="Times New Roman" w:cs="Times New Roman"/>
          <w:b/>
          <w:i/>
          <w:sz w:val="28"/>
          <w:szCs w:val="28"/>
          <w:lang w:val="en-US"/>
        </w:rPr>
      </w:pPr>
      <w:r w:rsidRPr="002565F9">
        <w:rPr>
          <w:rFonts w:ascii="Times New Roman" w:hAnsi="Times New Roman" w:cs="Times New Roman"/>
          <w:b/>
          <w:i/>
          <w:sz w:val="28"/>
          <w:szCs w:val="28"/>
          <w:lang w:val="en-US"/>
        </w:rPr>
        <w:t>Nouns and noun phrases</w:t>
      </w:r>
    </w:p>
    <w:p w14:paraId="74742C7E" w14:textId="77777777" w:rsidR="002565F9" w:rsidRPr="002565F9" w:rsidRDefault="002565F9" w:rsidP="002565F9">
      <w:pPr>
        <w:ind w:firstLine="709"/>
        <w:contextualSpacing/>
        <w:jc w:val="both"/>
        <w:rPr>
          <w:rFonts w:ascii="Times New Roman" w:hAnsi="Times New Roman" w:cs="Times New Roman"/>
          <w:b/>
          <w:i/>
          <w:sz w:val="28"/>
          <w:szCs w:val="28"/>
          <w:lang w:val="en-US"/>
        </w:rPr>
      </w:pPr>
      <w:r w:rsidRPr="002565F9">
        <w:rPr>
          <w:rFonts w:ascii="Times New Roman" w:hAnsi="Times New Roman" w:cs="Times New Roman"/>
          <w:sz w:val="28"/>
          <w:szCs w:val="28"/>
          <w:lang w:val="en-US"/>
        </w:rPr>
        <w:t xml:space="preserve">A hub </w:t>
      </w:r>
      <w:bookmarkStart w:id="92" w:name="_Hlk61263523"/>
      <w:r w:rsidRPr="002565F9">
        <w:rPr>
          <w:rFonts w:ascii="Times New Roman" w:hAnsi="Times New Roman" w:cs="Times New Roman"/>
          <w:sz w:val="28"/>
          <w:szCs w:val="28"/>
          <w:lang w:val="en-US"/>
        </w:rPr>
        <w:t>─</w:t>
      </w:r>
      <w:bookmarkEnd w:id="92"/>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концентратор</w:t>
      </w:r>
      <w:r w:rsidRPr="002565F9">
        <w:rPr>
          <w:rFonts w:ascii="Times New Roman" w:hAnsi="Times New Roman" w:cs="Times New Roman"/>
          <w:sz w:val="28"/>
          <w:szCs w:val="28"/>
          <w:lang w:val="en-US"/>
        </w:rPr>
        <w:t xml:space="preserve">; switch ─ </w:t>
      </w:r>
      <w:r w:rsidRPr="002565F9">
        <w:rPr>
          <w:rFonts w:ascii="Times New Roman" w:hAnsi="Times New Roman" w:cs="Times New Roman"/>
          <w:sz w:val="28"/>
          <w:szCs w:val="28"/>
        </w:rPr>
        <w:t>коммутатор</w:t>
      </w:r>
      <w:r w:rsidRPr="002565F9">
        <w:rPr>
          <w:rFonts w:ascii="Times New Roman" w:hAnsi="Times New Roman" w:cs="Times New Roman"/>
          <w:sz w:val="28"/>
          <w:szCs w:val="28"/>
          <w:lang w:val="en-US"/>
        </w:rPr>
        <w:t xml:space="preserve">; cabling ─ </w:t>
      </w:r>
      <w:r w:rsidRPr="002565F9">
        <w:rPr>
          <w:rFonts w:ascii="Times New Roman" w:hAnsi="Times New Roman" w:cs="Times New Roman"/>
          <w:sz w:val="28"/>
          <w:szCs w:val="28"/>
        </w:rPr>
        <w:t>кабельное</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соединение</w:t>
      </w:r>
      <w:r w:rsidRPr="002565F9">
        <w:rPr>
          <w:rFonts w:ascii="Times New Roman" w:hAnsi="Times New Roman" w:cs="Times New Roman"/>
          <w:sz w:val="28"/>
          <w:szCs w:val="28"/>
          <w:lang w:val="en-US"/>
        </w:rPr>
        <w:t xml:space="preserve">; token ─ </w:t>
      </w:r>
      <w:r w:rsidRPr="002565F9">
        <w:rPr>
          <w:rFonts w:ascii="Times New Roman" w:hAnsi="Times New Roman" w:cs="Times New Roman"/>
          <w:sz w:val="28"/>
          <w:szCs w:val="28"/>
        </w:rPr>
        <w:t>аппаратный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ключ</w:t>
      </w:r>
      <w:r w:rsidRPr="002565F9">
        <w:rPr>
          <w:rFonts w:ascii="Times New Roman" w:hAnsi="Times New Roman" w:cs="Times New Roman"/>
          <w:sz w:val="28"/>
          <w:szCs w:val="28"/>
          <w:lang w:val="en-US"/>
        </w:rPr>
        <w:t>,</w:t>
      </w:r>
      <w:r w:rsidRPr="002565F9">
        <w:rPr>
          <w:color w:val="808080"/>
          <w:lang w:val="en-US"/>
        </w:rPr>
        <w:t xml:space="preserve"> </w:t>
      </w:r>
      <w:r w:rsidRPr="002565F9">
        <w:rPr>
          <w:rFonts w:ascii="Times New Roman" w:hAnsi="Times New Roman" w:cs="Times New Roman"/>
          <w:sz w:val="28"/>
          <w:szCs w:val="28"/>
        </w:rPr>
        <w:t>генератор</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одноразовых</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паролей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в</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системах</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аутентификации</w:t>
      </w:r>
      <w:r w:rsidRPr="002565F9">
        <w:rPr>
          <w:rFonts w:ascii="Times New Roman" w:hAnsi="Times New Roman" w:cs="Times New Roman"/>
          <w:sz w:val="28"/>
          <w:szCs w:val="28"/>
          <w:lang w:val="en-US"/>
        </w:rPr>
        <w:t>; terminator</w:t>
      </w:r>
      <w:r w:rsidRPr="002565F9">
        <w:rPr>
          <w:lang w:val="en-US"/>
        </w:rPr>
        <w:t xml:space="preserve"> ─ </w:t>
      </w:r>
      <w:hyperlink r:id="rId89" w:history="1">
        <w:r w:rsidRPr="002565F9">
          <w:rPr>
            <w:rFonts w:ascii="Times New Roman" w:hAnsi="Times New Roman" w:cs="Times New Roman"/>
            <w:sz w:val="28"/>
            <w:szCs w:val="28"/>
          </w:rPr>
          <w:t>оконечное</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устройство</w:t>
        </w:r>
      </w:hyperlink>
      <w:r w:rsidRPr="002565F9">
        <w:rPr>
          <w:rFonts w:ascii="Times New Roman" w:hAnsi="Times New Roman" w:cs="Times New Roman"/>
          <w:sz w:val="28"/>
          <w:szCs w:val="28"/>
          <w:lang w:val="en-US"/>
        </w:rPr>
        <w:t>; Media Access Control address</w:t>
      </w:r>
      <w:r w:rsidRPr="002565F9">
        <w:rPr>
          <w:lang w:val="en-US"/>
        </w:rPr>
        <w:t xml:space="preserve">  ─</w:t>
      </w:r>
      <w:r w:rsidRPr="002565F9">
        <w:rPr>
          <w:rFonts w:ascii="Times New Roman" w:hAnsi="Times New Roman"/>
          <w:sz w:val="28"/>
        </w:rPr>
        <w:t>уникальный</w:t>
      </w:r>
      <w:r w:rsidRPr="002565F9">
        <w:rPr>
          <w:rFonts w:ascii="Times New Roman" w:hAnsi="Times New Roman"/>
          <w:sz w:val="28"/>
          <w:lang w:val="en-US"/>
        </w:rPr>
        <w:t xml:space="preserve"> </w:t>
      </w:r>
      <w:r w:rsidRPr="002565F9">
        <w:rPr>
          <w:rFonts w:ascii="Times New Roman" w:hAnsi="Times New Roman"/>
          <w:sz w:val="28"/>
        </w:rPr>
        <w:t>идентификатор</w:t>
      </w:r>
      <w:r w:rsidRPr="002565F9">
        <w:rPr>
          <w:rFonts w:ascii="Times New Roman" w:hAnsi="Times New Roman"/>
          <w:sz w:val="28"/>
          <w:lang w:val="en-US"/>
        </w:rPr>
        <w:t xml:space="preserve"> </w:t>
      </w:r>
      <w:r w:rsidRPr="002565F9">
        <w:rPr>
          <w:rFonts w:ascii="Times New Roman" w:hAnsi="Times New Roman"/>
          <w:sz w:val="28"/>
        </w:rPr>
        <w:t>для</w:t>
      </w:r>
      <w:r w:rsidRPr="002565F9">
        <w:rPr>
          <w:rFonts w:ascii="Times New Roman" w:hAnsi="Times New Roman"/>
          <w:sz w:val="28"/>
          <w:lang w:val="en-US"/>
        </w:rPr>
        <w:t xml:space="preserve"> </w:t>
      </w:r>
      <w:hyperlink r:id="rId90" w:history="1">
        <w:r w:rsidRPr="002565F9">
          <w:rPr>
            <w:rFonts w:ascii="Times New Roman" w:hAnsi="Times New Roman" w:cs="Times New Roman"/>
            <w:sz w:val="28"/>
            <w:szCs w:val="28"/>
          </w:rPr>
          <w:t>контроля</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доступа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носителю</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информации</w:t>
        </w:r>
      </w:hyperlink>
      <w:r w:rsidRPr="002565F9">
        <w:rPr>
          <w:rFonts w:ascii="Times New Roman" w:hAnsi="Times New Roman" w:cs="Times New Roman"/>
          <w:sz w:val="28"/>
          <w:szCs w:val="28"/>
          <w:lang w:val="en-US"/>
        </w:rPr>
        <w:t xml:space="preserve">; stream ─ </w:t>
      </w:r>
      <w:r w:rsidRPr="002565F9">
        <w:rPr>
          <w:rFonts w:ascii="Times New Roman" w:hAnsi="Times New Roman" w:cs="Times New Roman"/>
          <w:sz w:val="28"/>
          <w:szCs w:val="28"/>
        </w:rPr>
        <w:t>поток</w:t>
      </w:r>
      <w:r w:rsidRPr="002565F9">
        <w:rPr>
          <w:rFonts w:ascii="Times New Roman" w:hAnsi="Times New Roman" w:cs="Times New Roman"/>
          <w:sz w:val="28"/>
          <w:szCs w:val="28"/>
          <w:lang w:val="en-US"/>
        </w:rPr>
        <w:t xml:space="preserve"> ; encryption ─ </w:t>
      </w:r>
      <w:r w:rsidRPr="002565F9">
        <w:rPr>
          <w:rFonts w:ascii="Times New Roman" w:hAnsi="Times New Roman" w:cs="Times New Roman"/>
          <w:sz w:val="28"/>
          <w:szCs w:val="28"/>
        </w:rPr>
        <w:t>шифровка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кодирование</w:t>
      </w:r>
      <w:r w:rsidRPr="002565F9">
        <w:rPr>
          <w:rFonts w:ascii="Times New Roman" w:hAnsi="Times New Roman" w:cs="Times New Roman"/>
          <w:sz w:val="28"/>
          <w:szCs w:val="28"/>
          <w:lang w:val="en-US"/>
        </w:rPr>
        <w:t xml:space="preserve">; lock-down cables ─ </w:t>
      </w:r>
      <w:r w:rsidRPr="002565F9">
        <w:rPr>
          <w:rFonts w:ascii="Times New Roman" w:hAnsi="Times New Roman" w:cs="Times New Roman"/>
          <w:sz w:val="28"/>
          <w:szCs w:val="28"/>
        </w:rPr>
        <w:t>блокирующие</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кабели</w:t>
      </w:r>
      <w:r w:rsidRPr="002565F9">
        <w:rPr>
          <w:rFonts w:ascii="Times New Roman" w:hAnsi="Times New Roman" w:cs="Times New Roman"/>
          <w:sz w:val="28"/>
          <w:szCs w:val="28"/>
          <w:lang w:val="en-US"/>
        </w:rPr>
        <w:t xml:space="preserve">; swipe-card ─ </w:t>
      </w:r>
      <w:r w:rsidRPr="002565F9">
        <w:rPr>
          <w:rFonts w:ascii="Times New Roman" w:hAnsi="Times New Roman" w:cs="Times New Roman"/>
          <w:sz w:val="28"/>
          <w:szCs w:val="28"/>
        </w:rPr>
        <w:t>бесконтактная</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карта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доступа</w:t>
      </w:r>
      <w:r w:rsidRPr="002565F9">
        <w:rPr>
          <w:rFonts w:ascii="Times New Roman" w:hAnsi="Times New Roman" w:cs="Times New Roman"/>
          <w:sz w:val="28"/>
          <w:szCs w:val="28"/>
          <w:lang w:val="en-US"/>
        </w:rPr>
        <w:t>; CCTV (</w:t>
      </w:r>
      <w:hyperlink r:id="rId91" w:history="1">
        <w:r w:rsidRPr="002565F9">
          <w:rPr>
            <w:rFonts w:ascii="Times New Roman" w:hAnsi="Times New Roman" w:cs="Times New Roman"/>
            <w:sz w:val="28"/>
            <w:szCs w:val="28"/>
            <w:lang w:val="en-US"/>
          </w:rPr>
          <w:t>Close Circuit Television</w:t>
        </w:r>
      </w:hyperlink>
      <w:r w:rsidRPr="002565F9">
        <w:rPr>
          <w:rFonts w:ascii="Times New Roman" w:hAnsi="Times New Roman" w:cs="Times New Roman"/>
          <w:sz w:val="28"/>
          <w:szCs w:val="28"/>
          <w:lang w:val="en-US"/>
        </w:rPr>
        <w:t xml:space="preserve">) ─ </w:t>
      </w:r>
      <w:hyperlink r:id="rId92" w:history="1">
        <w:r w:rsidRPr="002565F9">
          <w:rPr>
            <w:rFonts w:ascii="Times New Roman" w:hAnsi="Times New Roman" w:cs="Times New Roman"/>
            <w:sz w:val="28"/>
            <w:szCs w:val="28"/>
          </w:rPr>
          <w:t>система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скрытого</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видеонаблюдения</w:t>
        </w:r>
      </w:hyperlink>
      <w:r w:rsidRPr="002565F9">
        <w:rPr>
          <w:rFonts w:ascii="Times New Roman" w:hAnsi="Times New Roman" w:cs="Times New Roman"/>
          <w:sz w:val="28"/>
          <w:szCs w:val="28"/>
          <w:lang w:val="en-US"/>
        </w:rPr>
        <w:t>;</w:t>
      </w:r>
    </w:p>
    <w:p w14:paraId="27DBD343" w14:textId="77777777" w:rsidR="002565F9" w:rsidRPr="002565F9" w:rsidRDefault="002565F9" w:rsidP="002565F9">
      <w:pPr>
        <w:ind w:firstLine="708"/>
        <w:contextualSpacing/>
        <w:rPr>
          <w:rFonts w:ascii="Times New Roman" w:hAnsi="Times New Roman" w:cs="Times New Roman"/>
          <w:b/>
          <w:i/>
          <w:sz w:val="28"/>
          <w:szCs w:val="28"/>
          <w:lang w:val="en-US"/>
        </w:rPr>
      </w:pPr>
      <w:r w:rsidRPr="002565F9">
        <w:rPr>
          <w:rFonts w:ascii="Times New Roman" w:hAnsi="Times New Roman" w:cs="Times New Roman"/>
          <w:b/>
          <w:i/>
          <w:sz w:val="28"/>
          <w:szCs w:val="28"/>
          <w:lang w:val="en-US"/>
        </w:rPr>
        <w:t xml:space="preserve">Adjectives and collocations </w:t>
      </w:r>
    </w:p>
    <w:p w14:paraId="374483FD" w14:textId="77777777" w:rsidR="002565F9" w:rsidRPr="002565F9" w:rsidRDefault="002565F9" w:rsidP="002565F9">
      <w:pPr>
        <w:ind w:firstLine="708"/>
        <w:contextualSpacing/>
        <w:jc w:val="both"/>
        <w:rPr>
          <w:rFonts w:ascii="Times New Roman" w:hAnsi="Times New Roman" w:cs="Times New Roman"/>
          <w:b/>
          <w:i/>
          <w:sz w:val="28"/>
          <w:szCs w:val="28"/>
        </w:rPr>
      </w:pPr>
      <w:r w:rsidRPr="002565F9">
        <w:rPr>
          <w:rFonts w:ascii="Times New Roman" w:hAnsi="Times New Roman" w:cs="Times New Roman"/>
          <w:sz w:val="28"/>
          <w:szCs w:val="28"/>
          <w:lang w:val="en-US"/>
        </w:rPr>
        <w:t xml:space="preserve">Stand-alone ─ </w:t>
      </w:r>
      <w:r w:rsidRPr="002565F9">
        <w:rPr>
          <w:rFonts w:ascii="Times New Roman" w:hAnsi="Times New Roman" w:cs="Times New Roman"/>
          <w:sz w:val="28"/>
          <w:szCs w:val="28"/>
        </w:rPr>
        <w:t>изолированный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независимый</w:t>
      </w:r>
      <w:r w:rsidRPr="002565F9">
        <w:rPr>
          <w:rFonts w:ascii="Times New Roman" w:hAnsi="Times New Roman" w:cs="Times New Roman"/>
          <w:sz w:val="28"/>
          <w:szCs w:val="28"/>
          <w:lang w:val="en-US"/>
        </w:rPr>
        <w:t xml:space="preserve">; copper wiring ─ </w:t>
      </w:r>
      <w:r w:rsidRPr="002565F9">
        <w:rPr>
          <w:rFonts w:ascii="Times New Roman" w:hAnsi="Times New Roman" w:cs="Times New Roman"/>
          <w:sz w:val="28"/>
          <w:szCs w:val="28"/>
        </w:rPr>
        <w:t>медный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кабель</w:t>
      </w:r>
      <w:r w:rsidRPr="002565F9">
        <w:rPr>
          <w:rFonts w:ascii="Times New Roman" w:hAnsi="Times New Roman" w:cs="Times New Roman"/>
          <w:sz w:val="28"/>
          <w:szCs w:val="28"/>
          <w:lang w:val="en-US"/>
        </w:rPr>
        <w:t xml:space="preserve">; a junction box ─ </w:t>
      </w:r>
      <w:r w:rsidRPr="002565F9">
        <w:rPr>
          <w:rFonts w:ascii="Times New Roman" w:hAnsi="Times New Roman" w:cs="Times New Roman"/>
          <w:sz w:val="28"/>
          <w:szCs w:val="28"/>
        </w:rPr>
        <w:t>кабельная</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коробка</w:t>
      </w:r>
      <w:r w:rsidRPr="002565F9">
        <w:rPr>
          <w:rFonts w:ascii="Times New Roman" w:hAnsi="Times New Roman" w:cs="Times New Roman"/>
          <w:sz w:val="28"/>
          <w:szCs w:val="28"/>
          <w:lang w:val="en-US"/>
        </w:rPr>
        <w:t>; data packet collisions ─</w:t>
      </w:r>
      <w:r w:rsidRPr="002565F9">
        <w:rPr>
          <w:lang w:val="en-US"/>
        </w:rPr>
        <w:t xml:space="preserve">  </w:t>
      </w:r>
      <w:hyperlink r:id="rId93" w:history="1">
        <w:r w:rsidRPr="002565F9">
          <w:rPr>
            <w:rFonts w:ascii="Times New Roman" w:hAnsi="Times New Roman" w:cs="Times New Roman"/>
            <w:sz w:val="28"/>
            <w:szCs w:val="28"/>
          </w:rPr>
          <w:t>конфликт</w:t>
        </w:r>
      </w:hyperlink>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пакетов</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данных</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 xml:space="preserve">Попытка двух (или более) станций одновременно начать передачу пакета в сети; </w:t>
      </w:r>
      <w:r w:rsidRPr="002565F9">
        <w:rPr>
          <w:rFonts w:ascii="Times New Roman" w:hAnsi="Times New Roman" w:cs="Times New Roman"/>
          <w:sz w:val="28"/>
          <w:szCs w:val="28"/>
          <w:lang w:val="en-US"/>
        </w:rPr>
        <w:t>hexadecimal</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number</w:t>
      </w:r>
      <w:r w:rsidRPr="002565F9">
        <w:rPr>
          <w:rFonts w:ascii="Times New Roman" w:hAnsi="Times New Roman" w:cs="Times New Roman"/>
          <w:sz w:val="28"/>
          <w:szCs w:val="28"/>
        </w:rPr>
        <w:t xml:space="preserve"> ─</w:t>
      </w:r>
      <w:r w:rsidRPr="002565F9">
        <w:t xml:space="preserve"> </w:t>
      </w:r>
      <w:hyperlink r:id="rId94" w:history="1">
        <w:r w:rsidRPr="002565F9">
          <w:rPr>
            <w:rFonts w:ascii="Times New Roman" w:hAnsi="Times New Roman" w:cs="Times New Roman"/>
            <w:sz w:val="28"/>
            <w:szCs w:val="28"/>
          </w:rPr>
          <w:t>шестнадцатеричное число</w:t>
        </w:r>
      </w:hyperlink>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packet</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switching</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technology</w:t>
      </w:r>
      <w:r w:rsidRPr="002565F9">
        <w:rPr>
          <w:rFonts w:ascii="Times New Roman" w:hAnsi="Times New Roman" w:cs="Times New Roman"/>
          <w:sz w:val="28"/>
          <w:szCs w:val="28"/>
        </w:rPr>
        <w:t xml:space="preserve"> ─  технология пакетной коммутации, т.е. технология маршрутизации и передачи данных, по которому всё сообщение разбивается на небольшие фрагменты, пакеты, каждый из которых последовательно один за другим пересылается по коммуникационным каналам самостоятельно, возможно, по разным путям. В пункте назначения происходит сборка пакетов; </w:t>
      </w:r>
      <w:r w:rsidRPr="002565F9">
        <w:rPr>
          <w:rFonts w:ascii="Times New Roman" w:hAnsi="Times New Roman" w:cs="Times New Roman"/>
          <w:sz w:val="28"/>
          <w:szCs w:val="28"/>
          <w:lang w:val="en-US"/>
        </w:rPr>
        <w:t>upper</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case</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lower</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case</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letters</w:t>
      </w:r>
      <w:r w:rsidRPr="002565F9">
        <w:rPr>
          <w:rFonts w:ascii="Times New Roman" w:hAnsi="Times New Roman" w:cs="Times New Roman"/>
          <w:sz w:val="28"/>
          <w:szCs w:val="28"/>
        </w:rPr>
        <w:t xml:space="preserve"> </w:t>
      </w:r>
      <w:bookmarkStart w:id="93" w:name="_Hlk61295898"/>
      <w:r w:rsidRPr="002565F9">
        <w:rPr>
          <w:rFonts w:ascii="Times New Roman" w:hAnsi="Times New Roman" w:cs="Times New Roman"/>
          <w:sz w:val="28"/>
          <w:szCs w:val="28"/>
        </w:rPr>
        <w:t>─</w:t>
      </w:r>
      <w:bookmarkEnd w:id="93"/>
      <w:r w:rsidRPr="002565F9">
        <w:rPr>
          <w:rFonts w:ascii="Times New Roman" w:hAnsi="Times New Roman" w:cs="Times New Roman"/>
          <w:sz w:val="28"/>
          <w:szCs w:val="28"/>
        </w:rPr>
        <w:t xml:space="preserve"> буквы верхнего/нижнего регистра; </w:t>
      </w:r>
      <w:r w:rsidRPr="002565F9">
        <w:rPr>
          <w:rFonts w:ascii="Times New Roman" w:hAnsi="Times New Roman" w:cs="Times New Roman"/>
          <w:sz w:val="28"/>
          <w:szCs w:val="28"/>
          <w:lang w:val="en-US"/>
        </w:rPr>
        <w:t>peer</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to</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peer</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network</w:t>
      </w:r>
      <w:r w:rsidRPr="002565F9">
        <w:t xml:space="preserve"> ─ </w:t>
      </w:r>
      <w:hyperlink r:id="rId95" w:history="1">
        <w:r w:rsidRPr="002565F9">
          <w:rPr>
            <w:rFonts w:ascii="Times New Roman" w:hAnsi="Times New Roman" w:cs="Times New Roman"/>
            <w:sz w:val="28"/>
            <w:szCs w:val="28"/>
          </w:rPr>
          <w:t>сеть с равноправными узлами</w:t>
        </w:r>
      </w:hyperlink>
      <w:r w:rsidRPr="002565F9">
        <w:rPr>
          <w:rFonts w:ascii="Times New Roman" w:hAnsi="Times New Roman" w:cs="Times New Roman"/>
          <w:sz w:val="28"/>
          <w:szCs w:val="28"/>
        </w:rPr>
        <w:t xml:space="preserve">; </w:t>
      </w:r>
    </w:p>
    <w:p w14:paraId="5A8841CC" w14:textId="77777777" w:rsidR="002565F9" w:rsidRPr="002565F9" w:rsidRDefault="002565F9" w:rsidP="002565F9">
      <w:pPr>
        <w:ind w:firstLine="708"/>
        <w:contextualSpacing/>
        <w:jc w:val="both"/>
        <w:rPr>
          <w:rFonts w:ascii="Times New Roman" w:hAnsi="Times New Roman" w:cs="Times New Roman"/>
          <w:b/>
          <w:i/>
          <w:sz w:val="28"/>
          <w:szCs w:val="28"/>
        </w:rPr>
      </w:pPr>
      <w:r w:rsidRPr="002565F9">
        <w:rPr>
          <w:rFonts w:ascii="Times New Roman" w:hAnsi="Times New Roman" w:cs="Times New Roman"/>
          <w:b/>
          <w:i/>
          <w:sz w:val="28"/>
          <w:szCs w:val="28"/>
          <w:lang w:val="en-US"/>
        </w:rPr>
        <w:t>Verbs</w:t>
      </w:r>
      <w:r w:rsidRPr="002565F9">
        <w:rPr>
          <w:rFonts w:ascii="Times New Roman" w:hAnsi="Times New Roman" w:cs="Times New Roman"/>
          <w:b/>
          <w:i/>
          <w:sz w:val="28"/>
          <w:szCs w:val="28"/>
        </w:rPr>
        <w:t xml:space="preserve">, </w:t>
      </w:r>
      <w:r w:rsidRPr="002565F9">
        <w:rPr>
          <w:rFonts w:ascii="Times New Roman" w:hAnsi="Times New Roman" w:cs="Times New Roman"/>
          <w:b/>
          <w:i/>
          <w:sz w:val="28"/>
          <w:szCs w:val="28"/>
          <w:lang w:val="en-US"/>
        </w:rPr>
        <w:t>Adverbs</w:t>
      </w:r>
    </w:p>
    <w:p w14:paraId="3851147D" w14:textId="77777777" w:rsidR="002565F9" w:rsidRPr="002565F9" w:rsidRDefault="002565F9" w:rsidP="002565F9">
      <w:pPr>
        <w:ind w:firstLine="709"/>
        <w:contextualSpacing/>
        <w:jc w:val="both"/>
        <w:rPr>
          <w:rFonts w:ascii="Times New Roman" w:hAnsi="Times New Roman" w:cs="Times New Roman"/>
          <w:sz w:val="28"/>
          <w:szCs w:val="28"/>
        </w:rPr>
      </w:pPr>
      <w:r w:rsidRPr="002565F9">
        <w:rPr>
          <w:rFonts w:ascii="Times New Roman" w:hAnsi="Times New Roman" w:cs="Times New Roman"/>
          <w:sz w:val="28"/>
          <w:szCs w:val="28"/>
          <w:lang w:val="en-US"/>
        </w:rPr>
        <w:t>Back</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and</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forth</w:t>
      </w:r>
      <w:r w:rsidRPr="002565F9">
        <w:rPr>
          <w:rFonts w:ascii="Times New Roman" w:hAnsi="Times New Roman" w:cs="Times New Roman"/>
          <w:sz w:val="28"/>
          <w:szCs w:val="28"/>
        </w:rPr>
        <w:t xml:space="preserve"> ─ вперед - назад; </w:t>
      </w:r>
      <w:r w:rsidRPr="002565F9">
        <w:rPr>
          <w:rFonts w:ascii="Times New Roman" w:hAnsi="Times New Roman" w:cs="Times New Roman"/>
          <w:sz w:val="28"/>
          <w:szCs w:val="28"/>
          <w:lang w:val="en-US"/>
        </w:rPr>
        <w:t>allocate</w:t>
      </w:r>
      <w:r w:rsidRPr="002565F9">
        <w:rPr>
          <w:rFonts w:ascii="Times New Roman" w:hAnsi="Times New Roman" w:cs="Times New Roman"/>
          <w:sz w:val="28"/>
          <w:szCs w:val="28"/>
        </w:rPr>
        <w:t xml:space="preserve"> ─ распределять, предназначать; </w:t>
      </w:r>
      <w:r w:rsidRPr="002565F9">
        <w:rPr>
          <w:rFonts w:ascii="Times New Roman" w:hAnsi="Times New Roman" w:cs="Times New Roman"/>
          <w:sz w:val="28"/>
          <w:szCs w:val="28"/>
          <w:lang w:val="en-US"/>
        </w:rPr>
        <w:t>transmit</w:t>
      </w:r>
      <w:r w:rsidRPr="002565F9">
        <w:rPr>
          <w:rFonts w:ascii="Times New Roman" w:hAnsi="Times New Roman" w:cs="Times New Roman"/>
          <w:sz w:val="28"/>
          <w:szCs w:val="28"/>
        </w:rPr>
        <w:t xml:space="preserve"> ─ передавать; </w:t>
      </w:r>
      <w:r w:rsidRPr="002565F9">
        <w:rPr>
          <w:rFonts w:ascii="Times New Roman" w:hAnsi="Times New Roman" w:cs="Times New Roman"/>
          <w:sz w:val="28"/>
          <w:szCs w:val="28"/>
          <w:lang w:val="en-US"/>
        </w:rPr>
        <w:t>expand</w:t>
      </w:r>
      <w:r w:rsidRPr="002565F9">
        <w:rPr>
          <w:rFonts w:ascii="Times New Roman" w:hAnsi="Times New Roman" w:cs="Times New Roman"/>
          <w:sz w:val="28"/>
          <w:szCs w:val="28"/>
        </w:rPr>
        <w:t xml:space="preserve"> ─ расширять; </w:t>
      </w:r>
      <w:r w:rsidRPr="002565F9">
        <w:rPr>
          <w:rFonts w:ascii="Times New Roman" w:hAnsi="Times New Roman" w:cs="Times New Roman"/>
          <w:sz w:val="28"/>
          <w:szCs w:val="28"/>
          <w:lang w:val="en-US"/>
        </w:rPr>
        <w:t>troubleshoot</w:t>
      </w:r>
      <w:r w:rsidRPr="002565F9">
        <w:rPr>
          <w:rFonts w:ascii="Times New Roman" w:hAnsi="Times New Roman" w:cs="Times New Roman"/>
          <w:sz w:val="28"/>
          <w:szCs w:val="28"/>
        </w:rPr>
        <w:t xml:space="preserve"> ─ выявлять и устранять неисправности; </w:t>
      </w:r>
      <w:r w:rsidRPr="002565F9">
        <w:rPr>
          <w:rFonts w:ascii="Times New Roman" w:hAnsi="Times New Roman" w:cs="Times New Roman"/>
          <w:sz w:val="28"/>
          <w:szCs w:val="28"/>
          <w:lang w:val="en-US"/>
        </w:rPr>
        <w:t>temporarily</w:t>
      </w:r>
      <w:r w:rsidRPr="002565F9">
        <w:rPr>
          <w:rFonts w:ascii="Times New Roman" w:hAnsi="Times New Roman" w:cs="Times New Roman"/>
          <w:sz w:val="28"/>
          <w:szCs w:val="28"/>
        </w:rPr>
        <w:t xml:space="preserve"> ─ временно; </w:t>
      </w:r>
      <w:r w:rsidRPr="002565F9">
        <w:rPr>
          <w:rFonts w:ascii="Times New Roman" w:hAnsi="Times New Roman" w:cs="Times New Roman"/>
          <w:sz w:val="28"/>
          <w:szCs w:val="28"/>
          <w:lang w:val="en-US"/>
        </w:rPr>
        <w:t>keep</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track</w:t>
      </w:r>
      <w:r w:rsidRPr="002565F9">
        <w:rPr>
          <w:rFonts w:ascii="Times New Roman" w:hAnsi="Times New Roman" w:cs="Times New Roman"/>
          <w:sz w:val="28"/>
          <w:szCs w:val="28"/>
        </w:rPr>
        <w:t xml:space="preserve"> ─ отслеживать;  </w:t>
      </w:r>
      <w:r w:rsidRPr="002565F9">
        <w:rPr>
          <w:rFonts w:ascii="Times New Roman" w:hAnsi="Times New Roman" w:cs="Times New Roman"/>
          <w:sz w:val="28"/>
          <w:szCs w:val="28"/>
          <w:lang w:val="en-US"/>
        </w:rPr>
        <w:t>authenticate</w:t>
      </w:r>
      <w:r w:rsidRPr="002565F9">
        <w:rPr>
          <w:rFonts w:ascii="Times New Roman" w:hAnsi="Times New Roman" w:cs="Times New Roman"/>
          <w:sz w:val="28"/>
          <w:szCs w:val="28"/>
        </w:rPr>
        <w:t xml:space="preserve"> ─ </w:t>
      </w:r>
      <w:hyperlink r:id="rId96" w:history="1">
        <w:r w:rsidRPr="002565F9">
          <w:rPr>
            <w:rFonts w:ascii="Times New Roman" w:hAnsi="Times New Roman" w:cs="Times New Roman"/>
            <w:sz w:val="28"/>
            <w:szCs w:val="28"/>
          </w:rPr>
          <w:t>аутентифицировать</w:t>
        </w:r>
      </w:hyperlink>
      <w:r w:rsidRPr="002565F9">
        <w:rPr>
          <w:rFonts w:ascii="Times New Roman" w:hAnsi="Times New Roman" w:cs="Times New Roman"/>
          <w:sz w:val="28"/>
          <w:szCs w:val="28"/>
        </w:rPr>
        <w:t xml:space="preserve">, проверять на подлинность; </w:t>
      </w:r>
      <w:r w:rsidRPr="002565F9">
        <w:rPr>
          <w:rFonts w:ascii="Times New Roman" w:hAnsi="Times New Roman" w:cs="Times New Roman"/>
          <w:sz w:val="28"/>
          <w:szCs w:val="28"/>
          <w:lang w:val="en-US"/>
        </w:rPr>
        <w:t>log</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onto</w:t>
      </w:r>
      <w:r w:rsidRPr="002565F9">
        <w:rPr>
          <w:rFonts w:ascii="Times New Roman" w:hAnsi="Times New Roman" w:cs="Times New Roman"/>
          <w:sz w:val="28"/>
          <w:szCs w:val="28"/>
        </w:rPr>
        <w:t xml:space="preserve"> ─ входить в систему. </w:t>
      </w:r>
    </w:p>
    <w:p w14:paraId="198BD009" w14:textId="77777777" w:rsidR="002565F9" w:rsidRPr="002565F9" w:rsidRDefault="002565F9" w:rsidP="002565F9">
      <w:pPr>
        <w:ind w:firstLine="709"/>
        <w:contextualSpacing/>
        <w:jc w:val="both"/>
        <w:rPr>
          <w:rFonts w:ascii="Times New Roman" w:hAnsi="Times New Roman" w:cs="Times New Roman"/>
          <w:sz w:val="28"/>
          <w:szCs w:val="28"/>
        </w:rPr>
      </w:pPr>
    </w:p>
    <w:p w14:paraId="23B8ADD5" w14:textId="77777777" w:rsidR="002565F9" w:rsidRPr="002565F9" w:rsidRDefault="002565F9" w:rsidP="002565F9">
      <w:pPr>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 Match the words with the definitions below.</w:t>
      </w:r>
    </w:p>
    <w:p w14:paraId="7EF17F92" w14:textId="77777777" w:rsidR="002565F9" w:rsidRPr="002565F9" w:rsidRDefault="002565F9" w:rsidP="002565F9">
      <w:pPr>
        <w:ind w:firstLine="709"/>
        <w:contextualSpacing/>
        <w:jc w:val="both"/>
        <w:rPr>
          <w:rFonts w:ascii="Times New Roman" w:hAnsi="Times New Roman" w:cs="Times New Roman"/>
          <w:sz w:val="28"/>
          <w:szCs w:val="28"/>
          <w:lang w:val="en-US"/>
        </w:rPr>
      </w:pPr>
    </w:p>
    <w:p w14:paraId="11B7F0EA" w14:textId="4542A358" w:rsidR="002565F9" w:rsidRPr="002565F9" w:rsidRDefault="002565F9" w:rsidP="002565F9">
      <w:pPr>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Router, network, back up, deliver, storage device, queue, via, network interface card (NIC).</w:t>
      </w:r>
    </w:p>
    <w:p w14:paraId="58A1F1A3" w14:textId="77777777" w:rsidR="002565F9" w:rsidRPr="002565F9" w:rsidRDefault="002565F9" w:rsidP="002565F9">
      <w:pPr>
        <w:ind w:firstLine="709"/>
        <w:contextualSpacing/>
        <w:jc w:val="both"/>
        <w:rPr>
          <w:rFonts w:ascii="Times New Roman" w:hAnsi="Times New Roman" w:cs="Times New Roman"/>
          <w:sz w:val="28"/>
          <w:szCs w:val="28"/>
          <w:lang w:val="en-US"/>
        </w:rPr>
      </w:pPr>
    </w:p>
    <w:p w14:paraId="57BFCFA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The way computers and peripherals are physically connected together.</w:t>
      </w:r>
    </w:p>
    <w:p w14:paraId="748D566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It is needed to connect computers and other peripherals to a network.</w:t>
      </w:r>
    </w:p>
    <w:p w14:paraId="6D37FA5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A</w:t>
      </w:r>
      <w:r w:rsidRPr="002565F9">
        <w:rPr>
          <w:rFonts w:ascii="Times New Roman" w:hAnsi="Times New Roman" w:cs="Times New Roman"/>
          <w:bCs/>
          <w:sz w:val="28"/>
          <w:szCs w:val="28"/>
          <w:lang w:val="en-US"/>
        </w:rPr>
        <w:t> </w:t>
      </w:r>
      <w:hyperlink r:id="rId97" w:tooltip="piece" w:history="1">
        <w:r w:rsidRPr="002565F9">
          <w:rPr>
            <w:rFonts w:ascii="Times New Roman" w:hAnsi="Times New Roman" w:cs="Times New Roman"/>
            <w:bCs/>
            <w:sz w:val="28"/>
            <w:szCs w:val="28"/>
            <w:lang w:val="en-US"/>
          </w:rPr>
          <w:t>piece</w:t>
        </w:r>
      </w:hyperlink>
      <w:r w:rsidRPr="002565F9">
        <w:rPr>
          <w:rFonts w:ascii="Times New Roman" w:hAnsi="Times New Roman" w:cs="Times New Roman"/>
          <w:bCs/>
          <w:sz w:val="28"/>
          <w:szCs w:val="28"/>
          <w:lang w:val="en-US"/>
        </w:rPr>
        <w:t> of </w:t>
      </w:r>
      <w:hyperlink r:id="rId98" w:tooltip="electronic" w:history="1">
        <w:r w:rsidRPr="002565F9">
          <w:rPr>
            <w:rFonts w:ascii="Times New Roman" w:hAnsi="Times New Roman" w:cs="Times New Roman"/>
            <w:bCs/>
            <w:sz w:val="28"/>
            <w:szCs w:val="28"/>
            <w:lang w:val="en-US"/>
          </w:rPr>
          <w:t>electronic</w:t>
        </w:r>
      </w:hyperlink>
      <w:r w:rsidRPr="002565F9">
        <w:rPr>
          <w:rFonts w:ascii="Times New Roman" w:hAnsi="Times New Roman" w:cs="Times New Roman"/>
          <w:bCs/>
          <w:sz w:val="28"/>
          <w:szCs w:val="28"/>
          <w:lang w:val="en-US"/>
        </w:rPr>
        <w:t> </w:t>
      </w:r>
      <w:hyperlink r:id="rId99" w:tooltip="equipment" w:history="1">
        <w:r w:rsidRPr="002565F9">
          <w:rPr>
            <w:rFonts w:ascii="Times New Roman" w:hAnsi="Times New Roman" w:cs="Times New Roman"/>
            <w:bCs/>
            <w:sz w:val="28"/>
            <w:szCs w:val="28"/>
            <w:lang w:val="en-US"/>
          </w:rPr>
          <w:t>equipment</w:t>
        </w:r>
      </w:hyperlink>
      <w:r w:rsidRPr="002565F9">
        <w:rPr>
          <w:rFonts w:ascii="Times New Roman" w:hAnsi="Times New Roman" w:cs="Times New Roman"/>
          <w:bCs/>
          <w:sz w:val="28"/>
          <w:szCs w:val="28"/>
          <w:lang w:val="en-US"/>
        </w:rPr>
        <w:t> that </w:t>
      </w:r>
      <w:hyperlink r:id="rId100" w:tooltip="connects" w:history="1">
        <w:r w:rsidRPr="002565F9">
          <w:rPr>
            <w:rFonts w:ascii="Times New Roman" w:hAnsi="Times New Roman" w:cs="Times New Roman"/>
            <w:bCs/>
            <w:sz w:val="28"/>
            <w:szCs w:val="28"/>
            <w:lang w:val="en-US"/>
          </w:rPr>
          <w:t>connects</w:t>
        </w:r>
      </w:hyperlink>
      <w:r w:rsidRPr="002565F9">
        <w:rPr>
          <w:rFonts w:ascii="Times New Roman" w:hAnsi="Times New Roman" w:cs="Times New Roman"/>
          <w:bCs/>
          <w:sz w:val="28"/>
          <w:szCs w:val="28"/>
          <w:lang w:val="en-US"/>
        </w:rPr>
        <w:t> </w:t>
      </w:r>
      <w:hyperlink r:id="rId101" w:tooltip="computer" w:history="1">
        <w:r w:rsidRPr="002565F9">
          <w:rPr>
            <w:rFonts w:ascii="Times New Roman" w:hAnsi="Times New Roman" w:cs="Times New Roman"/>
            <w:bCs/>
            <w:sz w:val="28"/>
            <w:szCs w:val="28"/>
            <w:lang w:val="en-US"/>
          </w:rPr>
          <w:t>computer</w:t>
        </w:r>
      </w:hyperlink>
      <w:r w:rsidRPr="002565F9">
        <w:rPr>
          <w:rFonts w:ascii="Times New Roman" w:hAnsi="Times New Roman" w:cs="Times New Roman"/>
          <w:bCs/>
          <w:sz w:val="28"/>
          <w:szCs w:val="28"/>
          <w:lang w:val="en-US"/>
        </w:rPr>
        <w:t> </w:t>
      </w:r>
      <w:hyperlink r:id="rId102" w:tooltip="networks" w:history="1">
        <w:r w:rsidRPr="002565F9">
          <w:rPr>
            <w:rFonts w:ascii="Times New Roman" w:hAnsi="Times New Roman" w:cs="Times New Roman"/>
            <w:bCs/>
            <w:sz w:val="28"/>
            <w:szCs w:val="28"/>
            <w:lang w:val="en-US"/>
          </w:rPr>
          <w:t>networks</w:t>
        </w:r>
      </w:hyperlink>
      <w:r w:rsidRPr="002565F9">
        <w:rPr>
          <w:rFonts w:ascii="Times New Roman" w:hAnsi="Times New Roman" w:cs="Times New Roman"/>
          <w:bCs/>
          <w:sz w:val="28"/>
          <w:szCs w:val="28"/>
          <w:lang w:val="en-US"/>
        </w:rPr>
        <w:t> to each other, and </w:t>
      </w:r>
      <w:hyperlink r:id="rId103" w:tooltip="sends" w:history="1">
        <w:r w:rsidRPr="002565F9">
          <w:rPr>
            <w:rFonts w:ascii="Times New Roman" w:hAnsi="Times New Roman" w:cs="Times New Roman"/>
            <w:bCs/>
            <w:sz w:val="28"/>
            <w:szCs w:val="28"/>
            <w:lang w:val="en-US"/>
          </w:rPr>
          <w:t>sends</w:t>
        </w:r>
      </w:hyperlink>
      <w:r w:rsidRPr="002565F9">
        <w:rPr>
          <w:rFonts w:ascii="Times New Roman" w:hAnsi="Times New Roman" w:cs="Times New Roman"/>
          <w:bCs/>
          <w:sz w:val="28"/>
          <w:szCs w:val="28"/>
          <w:lang w:val="en-US"/>
        </w:rPr>
        <w:t> </w:t>
      </w:r>
      <w:hyperlink r:id="rId104" w:tooltip="information" w:history="1">
        <w:r w:rsidRPr="002565F9">
          <w:rPr>
            <w:rFonts w:ascii="Times New Roman" w:hAnsi="Times New Roman" w:cs="Times New Roman"/>
            <w:bCs/>
            <w:sz w:val="28"/>
            <w:szCs w:val="28"/>
            <w:lang w:val="en-US"/>
          </w:rPr>
          <w:t>information</w:t>
        </w:r>
      </w:hyperlink>
      <w:r w:rsidRPr="002565F9">
        <w:rPr>
          <w:rFonts w:ascii="Times New Roman" w:hAnsi="Times New Roman" w:cs="Times New Roman"/>
          <w:bCs/>
          <w:sz w:val="28"/>
          <w:szCs w:val="28"/>
          <w:lang w:val="en-US"/>
        </w:rPr>
        <w:t> between </w:t>
      </w:r>
      <w:hyperlink r:id="rId105" w:tooltip="networks" w:history="1">
        <w:r w:rsidRPr="002565F9">
          <w:rPr>
            <w:rFonts w:ascii="Times New Roman" w:hAnsi="Times New Roman" w:cs="Times New Roman"/>
            <w:bCs/>
            <w:sz w:val="28"/>
            <w:szCs w:val="28"/>
            <w:lang w:val="en-US"/>
          </w:rPr>
          <w:t>networks</w:t>
        </w:r>
      </w:hyperlink>
      <w:r w:rsidRPr="002565F9">
        <w:rPr>
          <w:rFonts w:ascii="Times New Roman" w:hAnsi="Times New Roman" w:cs="Times New Roman"/>
          <w:sz w:val="28"/>
          <w:szCs w:val="28"/>
          <w:lang w:val="en-US"/>
        </w:rPr>
        <w:t>.</w:t>
      </w:r>
    </w:p>
    <w:p w14:paraId="178AD410" w14:textId="77777777" w:rsidR="002565F9" w:rsidRPr="002565F9" w:rsidRDefault="002565F9" w:rsidP="002565F9">
      <w:pPr>
        <w:spacing w:after="0" w:line="240" w:lineRule="auto"/>
        <w:ind w:firstLine="709"/>
        <w:contextualSpacing/>
        <w:jc w:val="both"/>
        <w:rPr>
          <w:rFonts w:ascii="Times New Roman" w:hAnsi="Times New Roman" w:cs="Times New Roman"/>
          <w:b/>
          <w:i/>
          <w:sz w:val="28"/>
          <w:szCs w:val="28"/>
          <w:lang w:val="en-US"/>
        </w:rPr>
      </w:pPr>
    </w:p>
    <w:p w14:paraId="43F62D2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w:t>
      </w:r>
      <w:r w:rsidRPr="002565F9">
        <w:rPr>
          <w:rFonts w:ascii="Arial" w:hAnsi="Arial" w:cs="Arial"/>
          <w:sz w:val="27"/>
          <w:szCs w:val="27"/>
          <w:lang w:val="en-US"/>
        </w:rPr>
        <w:t xml:space="preserve"> </w:t>
      </w:r>
      <w:r w:rsidRPr="002565F9">
        <w:rPr>
          <w:rFonts w:ascii="Times New Roman" w:hAnsi="Times New Roman" w:cs="Times New Roman"/>
          <w:sz w:val="28"/>
          <w:szCs w:val="28"/>
          <w:lang w:val="en-US"/>
        </w:rPr>
        <w:t>A </w:t>
      </w:r>
      <w:hyperlink r:id="rId106" w:tooltip="piece" w:history="1">
        <w:r w:rsidRPr="002565F9">
          <w:rPr>
            <w:rFonts w:ascii="Times New Roman" w:hAnsi="Times New Roman" w:cs="Times New Roman"/>
            <w:sz w:val="28"/>
            <w:szCs w:val="28"/>
            <w:lang w:val="en-US"/>
          </w:rPr>
          <w:t>piece</w:t>
        </w:r>
      </w:hyperlink>
      <w:r w:rsidRPr="002565F9">
        <w:rPr>
          <w:rFonts w:ascii="Times New Roman" w:hAnsi="Times New Roman" w:cs="Times New Roman"/>
          <w:sz w:val="28"/>
          <w:szCs w:val="28"/>
          <w:lang w:val="en-US"/>
        </w:rPr>
        <w:t> of </w:t>
      </w:r>
      <w:hyperlink r:id="rId107" w:tooltip="computer" w:history="1">
        <w:r w:rsidRPr="002565F9">
          <w:rPr>
            <w:rFonts w:ascii="Times New Roman" w:hAnsi="Times New Roman" w:cs="Times New Roman"/>
            <w:sz w:val="28"/>
            <w:szCs w:val="28"/>
            <w:lang w:val="en-US"/>
          </w:rPr>
          <w:t>computer</w:t>
        </w:r>
      </w:hyperlink>
      <w:r w:rsidRPr="002565F9">
        <w:rPr>
          <w:rFonts w:ascii="Times New Roman" w:hAnsi="Times New Roman" w:cs="Times New Roman"/>
          <w:sz w:val="28"/>
          <w:szCs w:val="28"/>
          <w:lang w:val="en-US"/>
        </w:rPr>
        <w:t> </w:t>
      </w:r>
      <w:hyperlink r:id="rId108" w:tooltip="equipment" w:history="1">
        <w:r w:rsidRPr="002565F9">
          <w:rPr>
            <w:rFonts w:ascii="Times New Roman" w:hAnsi="Times New Roman" w:cs="Times New Roman"/>
            <w:sz w:val="28"/>
            <w:szCs w:val="28"/>
            <w:lang w:val="en-US"/>
          </w:rPr>
          <w:t>equipment</w:t>
        </w:r>
      </w:hyperlink>
      <w:r w:rsidRPr="002565F9">
        <w:rPr>
          <w:rFonts w:ascii="Times New Roman" w:hAnsi="Times New Roman" w:cs="Times New Roman"/>
          <w:sz w:val="28"/>
          <w:szCs w:val="28"/>
          <w:lang w:val="en-US"/>
        </w:rPr>
        <w:t> in which </w:t>
      </w:r>
      <w:hyperlink r:id="rId109" w:tooltip="information" w:history="1">
        <w:r w:rsidRPr="002565F9">
          <w:rPr>
            <w:rFonts w:ascii="Times New Roman" w:hAnsi="Times New Roman" w:cs="Times New Roman"/>
            <w:sz w:val="28"/>
            <w:szCs w:val="28"/>
            <w:lang w:val="en-US"/>
          </w:rPr>
          <w:t>information</w:t>
        </w:r>
      </w:hyperlink>
      <w:r w:rsidRPr="002565F9">
        <w:rPr>
          <w:rFonts w:ascii="Times New Roman" w:hAnsi="Times New Roman" w:cs="Times New Roman"/>
          <w:sz w:val="28"/>
          <w:szCs w:val="28"/>
          <w:lang w:val="en-US"/>
        </w:rPr>
        <w:t> and </w:t>
      </w:r>
      <w:hyperlink r:id="rId110" w:tooltip="instructions" w:history="1">
        <w:r w:rsidRPr="002565F9">
          <w:rPr>
            <w:rFonts w:ascii="Times New Roman" w:hAnsi="Times New Roman" w:cs="Times New Roman"/>
            <w:sz w:val="28"/>
            <w:szCs w:val="28"/>
            <w:lang w:val="en-US"/>
          </w:rPr>
          <w:t>instructions</w:t>
        </w:r>
      </w:hyperlink>
      <w:r w:rsidRPr="002565F9">
        <w:rPr>
          <w:rFonts w:ascii="Times New Roman" w:hAnsi="Times New Roman" w:cs="Times New Roman"/>
          <w:sz w:val="28"/>
          <w:szCs w:val="28"/>
          <w:lang w:val="en-US"/>
        </w:rPr>
        <w:t> can be </w:t>
      </w:r>
      <w:hyperlink r:id="rId111" w:tooltip="kept" w:history="1">
        <w:r w:rsidRPr="002565F9">
          <w:rPr>
            <w:rFonts w:ascii="Times New Roman" w:hAnsi="Times New Roman" w:cs="Times New Roman"/>
            <w:sz w:val="28"/>
            <w:szCs w:val="28"/>
            <w:lang w:val="en-US"/>
          </w:rPr>
          <w:t>kept</w:t>
        </w:r>
      </w:hyperlink>
      <w:r w:rsidRPr="002565F9">
        <w:rPr>
          <w:rFonts w:ascii="Times New Roman" w:hAnsi="Times New Roman" w:cs="Times New Roman"/>
          <w:sz w:val="28"/>
          <w:szCs w:val="28"/>
          <w:lang w:val="en-US"/>
        </w:rPr>
        <w:t>.</w:t>
      </w:r>
    </w:p>
    <w:p w14:paraId="562FD62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By way of, or by use of.</w:t>
      </w:r>
    </w:p>
    <w:p w14:paraId="0436DECD" w14:textId="77777777" w:rsidR="002565F9" w:rsidRPr="002565F9" w:rsidRDefault="002565F9" w:rsidP="002565F9">
      <w:pPr>
        <w:spacing w:after="0" w:line="240" w:lineRule="auto"/>
        <w:ind w:firstLine="709"/>
        <w:contextualSpacing/>
        <w:jc w:val="both"/>
        <w:rPr>
          <w:rFonts w:ascii="Times New Roman" w:hAnsi="Times New Roman" w:cs="Times New Roman"/>
          <w:bCs/>
          <w:sz w:val="28"/>
          <w:szCs w:val="28"/>
          <w:lang w:val="en-US"/>
        </w:rPr>
      </w:pPr>
      <w:r w:rsidRPr="002565F9">
        <w:rPr>
          <w:rFonts w:ascii="Times New Roman" w:hAnsi="Times New Roman" w:cs="Times New Roman"/>
          <w:sz w:val="28"/>
          <w:szCs w:val="28"/>
          <w:lang w:val="en-US"/>
        </w:rPr>
        <w:t>6.</w:t>
      </w:r>
      <w:r w:rsidRPr="002565F9">
        <w:rPr>
          <w:rFonts w:ascii="Arial" w:eastAsia="Times New Roman" w:hAnsi="Arial" w:cs="Arial"/>
          <w:b/>
          <w:bCs/>
          <w:color w:val="1D2A57"/>
          <w:sz w:val="27"/>
          <w:szCs w:val="27"/>
          <w:lang w:val="en-US" w:eastAsia="ru-RU"/>
        </w:rPr>
        <w:t xml:space="preserve"> </w:t>
      </w:r>
      <w:r w:rsidRPr="002565F9">
        <w:rPr>
          <w:rFonts w:ascii="Times New Roman" w:eastAsia="Times New Roman" w:hAnsi="Times New Roman" w:cs="Arial"/>
          <w:bCs/>
          <w:sz w:val="27"/>
          <w:szCs w:val="27"/>
          <w:lang w:val="en-US" w:eastAsia="ru-RU"/>
        </w:rPr>
        <w:t>T</w:t>
      </w:r>
      <w:r w:rsidRPr="002565F9">
        <w:rPr>
          <w:rFonts w:ascii="Times New Roman" w:hAnsi="Times New Roman" w:cs="Times New Roman"/>
          <w:bCs/>
          <w:sz w:val="28"/>
          <w:szCs w:val="28"/>
          <w:lang w:val="en-US"/>
        </w:rPr>
        <w:t>o make a </w:t>
      </w:r>
      <w:hyperlink r:id="rId112" w:tooltip="copy" w:history="1">
        <w:r w:rsidRPr="002565F9">
          <w:rPr>
            <w:rFonts w:ascii="Times New Roman" w:hAnsi="Times New Roman" w:cs="Times New Roman"/>
            <w:bCs/>
            <w:sz w:val="28"/>
            <w:szCs w:val="28"/>
            <w:lang w:val="en-US"/>
          </w:rPr>
          <w:t>copy</w:t>
        </w:r>
      </w:hyperlink>
      <w:r w:rsidRPr="002565F9">
        <w:rPr>
          <w:rFonts w:ascii="Times New Roman" w:hAnsi="Times New Roman" w:cs="Times New Roman"/>
          <w:bCs/>
          <w:sz w:val="28"/>
          <w:szCs w:val="28"/>
          <w:lang w:val="en-US"/>
        </w:rPr>
        <w:t> of </w:t>
      </w:r>
      <w:hyperlink r:id="rId113" w:tooltip="information" w:history="1">
        <w:r w:rsidRPr="002565F9">
          <w:rPr>
            <w:rFonts w:ascii="Times New Roman" w:hAnsi="Times New Roman" w:cs="Times New Roman"/>
            <w:bCs/>
            <w:sz w:val="28"/>
            <w:szCs w:val="28"/>
            <w:lang w:val="en-US"/>
          </w:rPr>
          <w:t>information</w:t>
        </w:r>
      </w:hyperlink>
      <w:r w:rsidRPr="002565F9">
        <w:rPr>
          <w:rFonts w:ascii="Times New Roman" w:hAnsi="Times New Roman" w:cs="Times New Roman"/>
          <w:bCs/>
          <w:sz w:val="28"/>
          <w:szCs w:val="28"/>
          <w:lang w:val="en-US"/>
        </w:rPr>
        <w:t> in a </w:t>
      </w:r>
      <w:hyperlink r:id="rId114" w:tooltip="computer" w:history="1">
        <w:r w:rsidRPr="002565F9">
          <w:rPr>
            <w:rFonts w:ascii="Times New Roman" w:hAnsi="Times New Roman" w:cs="Times New Roman"/>
            <w:bCs/>
            <w:sz w:val="28"/>
            <w:szCs w:val="28"/>
            <w:lang w:val="en-US"/>
          </w:rPr>
          <w:t>computer</w:t>
        </w:r>
      </w:hyperlink>
      <w:r w:rsidRPr="002565F9">
        <w:rPr>
          <w:rFonts w:ascii="Times New Roman" w:hAnsi="Times New Roman" w:cs="Times New Roman"/>
          <w:bCs/>
          <w:sz w:val="28"/>
          <w:szCs w:val="28"/>
          <w:lang w:val="en-US"/>
        </w:rPr>
        <w:t> that is </w:t>
      </w:r>
      <w:hyperlink r:id="rId115" w:tooltip="stored" w:history="1">
        <w:r w:rsidRPr="002565F9">
          <w:rPr>
            <w:rFonts w:ascii="Times New Roman" w:hAnsi="Times New Roman" w:cs="Times New Roman"/>
            <w:bCs/>
            <w:sz w:val="28"/>
            <w:szCs w:val="28"/>
            <w:lang w:val="en-US"/>
          </w:rPr>
          <w:t>stored</w:t>
        </w:r>
      </w:hyperlink>
      <w:r w:rsidRPr="002565F9">
        <w:rPr>
          <w:rFonts w:ascii="Times New Roman" w:hAnsi="Times New Roman" w:cs="Times New Roman"/>
          <w:bCs/>
          <w:sz w:val="28"/>
          <w:szCs w:val="28"/>
          <w:lang w:val="en-US"/>
        </w:rPr>
        <w:t> </w:t>
      </w:r>
      <w:hyperlink r:id="rId116" w:tooltip="separately" w:history="1">
        <w:r w:rsidRPr="002565F9">
          <w:rPr>
            <w:rFonts w:ascii="Times New Roman" w:hAnsi="Times New Roman" w:cs="Times New Roman"/>
            <w:bCs/>
            <w:sz w:val="28"/>
            <w:szCs w:val="28"/>
            <w:lang w:val="en-US"/>
          </w:rPr>
          <w:t>separately</w:t>
        </w:r>
      </w:hyperlink>
      <w:r w:rsidRPr="002565F9">
        <w:rPr>
          <w:rFonts w:ascii="Times New Roman" w:hAnsi="Times New Roman" w:cs="Times New Roman"/>
          <w:bCs/>
          <w:sz w:val="28"/>
          <w:szCs w:val="28"/>
          <w:lang w:val="en-US"/>
        </w:rPr>
        <w:t>.</w:t>
      </w:r>
    </w:p>
    <w:p w14:paraId="480E0908" w14:textId="77777777" w:rsidR="002565F9" w:rsidRPr="002565F9" w:rsidRDefault="002565F9" w:rsidP="002565F9">
      <w:pPr>
        <w:spacing w:after="0" w:line="240" w:lineRule="auto"/>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7. A </w:t>
      </w:r>
      <w:hyperlink r:id="rId117" w:tooltip="line" w:history="1">
        <w:r w:rsidRPr="002565F9">
          <w:rPr>
            <w:rFonts w:ascii="Times New Roman" w:hAnsi="Times New Roman" w:cs="Times New Roman"/>
            <w:bCs/>
            <w:sz w:val="28"/>
            <w:szCs w:val="28"/>
            <w:lang w:val="en-US"/>
          </w:rPr>
          <w:t>line</w:t>
        </w:r>
      </w:hyperlink>
      <w:r w:rsidRPr="002565F9">
        <w:rPr>
          <w:rFonts w:ascii="Times New Roman" w:hAnsi="Times New Roman" w:cs="Times New Roman"/>
          <w:bCs/>
          <w:sz w:val="28"/>
          <w:szCs w:val="28"/>
          <w:lang w:val="en-US"/>
        </w:rPr>
        <w:t> of </w:t>
      </w:r>
      <w:hyperlink r:id="rId118" w:tooltip="people" w:history="1">
        <w:r w:rsidRPr="002565F9">
          <w:rPr>
            <w:rFonts w:ascii="Times New Roman" w:hAnsi="Times New Roman" w:cs="Times New Roman"/>
            <w:bCs/>
            <w:sz w:val="28"/>
            <w:szCs w:val="28"/>
            <w:lang w:val="en-US"/>
          </w:rPr>
          <w:t>people</w:t>
        </w:r>
      </w:hyperlink>
      <w:r w:rsidRPr="002565F9">
        <w:rPr>
          <w:rFonts w:ascii="Times New Roman" w:hAnsi="Times New Roman" w:cs="Times New Roman"/>
          <w:bCs/>
          <w:sz w:val="28"/>
          <w:szCs w:val="28"/>
          <w:lang w:val="en-US"/>
        </w:rPr>
        <w:t> or things </w:t>
      </w:r>
      <w:hyperlink r:id="rId119" w:tooltip="waiting" w:history="1">
        <w:r w:rsidRPr="002565F9">
          <w:rPr>
            <w:rFonts w:ascii="Times New Roman" w:hAnsi="Times New Roman" w:cs="Times New Roman"/>
            <w:bCs/>
            <w:sz w:val="28"/>
            <w:szCs w:val="28"/>
            <w:lang w:val="en-US"/>
          </w:rPr>
          <w:t>waiting</w:t>
        </w:r>
      </w:hyperlink>
      <w:r w:rsidRPr="002565F9">
        <w:rPr>
          <w:rFonts w:ascii="Times New Roman" w:hAnsi="Times New Roman" w:cs="Times New Roman"/>
          <w:bCs/>
          <w:sz w:val="28"/>
          <w:szCs w:val="28"/>
          <w:lang w:val="en-US"/>
        </w:rPr>
        <w:t> for something.</w:t>
      </w:r>
    </w:p>
    <w:p w14:paraId="5D7D585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caps/>
          <w:sz w:val="28"/>
          <w:szCs w:val="28"/>
          <w:lang w:val="en-US"/>
        </w:rPr>
        <w:t>8. t</w:t>
      </w:r>
      <w:r w:rsidRPr="002565F9">
        <w:rPr>
          <w:rFonts w:ascii="Times New Roman" w:hAnsi="Times New Roman" w:cs="Times New Roman"/>
          <w:sz w:val="28"/>
          <w:szCs w:val="28"/>
          <w:lang w:val="en-US"/>
        </w:rPr>
        <w:t>o provide a service, to take goods, etc. to a place.</w:t>
      </w:r>
    </w:p>
    <w:p w14:paraId="2CB2D2A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63492537"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2"/>
        <w:tblW w:w="0" w:type="auto"/>
        <w:tblLook w:val="04A0" w:firstRow="1" w:lastRow="0" w:firstColumn="1" w:lastColumn="0" w:noHBand="0" w:noVBand="1"/>
      </w:tblPr>
      <w:tblGrid>
        <w:gridCol w:w="3100"/>
        <w:gridCol w:w="3128"/>
        <w:gridCol w:w="3117"/>
      </w:tblGrid>
      <w:tr w:rsidR="002565F9" w:rsidRPr="002565F9" w14:paraId="27C2EEEA" w14:textId="77777777" w:rsidTr="002565F9">
        <w:tc>
          <w:tcPr>
            <w:tcW w:w="3190" w:type="dxa"/>
          </w:tcPr>
          <w:p w14:paraId="08259E2E" w14:textId="77777777" w:rsidR="002565F9" w:rsidRPr="002565F9" w:rsidRDefault="002565F9" w:rsidP="002565F9">
            <w:pPr>
              <w:ind w:firstLine="709"/>
              <w:contextualSpacing/>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2631ED1B"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access</w:t>
            </w:r>
          </w:p>
          <w:p w14:paraId="6461E698"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p>
          <w:p w14:paraId="1AD8417E"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3. to link</w:t>
            </w:r>
          </w:p>
          <w:p w14:paraId="7555444E"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4.</w:t>
            </w:r>
          </w:p>
          <w:p w14:paraId="632A53C1"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p>
          <w:p w14:paraId="69DBF0D9"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identify</w:t>
            </w:r>
          </w:p>
          <w:p w14:paraId="35B39797"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 xml:space="preserve">7. </w:t>
            </w:r>
          </w:p>
        </w:tc>
        <w:tc>
          <w:tcPr>
            <w:tcW w:w="3190" w:type="dxa"/>
          </w:tcPr>
          <w:p w14:paraId="45CB3EC4" w14:textId="77777777" w:rsidR="002565F9" w:rsidRPr="002565F9" w:rsidRDefault="002565F9" w:rsidP="002565F9">
            <w:pPr>
              <w:ind w:firstLine="709"/>
              <w:contextualSpacing/>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Adjectives</w:t>
            </w:r>
          </w:p>
          <w:p w14:paraId="2133C6E9"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5A62AD16"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16971A08"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3DCE741B"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secure</w:t>
            </w:r>
          </w:p>
          <w:p w14:paraId="3449096D"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70FB575D"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75537089" w14:textId="77777777" w:rsidR="002565F9" w:rsidRPr="002565F9" w:rsidRDefault="002565F9" w:rsidP="002565F9">
            <w:pPr>
              <w:ind w:firstLine="709"/>
              <w:contextualSpacing/>
              <w:jc w:val="both"/>
              <w:rPr>
                <w:rFonts w:ascii="Times New Roman" w:hAnsi="Times New Roman" w:cs="Times New Roman"/>
                <w:bCs/>
                <w:sz w:val="28"/>
                <w:szCs w:val="28"/>
                <w:lang w:val="en-US"/>
              </w:rPr>
            </w:pPr>
          </w:p>
        </w:tc>
        <w:tc>
          <w:tcPr>
            <w:tcW w:w="3191" w:type="dxa"/>
          </w:tcPr>
          <w:p w14:paraId="1D112B63" w14:textId="77777777" w:rsidR="002565F9" w:rsidRPr="002565F9" w:rsidRDefault="002565F9" w:rsidP="002565F9">
            <w:pPr>
              <w:ind w:firstLine="709"/>
              <w:contextualSpacing/>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Nouns</w:t>
            </w:r>
          </w:p>
          <w:p w14:paraId="36BA32EE"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2040B69F"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packet</w:t>
            </w:r>
          </w:p>
          <w:p w14:paraId="6DAAA349"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46472A32"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332A919D"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collision</w:t>
            </w:r>
          </w:p>
          <w:p w14:paraId="0320F886" w14:textId="77777777" w:rsidR="002565F9" w:rsidRPr="002565F9" w:rsidRDefault="002565F9" w:rsidP="002565F9">
            <w:pPr>
              <w:ind w:firstLine="709"/>
              <w:contextualSpacing/>
              <w:jc w:val="both"/>
              <w:rPr>
                <w:rFonts w:ascii="Times New Roman" w:hAnsi="Times New Roman" w:cs="Times New Roman"/>
                <w:bCs/>
                <w:sz w:val="28"/>
                <w:szCs w:val="28"/>
                <w:lang w:val="en-US"/>
              </w:rPr>
            </w:pPr>
          </w:p>
          <w:p w14:paraId="22EAE0E8" w14:textId="77777777" w:rsidR="002565F9" w:rsidRPr="002565F9" w:rsidRDefault="002565F9" w:rsidP="002565F9">
            <w:pPr>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cabling</w:t>
            </w:r>
          </w:p>
        </w:tc>
      </w:tr>
    </w:tbl>
    <w:p w14:paraId="7C544E3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94876B5"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7BFECD8D"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p>
    <w:p w14:paraId="7920853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cable, fiber-optic, storage, wireless, data, data packet, backed up</w:t>
      </w:r>
    </w:p>
    <w:p w14:paraId="6FA39DD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packets, collisions, files, connections, network (×2), facility.</w:t>
      </w:r>
    </w:p>
    <w:p w14:paraId="72EC367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6AF29E4A"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78AF7118"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p>
    <w:p w14:paraId="7D929B6D" w14:textId="77777777" w:rsidR="002565F9" w:rsidRPr="002565F9" w:rsidRDefault="002565F9" w:rsidP="002565F9">
      <w:pPr>
        <w:spacing w:after="0" w:line="240" w:lineRule="auto"/>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Peer-to-peer, fiber-optic, hub, LAN, backbone, hotspot, server,</w:t>
      </w:r>
    </w:p>
    <w:p w14:paraId="7C61B295" w14:textId="77777777" w:rsidR="002565F9" w:rsidRPr="002565F9" w:rsidRDefault="002565F9" w:rsidP="002565F9">
      <w:pPr>
        <w:spacing w:after="0" w:line="240" w:lineRule="auto"/>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capability, router, setting up</w:t>
      </w:r>
    </w:p>
    <w:p w14:paraId="4B0D066C"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4DBC46A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All the PCs on a ___ are connected to one ___, which is a powerful</w:t>
      </w:r>
    </w:p>
    <w:p w14:paraId="4AEF8AA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PC with a large hard disk that can be shared by everyone.</w:t>
      </w:r>
    </w:p>
    <w:p w14:paraId="62A7DB0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A ___ is a more complex device that usually includes the ___ of hubs.</w:t>
      </w:r>
    </w:p>
    <w:p w14:paraId="5C8B512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In the ___ model each client can download and share files with other users.</w:t>
      </w:r>
    </w:p>
    <w:p w14:paraId="67B4E6F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To access the Internet via a ___, you’ll need an Internet device that has Wi-Fi capability.</w:t>
      </w:r>
    </w:p>
    <w:p w14:paraId="220D422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A ___ is an intermediary device which enables communication between all devices on a network.</w:t>
      </w:r>
    </w:p>
    <w:p w14:paraId="71AEF93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___ an e-mail account is easy, and it’s free.</w:t>
      </w:r>
    </w:p>
    <w:p w14:paraId="609C0EF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7. A ___ cable has been installed on a large scale, enabling vast amounts of data to be transmitted at a high speed using light signals.</w:t>
      </w:r>
    </w:p>
    <w:p w14:paraId="5DF7255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8. A ___ is the largest ‘pipe’ (cable or channel) that carries the heaviest data traffic at highest possible speed, and which connects every main server or device on the network.</w:t>
      </w:r>
      <w:r w:rsidRPr="002565F9">
        <w:rPr>
          <w:rFonts w:ascii="Times New Roman" w:hAnsi="Times New Roman" w:cs="Times New Roman"/>
          <w:sz w:val="28"/>
          <w:szCs w:val="28"/>
          <w:lang w:val="en-US"/>
        </w:rPr>
        <w:cr/>
      </w:r>
    </w:p>
    <w:p w14:paraId="6D5FA3D6" w14:textId="77777777" w:rsidR="002565F9" w:rsidRPr="002565F9" w:rsidRDefault="002565F9" w:rsidP="002565F9">
      <w:pPr>
        <w:rPr>
          <w:rFonts w:ascii="Times New Roman" w:hAnsi="Times New Roman" w:cs="Times New Roman"/>
          <w:b/>
          <w:kern w:val="36"/>
          <w:sz w:val="28"/>
          <w:szCs w:val="28"/>
          <w:lang w:val="en-US" w:eastAsia="ru-RU"/>
        </w:rPr>
      </w:pPr>
      <w:r w:rsidRPr="002565F9">
        <w:rPr>
          <w:rFonts w:ascii="Times New Roman" w:hAnsi="Times New Roman" w:cs="Times New Roman"/>
          <w:b/>
          <w:kern w:val="36"/>
          <w:sz w:val="28"/>
          <w:szCs w:val="28"/>
          <w:lang w:val="en-US" w:eastAsia="ru-RU"/>
        </w:rPr>
        <w:t>V. Make up your own sentences using the following words and word combinations.</w:t>
      </w:r>
    </w:p>
    <w:p w14:paraId="091D3BE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Computer Network system, to be linked through a hub or switch, shared hardware and software, network cabling, network topology, data packet collisions, client-server network, peer-to-peer network, common network topologies: ring, line (bus) and star.</w:t>
      </w:r>
    </w:p>
    <w:p w14:paraId="4190142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F6263C7"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VI.  Translate the following sentences into English.</w:t>
      </w:r>
    </w:p>
    <w:p w14:paraId="0C9A9EF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rPr>
      </w:pPr>
      <w:r w:rsidRPr="002565F9">
        <w:rPr>
          <w:rFonts w:ascii="Times New Roman" w:hAnsi="Times New Roman" w:cs="Times New Roman"/>
          <w:sz w:val="28"/>
          <w:szCs w:val="28"/>
        </w:rPr>
        <w:t xml:space="preserve">1. Самый простой и наименее дорогой способ соединить компьютеры в вашем доме – это установить беспроводную сеть, которая использует радиоволны вместо проводов. 2. Глобальные сети соединяют компьютеры линиями связи и программными протоколами, позволяя пользователям обмениваться данными быстро и надежно. 3. Если ты введешь правильный пароль, то у тебя будет доступ к сети. 4. В прошлом телефонные сообщения передавались по металлическим проводам, а сейчас передаются по оптоволоконным кабелям. 5. – Мой ноутбук подключается к </w:t>
      </w:r>
      <w:r w:rsidRPr="002565F9">
        <w:rPr>
          <w:rFonts w:ascii="Times New Roman" w:hAnsi="Times New Roman" w:cs="Times New Roman"/>
          <w:sz w:val="28"/>
          <w:szCs w:val="28"/>
          <w:lang w:val="en-US"/>
        </w:rPr>
        <w:t>Wi</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Fi</w:t>
      </w:r>
      <w:r w:rsidRPr="002565F9">
        <w:rPr>
          <w:rFonts w:ascii="Times New Roman" w:hAnsi="Times New Roman" w:cs="Times New Roman"/>
          <w:sz w:val="28"/>
          <w:szCs w:val="28"/>
        </w:rPr>
        <w:t xml:space="preserve">, но сила сигнала очень низкая. Что вы можете посоветовать? – Используйте свой компьютер максимум тридцать метров от маршрутизатора. 6. – Ваши специалисты уже подключили все компьютеры к локальной сети? – Нет еще. Техники устанавливали сеть целый день вчера, но наша сетевая структура требует большого количества устройств. 7. Компоновка большинства домашних сетей представляет собой систему, основанную на замкнутом цикле. 8. На прошлой неделе в нашем офисе была установлена сложная сеть, включающая сервер, сетевой аппаратный узел, несколько принтеров и ряд компьютеров. 9. Благодаря </w:t>
      </w:r>
      <w:r w:rsidRPr="002565F9">
        <w:rPr>
          <w:rFonts w:ascii="Times New Roman" w:hAnsi="Times New Roman" w:cs="Times New Roman"/>
          <w:sz w:val="28"/>
          <w:szCs w:val="28"/>
          <w:lang w:val="en-US"/>
        </w:rPr>
        <w:t>Wi</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Fi</w:t>
      </w:r>
      <w:r w:rsidRPr="002565F9">
        <w:rPr>
          <w:rFonts w:ascii="Times New Roman" w:hAnsi="Times New Roman" w:cs="Times New Roman"/>
          <w:sz w:val="28"/>
          <w:szCs w:val="28"/>
        </w:rPr>
        <w:t xml:space="preserve"> сегодня легко получить доступ к Интернету из кафе, отеля, аэропорта и других общественных мест.</w:t>
      </w:r>
    </w:p>
    <w:p w14:paraId="22D0284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rPr>
      </w:pPr>
    </w:p>
    <w:p w14:paraId="26A592B2"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r w:rsidRPr="002565F9">
        <w:rPr>
          <w:rFonts w:ascii="Times New Roman" w:hAnsi="Times New Roman" w:cs="Times New Roman"/>
          <w:i/>
          <w:sz w:val="28"/>
          <w:szCs w:val="28"/>
          <w:lang w:val="en-US"/>
        </w:rPr>
        <w:t>A. TEXT STUDY</w:t>
      </w:r>
    </w:p>
    <w:p w14:paraId="38F96FE9"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 Read the text and answer the following questions.</w:t>
      </w:r>
    </w:p>
    <w:p w14:paraId="54470EC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50F50B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What is a Computer Network?</w:t>
      </w:r>
    </w:p>
    <w:p w14:paraId="77988DE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What are the types of network connections?</w:t>
      </w:r>
    </w:p>
    <w:p w14:paraId="3289398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What are the advantages of networking stand-alone computers into a LAN?</w:t>
      </w:r>
    </w:p>
    <w:p w14:paraId="556FC82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What hardware is needed to network stand-alone computers into a LAN?</w:t>
      </w:r>
    </w:p>
    <w:p w14:paraId="3C5D71A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What is a hub, a switch, a wireless access point?</w:t>
      </w:r>
    </w:p>
    <w:p w14:paraId="67DE017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What are the roles of the computers in client-server and peer-to-peer networks?</w:t>
      </w:r>
    </w:p>
    <w:p w14:paraId="4AEA037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7. What are ring, bus and star network topologies?</w:t>
      </w:r>
    </w:p>
    <w:p w14:paraId="0E9508D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0681C514" w14:textId="77777777" w:rsidR="002565F9" w:rsidRPr="002565F9" w:rsidRDefault="002565F9" w:rsidP="002565F9">
      <w:pPr>
        <w:spacing w:after="0" w:line="240" w:lineRule="auto"/>
        <w:ind w:firstLine="709"/>
        <w:contextualSpacing/>
        <w:jc w:val="center"/>
        <w:rPr>
          <w:rFonts w:ascii="Times New Roman" w:hAnsi="Times New Roman" w:cs="Times New Roman"/>
          <w:b/>
          <w:bCs/>
          <w:caps/>
          <w:sz w:val="28"/>
          <w:szCs w:val="28"/>
          <w:lang w:val="en-US"/>
        </w:rPr>
      </w:pPr>
      <w:bookmarkStart w:id="94" w:name="_Hlk61257419"/>
      <w:r w:rsidRPr="002565F9">
        <w:rPr>
          <w:rFonts w:ascii="Times New Roman" w:hAnsi="Times New Roman" w:cs="Times New Roman"/>
          <w:b/>
          <w:bCs/>
          <w:caps/>
          <w:sz w:val="28"/>
          <w:szCs w:val="28"/>
          <w:lang w:val="en-US"/>
        </w:rPr>
        <w:t xml:space="preserve">TEXT A. </w:t>
      </w:r>
      <w:r w:rsidRPr="002565F9">
        <w:rPr>
          <w:rFonts w:ascii="Times New Roman" w:hAnsi="Times New Roman" w:cs="Times New Roman"/>
          <w:b/>
          <w:bCs/>
          <w:sz w:val="28"/>
          <w:szCs w:val="28"/>
          <w:lang w:val="en-US"/>
        </w:rPr>
        <w:t>Computer Networks</w:t>
      </w:r>
    </w:p>
    <w:bookmarkEnd w:id="94"/>
    <w:p w14:paraId="3B724BFC" w14:textId="77777777" w:rsidR="002565F9" w:rsidRPr="002565F9" w:rsidRDefault="002565F9" w:rsidP="002565F9">
      <w:pPr>
        <w:spacing w:after="0" w:line="240" w:lineRule="auto"/>
        <w:ind w:firstLine="709"/>
        <w:contextualSpacing/>
        <w:jc w:val="center"/>
        <w:rPr>
          <w:rFonts w:ascii="Times New Roman" w:hAnsi="Times New Roman" w:cs="Times New Roman"/>
          <w:b/>
          <w:bCs/>
          <w:caps/>
          <w:sz w:val="28"/>
          <w:szCs w:val="28"/>
          <w:lang w:val="en-US"/>
        </w:rPr>
      </w:pPr>
    </w:p>
    <w:p w14:paraId="2AD9D37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w:t>
      </w:r>
      <w:bookmarkStart w:id="95" w:name="_Hlk61124488"/>
      <w:r w:rsidRPr="002565F9">
        <w:rPr>
          <w:rFonts w:ascii="Times New Roman" w:hAnsi="Times New Roman" w:cs="Times New Roman"/>
          <w:sz w:val="28"/>
          <w:szCs w:val="28"/>
          <w:lang w:val="en-US"/>
        </w:rPr>
        <w:t xml:space="preserve">Computer Network </w:t>
      </w:r>
      <w:bookmarkEnd w:id="95"/>
      <w:r w:rsidRPr="002565F9">
        <w:rPr>
          <w:rFonts w:ascii="Times New Roman" w:hAnsi="Times New Roman" w:cs="Times New Roman"/>
          <w:sz w:val="28"/>
          <w:szCs w:val="28"/>
          <w:lang w:val="en-US"/>
        </w:rPr>
        <w:t xml:space="preserve">is a system of connected computers, peripherals and communication devices that can exchange data and share resources. If the network is limited to a single building or group of buildings then it is described as a Local Area Network (LAN). Computers in a LAN can be linked together directly but more commonly </w:t>
      </w:r>
      <w:bookmarkStart w:id="96" w:name="_Hlk61295511"/>
      <w:r w:rsidRPr="002565F9">
        <w:rPr>
          <w:rFonts w:ascii="Times New Roman" w:hAnsi="Times New Roman" w:cs="Times New Roman"/>
          <w:sz w:val="28"/>
          <w:szCs w:val="28"/>
          <w:lang w:val="en-US"/>
        </w:rPr>
        <w:t xml:space="preserve">are linked through </w:t>
      </w:r>
      <w:bookmarkStart w:id="97" w:name="_Hlk61257518"/>
      <w:r w:rsidRPr="002565F9">
        <w:rPr>
          <w:rFonts w:ascii="Times New Roman" w:hAnsi="Times New Roman" w:cs="Times New Roman"/>
          <w:sz w:val="28"/>
          <w:szCs w:val="28"/>
          <w:lang w:val="en-US"/>
        </w:rPr>
        <w:t>a hub or switch</w:t>
      </w:r>
      <w:bookmarkEnd w:id="96"/>
      <w:r w:rsidRPr="002565F9">
        <w:rPr>
          <w:rFonts w:ascii="Times New Roman" w:hAnsi="Times New Roman" w:cs="Times New Roman"/>
          <w:sz w:val="28"/>
          <w:szCs w:val="28"/>
          <w:lang w:val="en-US"/>
        </w:rPr>
        <w:t xml:space="preserve">. </w:t>
      </w:r>
      <w:bookmarkStart w:id="98" w:name="_Hlk61298484"/>
      <w:bookmarkEnd w:id="97"/>
      <w:r w:rsidRPr="002565F9">
        <w:rPr>
          <w:rFonts w:ascii="Times New Roman" w:hAnsi="Times New Roman" w:cs="Times New Roman"/>
          <w:sz w:val="28"/>
          <w:szCs w:val="28"/>
          <w:lang w:val="en-US"/>
        </w:rPr>
        <w:t xml:space="preserve">The </w:t>
      </w:r>
      <w:bookmarkStart w:id="99" w:name="_Hlk61294929"/>
      <w:r w:rsidRPr="002565F9">
        <w:rPr>
          <w:rFonts w:ascii="Times New Roman" w:hAnsi="Times New Roman" w:cs="Times New Roman"/>
          <w:sz w:val="28"/>
          <w:szCs w:val="28"/>
          <w:lang w:val="en-US"/>
        </w:rPr>
        <w:t>network connections can be cable, fiber-optic, or wireless</w:t>
      </w:r>
      <w:bookmarkEnd w:id="99"/>
      <w:r w:rsidRPr="002565F9">
        <w:rPr>
          <w:rFonts w:ascii="Times New Roman" w:hAnsi="Times New Roman" w:cs="Times New Roman"/>
          <w:sz w:val="28"/>
          <w:szCs w:val="28"/>
          <w:lang w:val="en-US"/>
        </w:rPr>
        <w:t xml:space="preserve"> (infra-red, microwave or radio). </w:t>
      </w:r>
      <w:bookmarkEnd w:id="98"/>
      <w:r w:rsidRPr="002565F9">
        <w:rPr>
          <w:rFonts w:ascii="Times New Roman" w:hAnsi="Times New Roman" w:cs="Times New Roman"/>
          <w:sz w:val="28"/>
          <w:szCs w:val="28"/>
          <w:lang w:val="en-US"/>
        </w:rPr>
        <w:t xml:space="preserve">A </w:t>
      </w:r>
      <w:bookmarkStart w:id="100" w:name="_Hlk61265544"/>
      <w:r w:rsidRPr="002565F9">
        <w:rPr>
          <w:rFonts w:ascii="Times New Roman" w:hAnsi="Times New Roman" w:cs="Times New Roman"/>
          <w:sz w:val="28"/>
          <w:szCs w:val="28"/>
          <w:lang w:val="en-US"/>
        </w:rPr>
        <w:t>router</w:t>
      </w:r>
      <w:bookmarkEnd w:id="100"/>
      <w:r w:rsidRPr="002565F9">
        <w:rPr>
          <w:rFonts w:ascii="Times New Roman" w:hAnsi="Times New Roman" w:cs="Times New Roman"/>
          <w:sz w:val="28"/>
          <w:szCs w:val="28"/>
          <w:lang w:val="en-US"/>
        </w:rPr>
        <w:t xml:space="preserve"> acts as an interface between networks, passing data packets </w:t>
      </w:r>
      <w:bookmarkStart w:id="101" w:name="_Hlk61257563"/>
      <w:r w:rsidRPr="002565F9">
        <w:rPr>
          <w:rFonts w:ascii="Times New Roman" w:hAnsi="Times New Roman" w:cs="Times New Roman"/>
          <w:sz w:val="28"/>
          <w:szCs w:val="28"/>
          <w:lang w:val="en-US"/>
        </w:rPr>
        <w:t xml:space="preserve">back and forth </w:t>
      </w:r>
      <w:bookmarkEnd w:id="101"/>
      <w:r w:rsidRPr="002565F9">
        <w:rPr>
          <w:rFonts w:ascii="Times New Roman" w:hAnsi="Times New Roman" w:cs="Times New Roman"/>
          <w:sz w:val="28"/>
          <w:szCs w:val="28"/>
          <w:lang w:val="en-US"/>
        </w:rPr>
        <w:t>between them.</w:t>
      </w:r>
    </w:p>
    <w:p w14:paraId="0192830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Hardware such as printers can be shared by all the computers on the network. Some software and files such as databases can be shared by different users. Users can work together as networked computers can communicate with each other easily and quickly </w:t>
      </w:r>
      <w:bookmarkStart w:id="102" w:name="_Hlk61265621"/>
      <w:r w:rsidRPr="002565F9">
        <w:rPr>
          <w:rFonts w:ascii="Times New Roman" w:hAnsi="Times New Roman" w:cs="Times New Roman"/>
          <w:sz w:val="28"/>
          <w:szCs w:val="28"/>
          <w:lang w:val="en-US"/>
        </w:rPr>
        <w:t>via</w:t>
      </w:r>
      <w:bookmarkEnd w:id="102"/>
      <w:r w:rsidRPr="002565F9">
        <w:rPr>
          <w:rFonts w:ascii="Times New Roman" w:hAnsi="Times New Roman" w:cs="Times New Roman"/>
          <w:sz w:val="28"/>
          <w:szCs w:val="28"/>
          <w:lang w:val="en-US"/>
        </w:rPr>
        <w:t xml:space="preserve"> email or internal messaging systems. An Internet connection can be shared. File storage facilities can be shared and files therefore accessed from any networked computer. Improved security as there is central control over user access, which programs, data and hardware users have access to. Files can easily be </w:t>
      </w:r>
      <w:bookmarkStart w:id="103" w:name="_Hlk61265652"/>
      <w:bookmarkStart w:id="104" w:name="_Hlk61295281"/>
      <w:r w:rsidRPr="002565F9">
        <w:rPr>
          <w:rFonts w:ascii="Times New Roman" w:hAnsi="Times New Roman" w:cs="Times New Roman"/>
          <w:sz w:val="28"/>
          <w:szCs w:val="28"/>
          <w:lang w:val="en-US"/>
        </w:rPr>
        <w:t>backed up</w:t>
      </w:r>
      <w:bookmarkEnd w:id="103"/>
      <w:r w:rsidRPr="002565F9">
        <w:rPr>
          <w:rFonts w:ascii="Times New Roman" w:hAnsi="Times New Roman" w:cs="Times New Roman"/>
          <w:sz w:val="28"/>
          <w:szCs w:val="28"/>
          <w:lang w:val="en-US"/>
        </w:rPr>
        <w:t xml:space="preserve"> </w:t>
      </w:r>
      <w:bookmarkEnd w:id="104"/>
      <w:r w:rsidRPr="002565F9">
        <w:rPr>
          <w:rFonts w:ascii="Times New Roman" w:hAnsi="Times New Roman" w:cs="Times New Roman"/>
          <w:sz w:val="28"/>
          <w:szCs w:val="28"/>
          <w:lang w:val="en-US"/>
        </w:rPr>
        <w:t>centrally.</w:t>
      </w:r>
    </w:p>
    <w:p w14:paraId="6CB9749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AB147E">
        <w:rPr>
          <w:rFonts w:ascii="Times New Roman" w:hAnsi="Times New Roman" w:cs="Times New Roman"/>
          <w:i/>
          <w:iCs/>
          <w:sz w:val="28"/>
          <w:szCs w:val="28"/>
          <w:lang w:val="en-US"/>
        </w:rPr>
        <w:t>A typical computer network interface card for a cabled network connection</w:t>
      </w:r>
      <w:r w:rsidRPr="002565F9">
        <w:rPr>
          <w:rFonts w:ascii="Times New Roman" w:hAnsi="Times New Roman" w:cs="Times New Roman"/>
          <w:sz w:val="28"/>
          <w:szCs w:val="28"/>
          <w:lang w:val="en-US"/>
        </w:rPr>
        <w:t xml:space="preserve">. A network adapter such as a </w:t>
      </w:r>
      <w:bookmarkStart w:id="105" w:name="_Hlk61265764"/>
      <w:r w:rsidRPr="002565F9">
        <w:rPr>
          <w:rFonts w:ascii="Times New Roman" w:hAnsi="Times New Roman" w:cs="Times New Roman"/>
          <w:sz w:val="28"/>
          <w:szCs w:val="28"/>
          <w:lang w:val="en-US"/>
        </w:rPr>
        <w:t>network interface card (NIC) is needed to connect computers and other peripherals to a network</w:t>
      </w:r>
      <w:bookmarkEnd w:id="105"/>
      <w:r w:rsidRPr="002565F9">
        <w:rPr>
          <w:rFonts w:ascii="Times New Roman" w:hAnsi="Times New Roman" w:cs="Times New Roman"/>
          <w:sz w:val="28"/>
          <w:szCs w:val="28"/>
          <w:lang w:val="en-US"/>
        </w:rPr>
        <w:t xml:space="preserve">, either by cable or wirelessly. Each connected device is </w:t>
      </w:r>
      <w:bookmarkStart w:id="106" w:name="_Hlk61257693"/>
      <w:r w:rsidRPr="002565F9">
        <w:rPr>
          <w:rFonts w:ascii="Times New Roman" w:hAnsi="Times New Roman" w:cs="Times New Roman"/>
          <w:sz w:val="28"/>
          <w:szCs w:val="28"/>
          <w:lang w:val="en-US"/>
        </w:rPr>
        <w:t>allocate</w:t>
      </w:r>
      <w:bookmarkEnd w:id="106"/>
      <w:r w:rsidRPr="002565F9">
        <w:rPr>
          <w:rFonts w:ascii="Times New Roman" w:hAnsi="Times New Roman" w:cs="Times New Roman"/>
          <w:sz w:val="28"/>
          <w:szCs w:val="28"/>
          <w:lang w:val="en-US"/>
        </w:rPr>
        <w:t xml:space="preserve">d an IP address to uniquely identify it on a TCP/IP network. Cabling is needed in a non-wireless network to connect the computers and peripherals together, either directly or through a hub/switch. Typically </w:t>
      </w:r>
      <w:bookmarkStart w:id="107" w:name="_Hlk61295659"/>
      <w:r w:rsidRPr="002565F9">
        <w:rPr>
          <w:rFonts w:ascii="Times New Roman" w:hAnsi="Times New Roman" w:cs="Times New Roman"/>
          <w:sz w:val="28"/>
          <w:szCs w:val="28"/>
          <w:lang w:val="en-US"/>
        </w:rPr>
        <w:t>network cabling</w:t>
      </w:r>
      <w:bookmarkEnd w:id="107"/>
      <w:r w:rsidRPr="002565F9">
        <w:rPr>
          <w:rFonts w:ascii="Times New Roman" w:hAnsi="Times New Roman" w:cs="Times New Roman"/>
          <w:sz w:val="28"/>
          <w:szCs w:val="28"/>
          <w:lang w:val="en-US"/>
        </w:rPr>
        <w:t xml:space="preserve"> will be </w:t>
      </w:r>
      <w:bookmarkStart w:id="108" w:name="_Hlk61257766"/>
      <w:r w:rsidRPr="002565F9">
        <w:rPr>
          <w:rFonts w:ascii="Times New Roman" w:hAnsi="Times New Roman" w:cs="Times New Roman"/>
          <w:sz w:val="28"/>
          <w:szCs w:val="28"/>
          <w:lang w:val="en-US"/>
        </w:rPr>
        <w:t xml:space="preserve">copper wiring </w:t>
      </w:r>
      <w:bookmarkEnd w:id="108"/>
      <w:r w:rsidRPr="002565F9">
        <w:rPr>
          <w:rFonts w:ascii="Times New Roman" w:hAnsi="Times New Roman" w:cs="Times New Roman"/>
          <w:sz w:val="28"/>
          <w:szCs w:val="28"/>
          <w:lang w:val="en-US"/>
        </w:rPr>
        <w:t xml:space="preserve">or a mixture of this and fiber-optic cable. The amount of cabling needed depends on the </w:t>
      </w:r>
      <w:bookmarkStart w:id="109" w:name="_Hlk61295687"/>
      <w:r w:rsidRPr="002565F9">
        <w:rPr>
          <w:rFonts w:ascii="Times New Roman" w:hAnsi="Times New Roman" w:cs="Times New Roman"/>
          <w:sz w:val="28"/>
          <w:szCs w:val="28"/>
          <w:lang w:val="en-US"/>
        </w:rPr>
        <w:t xml:space="preserve">network topology </w:t>
      </w:r>
      <w:bookmarkEnd w:id="109"/>
      <w:r w:rsidRPr="002565F9">
        <w:rPr>
          <w:rFonts w:ascii="Times New Roman" w:hAnsi="Times New Roman" w:cs="Times New Roman"/>
          <w:sz w:val="28"/>
          <w:szCs w:val="28"/>
          <w:lang w:val="en-US"/>
        </w:rPr>
        <w:t>(the way computers and peripherals are physically connected together).</w:t>
      </w:r>
    </w:p>
    <w:p w14:paraId="21BB9968" w14:textId="7F77D78C"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hub is used to link computers and peripherals together in a cabled network that uses a star network topology. A hub </w:t>
      </w:r>
      <w:bookmarkStart w:id="110" w:name="_Hlk61257807"/>
      <w:r w:rsidR="00AB147E">
        <w:rPr>
          <w:rFonts w:ascii="Times New Roman" w:hAnsi="Times New Roman" w:cs="Times New Roman"/>
          <w:sz w:val="28"/>
          <w:szCs w:val="28"/>
          <w:lang w:val="en-US"/>
        </w:rPr>
        <w:t xml:space="preserve">is </w:t>
      </w:r>
      <w:r w:rsidRPr="002565F9">
        <w:rPr>
          <w:rFonts w:ascii="Times New Roman" w:hAnsi="Times New Roman" w:cs="Times New Roman"/>
          <w:sz w:val="28"/>
          <w:szCs w:val="28"/>
          <w:lang w:val="en-US"/>
        </w:rPr>
        <w:t xml:space="preserve">a junction box </w:t>
      </w:r>
      <w:bookmarkEnd w:id="110"/>
      <w:r w:rsidRPr="002565F9">
        <w:rPr>
          <w:rFonts w:ascii="Times New Roman" w:hAnsi="Times New Roman" w:cs="Times New Roman"/>
          <w:sz w:val="28"/>
          <w:szCs w:val="28"/>
          <w:lang w:val="en-US"/>
        </w:rPr>
        <w:t xml:space="preserve">but </w:t>
      </w:r>
      <w:r w:rsidR="00AB147E">
        <w:rPr>
          <w:rFonts w:ascii="Times New Roman" w:hAnsi="Times New Roman" w:cs="Times New Roman"/>
          <w:sz w:val="28"/>
          <w:szCs w:val="28"/>
          <w:lang w:val="en-US"/>
        </w:rPr>
        <w:t xml:space="preserve">it </w:t>
      </w:r>
      <w:r w:rsidRPr="002565F9">
        <w:rPr>
          <w:rFonts w:ascii="Times New Roman" w:hAnsi="Times New Roman" w:cs="Times New Roman"/>
          <w:sz w:val="28"/>
          <w:szCs w:val="28"/>
          <w:lang w:val="en-US"/>
        </w:rPr>
        <w:t xml:space="preserve">does not manage any of the traffic that comes through it, any data packet entering any port is sent out to all the connected ports. This can result unnecessary </w:t>
      </w:r>
      <w:bookmarkStart w:id="111" w:name="_Hlk61257837"/>
      <w:bookmarkStart w:id="112" w:name="_Hlk61299113"/>
      <w:r w:rsidRPr="002565F9">
        <w:rPr>
          <w:rFonts w:ascii="Times New Roman" w:hAnsi="Times New Roman" w:cs="Times New Roman"/>
          <w:sz w:val="28"/>
          <w:szCs w:val="28"/>
          <w:lang w:val="en-US"/>
        </w:rPr>
        <w:t xml:space="preserve">data packet collisions </w:t>
      </w:r>
      <w:bookmarkEnd w:id="111"/>
      <w:r w:rsidRPr="002565F9">
        <w:rPr>
          <w:rFonts w:ascii="Times New Roman" w:hAnsi="Times New Roman" w:cs="Times New Roman"/>
          <w:sz w:val="28"/>
          <w:szCs w:val="28"/>
          <w:lang w:val="en-US"/>
        </w:rPr>
        <w:t>which slow the network considerably as the amount of data traffic rises</w:t>
      </w:r>
      <w:bookmarkEnd w:id="112"/>
      <w:r w:rsidRPr="002565F9">
        <w:rPr>
          <w:rFonts w:ascii="Times New Roman" w:hAnsi="Times New Roman" w:cs="Times New Roman"/>
          <w:sz w:val="28"/>
          <w:szCs w:val="28"/>
          <w:lang w:val="en-US"/>
        </w:rPr>
        <w:t>.</w:t>
      </w:r>
    </w:p>
    <w:p w14:paraId="34F8FF3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switch is used in the same way as a hub but </w:t>
      </w:r>
      <w:bookmarkStart w:id="113" w:name="_Hlk61299387"/>
      <w:r w:rsidRPr="002565F9">
        <w:rPr>
          <w:rFonts w:ascii="Times New Roman" w:hAnsi="Times New Roman" w:cs="Times New Roman"/>
          <w:sz w:val="28"/>
          <w:szCs w:val="28"/>
          <w:lang w:val="en-US"/>
        </w:rPr>
        <w:t xml:space="preserve">the switch uses the IP address of the data packet to direct the data to the correct device, rather than being sent out to all the connected ports. This greatly reduces </w:t>
      </w:r>
      <w:bookmarkStart w:id="114" w:name="_Hlk61295173"/>
      <w:r w:rsidRPr="002565F9">
        <w:rPr>
          <w:rFonts w:ascii="Times New Roman" w:hAnsi="Times New Roman" w:cs="Times New Roman"/>
          <w:sz w:val="28"/>
          <w:szCs w:val="28"/>
          <w:lang w:val="en-US"/>
        </w:rPr>
        <w:t xml:space="preserve">data packet collisions </w:t>
      </w:r>
      <w:bookmarkEnd w:id="114"/>
      <w:r w:rsidRPr="002565F9">
        <w:rPr>
          <w:rFonts w:ascii="Times New Roman" w:hAnsi="Times New Roman" w:cs="Times New Roman"/>
          <w:sz w:val="28"/>
          <w:szCs w:val="28"/>
          <w:lang w:val="en-US"/>
        </w:rPr>
        <w:t>resulting in a faster network than the equivalent one using a hub.</w:t>
      </w:r>
    </w:p>
    <w:bookmarkEnd w:id="113"/>
    <w:p w14:paraId="4F6422B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wireless access point is a device that allows computers and printers etc. to connect to a wired network using radio waves rather than cabling, provided they are equipped with a wireless NIC. This allows a network to build with few or no cables and makes it simple to add further wireless devices.</w:t>
      </w:r>
    </w:p>
    <w:p w14:paraId="4F95C89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Client-server network.</w:t>
      </w:r>
      <w:r w:rsidRPr="002565F9">
        <w:rPr>
          <w:rFonts w:ascii="Times New Roman" w:hAnsi="Times New Roman" w:cs="Times New Roman"/>
          <w:sz w:val="28"/>
          <w:szCs w:val="28"/>
          <w:lang w:val="en-US"/>
        </w:rPr>
        <w:t xml:space="preserve"> On a </w:t>
      </w:r>
      <w:bookmarkStart w:id="115" w:name="_Hlk61125951"/>
      <w:r w:rsidRPr="002565F9">
        <w:rPr>
          <w:rFonts w:ascii="Times New Roman" w:hAnsi="Times New Roman" w:cs="Times New Roman"/>
          <w:sz w:val="28"/>
          <w:szCs w:val="28"/>
          <w:lang w:val="en-US"/>
        </w:rPr>
        <w:t xml:space="preserve">client-server network </w:t>
      </w:r>
      <w:bookmarkEnd w:id="115"/>
      <w:r w:rsidRPr="002565F9">
        <w:rPr>
          <w:rFonts w:ascii="Times New Roman" w:hAnsi="Times New Roman" w:cs="Times New Roman"/>
          <w:sz w:val="28"/>
          <w:szCs w:val="28"/>
          <w:lang w:val="en-US"/>
        </w:rPr>
        <w:t>there are two types of computers with two distinct roles. One or more server computers which have the role of: controlling access to shared files; installing software on the client computers; allowing the client computers to access networked printers and managing print queues; controlling client computer access to the Internet; controlling user access to the network by verifying usernames and passwords’; controlling the levels of access to files and software once users have once logged onto the network; storing, delivering and sending email.</w:t>
      </w:r>
    </w:p>
    <w:p w14:paraId="403CFC1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Multiple client computers (workstations) are then connected to the server computers. These are where the user actually works. Some servers may have a more specialized role such as a print server, dedicated to controlling access to shared printers on the network and queuing print jobs in the order that they were sent by the users.</w:t>
      </w:r>
    </w:p>
    <w:p w14:paraId="7EA07AE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Peer-to-peer networks. </w:t>
      </w:r>
      <w:r w:rsidRPr="002565F9">
        <w:rPr>
          <w:rFonts w:ascii="Times New Roman" w:hAnsi="Times New Roman" w:cs="Times New Roman"/>
          <w:sz w:val="28"/>
          <w:szCs w:val="28"/>
          <w:lang w:val="en-US"/>
        </w:rPr>
        <w:t xml:space="preserve">In a </w:t>
      </w:r>
      <w:bookmarkStart w:id="116" w:name="_Hlk61295797"/>
      <w:r w:rsidRPr="002565F9">
        <w:rPr>
          <w:rFonts w:ascii="Times New Roman" w:hAnsi="Times New Roman" w:cs="Times New Roman"/>
          <w:sz w:val="28"/>
          <w:szCs w:val="28"/>
          <w:lang w:val="en-US"/>
        </w:rPr>
        <w:t xml:space="preserve">peer-to-peer network </w:t>
      </w:r>
      <w:bookmarkEnd w:id="116"/>
      <w:r w:rsidRPr="002565F9">
        <w:rPr>
          <w:rFonts w:ascii="Times New Roman" w:hAnsi="Times New Roman" w:cs="Times New Roman"/>
          <w:sz w:val="28"/>
          <w:szCs w:val="28"/>
          <w:lang w:val="en-US"/>
        </w:rPr>
        <w:t>computers are simply linked together, either using cables and a hub or with a wireless connection. All the computers in the network have equal status so there is no server controlling the network. Provided that sharing has been enabled, any computer on the network can access data from of any other computer and any computer on the network can use a printer connected to any other computer. A peer-to-peer network will be cheaper to set up and, provided there are only a small number of computers, will be easier to manage than server-based networks. However, they are less secure and peer-to-peer networks are used mainly by home users and small companies who do not have the necessary technical staff to maintain a client-server network.</w:t>
      </w:r>
    </w:p>
    <w:p w14:paraId="6D992EF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network topology is the name given to the way in which devices are physically connected in a network. There are three common network topologies: ring; line (bus) and star.</w:t>
      </w:r>
    </w:p>
    <w:p w14:paraId="28AAA0C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b/>
          <w:bCs/>
          <w:sz w:val="28"/>
          <w:szCs w:val="28"/>
          <w:lang w:val="en-US"/>
        </w:rPr>
        <w:t>Ring topology.</w:t>
      </w:r>
      <w:r w:rsidRPr="002565F9">
        <w:rPr>
          <w:lang w:val="en-US"/>
        </w:rPr>
        <w:t xml:space="preserve"> </w:t>
      </w:r>
      <w:r w:rsidRPr="002565F9">
        <w:rPr>
          <w:rFonts w:ascii="Times New Roman" w:hAnsi="Times New Roman" w:cs="Times New Roman"/>
          <w:sz w:val="28"/>
          <w:szCs w:val="28"/>
          <w:lang w:val="en-US"/>
        </w:rPr>
        <w:t>This is typically a peer-to-peer network. The devices are connected in a ring and data travels in one direction using a control signal called a ‘</w:t>
      </w:r>
      <w:bookmarkStart w:id="117" w:name="_Hlk61258025"/>
      <w:r w:rsidRPr="002565F9">
        <w:rPr>
          <w:rFonts w:ascii="Times New Roman" w:hAnsi="Times New Roman" w:cs="Times New Roman"/>
          <w:sz w:val="28"/>
          <w:szCs w:val="28"/>
          <w:lang w:val="en-US"/>
        </w:rPr>
        <w:t>token</w:t>
      </w:r>
      <w:bookmarkEnd w:id="117"/>
      <w:r w:rsidRPr="002565F9">
        <w:rPr>
          <w:rFonts w:ascii="Times New Roman" w:hAnsi="Times New Roman" w:cs="Times New Roman"/>
          <w:sz w:val="28"/>
          <w:szCs w:val="28"/>
          <w:lang w:val="en-US"/>
        </w:rPr>
        <w:t>’. To send data, a computer must wait for the token to reach it, attach the data to the token, and then return both to the network. When the token reaches the intended destination, the receiving device removes the data from the token and returns it to the network so the process can start again.</w:t>
      </w:r>
    </w:p>
    <w:p w14:paraId="34E7BCC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Advantages</w:t>
      </w:r>
      <w:r w:rsidRPr="002565F9">
        <w:rPr>
          <w:rFonts w:ascii="Times New Roman" w:hAnsi="Times New Roman" w:cs="Times New Roman"/>
          <w:sz w:val="28"/>
          <w:szCs w:val="28"/>
          <w:lang w:val="en-US"/>
        </w:rPr>
        <w:t xml:space="preserve">: Not greatly affected by adding further devices or heavy network traffic as only the device with the ‘token’ can </w:t>
      </w:r>
      <w:bookmarkStart w:id="118" w:name="_Hlk61258104"/>
      <w:r w:rsidRPr="002565F9">
        <w:rPr>
          <w:rFonts w:ascii="Times New Roman" w:hAnsi="Times New Roman" w:cs="Times New Roman"/>
          <w:sz w:val="28"/>
          <w:szCs w:val="28"/>
          <w:lang w:val="en-US"/>
        </w:rPr>
        <w:t>transmit</w:t>
      </w:r>
      <w:bookmarkEnd w:id="118"/>
      <w:r w:rsidRPr="002565F9">
        <w:rPr>
          <w:rFonts w:ascii="Times New Roman" w:hAnsi="Times New Roman" w:cs="Times New Roman"/>
          <w:sz w:val="28"/>
          <w:szCs w:val="28"/>
          <w:lang w:val="en-US"/>
        </w:rPr>
        <w:t xml:space="preserve"> data so there are no data collisions. Relatively cheap to install and expand.</w:t>
      </w:r>
    </w:p>
    <w:p w14:paraId="3942E6A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Disadvantages</w:t>
      </w:r>
      <w:r w:rsidRPr="002565F9">
        <w:rPr>
          <w:rFonts w:ascii="Times New Roman" w:hAnsi="Times New Roman" w:cs="Times New Roman"/>
          <w:sz w:val="28"/>
          <w:szCs w:val="28"/>
          <w:lang w:val="en-US"/>
        </w:rPr>
        <w:t xml:space="preserve">: Slower than a star topology under normal load. If the cable fails anywhere in the ring or any device fails then the whole network will fail because the token cannot be passed around the ring. This is the hardest topology to </w:t>
      </w:r>
      <w:bookmarkStart w:id="119" w:name="_Hlk61258150"/>
      <w:r w:rsidRPr="002565F9">
        <w:rPr>
          <w:rFonts w:ascii="Times New Roman" w:hAnsi="Times New Roman" w:cs="Times New Roman"/>
          <w:sz w:val="28"/>
          <w:szCs w:val="28"/>
          <w:lang w:val="en-US"/>
        </w:rPr>
        <w:t xml:space="preserve">troubleshoot </w:t>
      </w:r>
      <w:bookmarkEnd w:id="119"/>
      <w:r w:rsidRPr="002565F9">
        <w:rPr>
          <w:rFonts w:ascii="Times New Roman" w:hAnsi="Times New Roman" w:cs="Times New Roman"/>
          <w:sz w:val="28"/>
          <w:szCs w:val="28"/>
          <w:lang w:val="en-US"/>
        </w:rPr>
        <w:t>because of the difficulty of tracking down where in the ring the failure has occurred. It is inconvenient to modify or expand because to add or remove a device means the network has to be shut down temporarily. The special network interface cards needed to connect devices are expensive.</w:t>
      </w:r>
    </w:p>
    <w:p w14:paraId="56968661" w14:textId="63F7DB5B"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b/>
          <w:bCs/>
          <w:sz w:val="28"/>
          <w:szCs w:val="28"/>
          <w:lang w:val="en-US"/>
        </w:rPr>
        <w:t xml:space="preserve">Bus (line) topology. </w:t>
      </w:r>
      <w:r w:rsidRPr="002565F9">
        <w:rPr>
          <w:rFonts w:ascii="Times New Roman" w:hAnsi="Times New Roman" w:cs="Times New Roman"/>
          <w:sz w:val="28"/>
          <w:szCs w:val="28"/>
          <w:lang w:val="en-US"/>
        </w:rPr>
        <w:t xml:space="preserve">This is typically a peer-to-peer network. Devices are connected to a main (bus) cable using special T-connectors. If data is being sent between </w:t>
      </w:r>
      <w:r w:rsidR="00AB147E" w:rsidRPr="002565F9">
        <w:rPr>
          <w:rFonts w:ascii="Times New Roman" w:hAnsi="Times New Roman" w:cs="Times New Roman"/>
          <w:sz w:val="28"/>
          <w:szCs w:val="28"/>
          <w:lang w:val="en-US"/>
        </w:rPr>
        <w:t>devices,</w:t>
      </w:r>
      <w:r w:rsidRPr="002565F9">
        <w:rPr>
          <w:rFonts w:ascii="Times New Roman" w:hAnsi="Times New Roman" w:cs="Times New Roman"/>
          <w:sz w:val="28"/>
          <w:szCs w:val="28"/>
          <w:lang w:val="en-US"/>
        </w:rPr>
        <w:t xml:space="preserve"> then the other devices cannot transmit. The bus cable must have a </w:t>
      </w:r>
      <w:bookmarkStart w:id="120" w:name="_Hlk61258435"/>
      <w:r w:rsidRPr="002565F9">
        <w:rPr>
          <w:rFonts w:ascii="Times New Roman" w:hAnsi="Times New Roman" w:cs="Times New Roman"/>
          <w:sz w:val="28"/>
          <w:szCs w:val="28"/>
          <w:lang w:val="en-US"/>
        </w:rPr>
        <w:t xml:space="preserve">terminator </w:t>
      </w:r>
      <w:bookmarkEnd w:id="120"/>
      <w:r w:rsidRPr="002565F9">
        <w:rPr>
          <w:rFonts w:ascii="Times New Roman" w:hAnsi="Times New Roman" w:cs="Times New Roman"/>
          <w:sz w:val="28"/>
          <w:szCs w:val="28"/>
          <w:lang w:val="en-US"/>
        </w:rPr>
        <w:t>fitted at each end to prevent reflected signals.</w:t>
      </w:r>
    </w:p>
    <w:p w14:paraId="67AE138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Advantages:</w:t>
      </w:r>
      <w:r w:rsidRPr="002565F9">
        <w:rPr>
          <w:rFonts w:ascii="Times New Roman" w:hAnsi="Times New Roman" w:cs="Times New Roman"/>
          <w:sz w:val="28"/>
          <w:szCs w:val="28"/>
          <w:lang w:val="en-US"/>
        </w:rPr>
        <w:t xml:space="preserve"> </w:t>
      </w:r>
      <w:bookmarkStart w:id="121" w:name="_Hlk61299727"/>
      <w:r w:rsidRPr="002565F9">
        <w:rPr>
          <w:rFonts w:ascii="Times New Roman" w:hAnsi="Times New Roman" w:cs="Times New Roman"/>
          <w:sz w:val="28"/>
          <w:szCs w:val="28"/>
          <w:lang w:val="en-US"/>
        </w:rPr>
        <w:t xml:space="preserve">The simplest and cheapest to install and extend. Well suited for temporary networks with not many devices. Very flexible as devices can be attached or detached without disturbing the rest of the network. </w:t>
      </w:r>
      <w:bookmarkEnd w:id="121"/>
      <w:r w:rsidRPr="002565F9">
        <w:rPr>
          <w:rFonts w:ascii="Times New Roman" w:hAnsi="Times New Roman" w:cs="Times New Roman"/>
          <w:sz w:val="28"/>
          <w:szCs w:val="28"/>
          <w:lang w:val="en-US"/>
        </w:rPr>
        <w:t>Failure of one device does not affect the rest of the bus network. Simpler than a ring topology to troubleshoot if there is a cable failure because sections can be isolated and tested independently.</w:t>
      </w:r>
    </w:p>
    <w:p w14:paraId="1C30D9A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Disadvantages:</w:t>
      </w:r>
      <w:r w:rsidRPr="002565F9">
        <w:rPr>
          <w:rFonts w:ascii="Times New Roman" w:hAnsi="Times New Roman" w:cs="Times New Roman"/>
          <w:sz w:val="28"/>
          <w:szCs w:val="28"/>
          <w:lang w:val="en-US"/>
        </w:rPr>
        <w:t xml:space="preserve"> The bus cable has a limited length and if it fails then the whole network will fail. Performance of the network slows down rapidly with more devices or heavy network traffic as data cannot be transmitted while the bus is in use by other devices. Slower than a ring network.</w:t>
      </w:r>
    </w:p>
    <w:p w14:paraId="191B5FF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b/>
          <w:bCs/>
          <w:sz w:val="28"/>
          <w:szCs w:val="28"/>
          <w:lang w:val="en-US"/>
        </w:rPr>
        <w:t xml:space="preserve">Star topology. </w:t>
      </w:r>
      <w:r w:rsidRPr="002565F9">
        <w:rPr>
          <w:rFonts w:ascii="Times New Roman" w:hAnsi="Times New Roman" w:cs="Times New Roman"/>
          <w:sz w:val="28"/>
          <w:szCs w:val="28"/>
          <w:lang w:val="en-US"/>
        </w:rPr>
        <w:t>This is typically a client-server network. A central computer (server) is connected to the other devices either through a switch or hub.</w:t>
      </w:r>
    </w:p>
    <w:p w14:paraId="4A3D87A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Advantages</w:t>
      </w:r>
      <w:r w:rsidRPr="002565F9">
        <w:rPr>
          <w:rFonts w:ascii="Times New Roman" w:hAnsi="Times New Roman" w:cs="Times New Roman"/>
          <w:sz w:val="28"/>
          <w:szCs w:val="28"/>
          <w:lang w:val="en-US"/>
        </w:rPr>
        <w:t>: The most reliable because the failure of one device does not affect other devices. Simple to troubleshoot because only one device is affected by a cable break between the switch and the device. Adding further devices does not greatly affect performance because the data does not pass through unnecessary devices. Easy to add extra devices by plugging their cables into the hub/switch.</w:t>
      </w:r>
    </w:p>
    <w:p w14:paraId="358B0F3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Disadvantages: </w:t>
      </w:r>
      <w:r w:rsidRPr="002565F9">
        <w:rPr>
          <w:rFonts w:ascii="Times New Roman" w:hAnsi="Times New Roman" w:cs="Times New Roman"/>
          <w:sz w:val="28"/>
          <w:szCs w:val="28"/>
          <w:lang w:val="en-US"/>
        </w:rPr>
        <w:t>Uses the most cable which makes it more expensive to install than the other two topologies. The extra hardware required such as hubs/switches further increases the cost. If the hub/switch fails then the whole network will fail. When used as a client-server network then the whole network will fail if the cable link between the server and the hub/switch fails.</w:t>
      </w:r>
    </w:p>
    <w:p w14:paraId="32D3146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66C3B84B"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
        </w:rPr>
      </w:pPr>
      <w:r w:rsidRPr="002565F9">
        <w:rPr>
          <w:rFonts w:ascii="Times New Roman" w:hAnsi="Times New Roman" w:cs="Times New Roman"/>
          <w:b/>
          <w:sz w:val="28"/>
          <w:szCs w:val="28"/>
          <w:lang w:val="en"/>
        </w:rPr>
        <w:t>II. Compare the features of the network.</w:t>
      </w:r>
    </w:p>
    <w:tbl>
      <w:tblPr>
        <w:tblW w:w="11057" w:type="dxa"/>
        <w:tblCellSpacing w:w="15" w:type="dxa"/>
        <w:tblInd w:w="-1137"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614"/>
        <w:gridCol w:w="1887"/>
        <w:gridCol w:w="2721"/>
        <w:gridCol w:w="2835"/>
      </w:tblGrid>
      <w:tr w:rsidR="002565F9" w:rsidRPr="002565F9" w14:paraId="564E4E2D"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7D820A81"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Topology</w:t>
            </w:r>
          </w:p>
        </w:tc>
        <w:tc>
          <w:tcPr>
            <w:tcW w:w="1857"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00DA0156"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LINE (BUS)</w:t>
            </w:r>
          </w:p>
        </w:tc>
        <w:tc>
          <w:tcPr>
            <w:tcW w:w="2691"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4671E721"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RING</w:t>
            </w:r>
          </w:p>
        </w:tc>
        <w:tc>
          <w:tcPr>
            <w:tcW w:w="2790"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1ABCC13F"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STAR</w:t>
            </w:r>
          </w:p>
        </w:tc>
      </w:tr>
      <w:tr w:rsidR="002565F9" w:rsidRPr="002565F9" w14:paraId="2253751B"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519E85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Performance</w:t>
            </w:r>
            <w:r w:rsidRPr="002565F9">
              <w:rPr>
                <w:rFonts w:ascii="Times New Roman" w:eastAsia="Times New Roman" w:hAnsi="Times New Roman" w:cs="Times New Roman"/>
                <w:color w:val="3A3A3A"/>
                <w:sz w:val="23"/>
                <w:szCs w:val="23"/>
                <w:lang w:val="en-US" w:eastAsia="ru-RU"/>
              </w:rPr>
              <w:t> </w:t>
            </w:r>
            <w:r w:rsidRPr="002565F9">
              <w:rPr>
                <w:rFonts w:ascii="Times New Roman" w:eastAsia="Times New Roman" w:hAnsi="Times New Roman" w:cs="Times New Roman"/>
                <w:b/>
                <w:bCs/>
                <w:color w:val="3A3A3A"/>
                <w:sz w:val="23"/>
                <w:szCs w:val="23"/>
                <w:lang w:val="en-US" w:eastAsia="ru-RU"/>
              </w:rPr>
              <w:t>with few devices or low network traffic</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DF34333"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Medium</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865BD1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Slow</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213F2BA"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Fast</w:t>
            </w:r>
          </w:p>
        </w:tc>
      </w:tr>
      <w:tr w:rsidR="002565F9" w:rsidRPr="005C0FAF" w14:paraId="72923F12"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76C054BD"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Change in performance with many devices or high network traffic</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B7FBEE3"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Most affected</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7ECAD76A"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Least affected</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6B6EC40"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Some effect but the switch/hub can be upgraded easily</w:t>
            </w:r>
          </w:p>
        </w:tc>
      </w:tr>
      <w:tr w:rsidR="002565F9" w:rsidRPr="002565F9" w14:paraId="192C5B24"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6F8A7DFD"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Ease of troubleshooting</w:t>
            </w:r>
            <w:r w:rsidRPr="002565F9">
              <w:rPr>
                <w:rFonts w:ascii="Times New Roman" w:eastAsia="Times New Roman" w:hAnsi="Times New Roman" w:cs="Times New Roman"/>
                <w:color w:val="3A3A3A"/>
                <w:sz w:val="23"/>
                <w:szCs w:val="23"/>
                <w:lang w:val="en-US" w:eastAsia="ru-RU"/>
              </w:rPr>
              <w:t> (compared to other topologies)</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2F1034D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Fairly easy</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BC8058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Hard</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6388FBAF"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Easy</w:t>
            </w:r>
          </w:p>
        </w:tc>
      </w:tr>
      <w:tr w:rsidR="002565F9" w:rsidRPr="002565F9" w14:paraId="0DF98844"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5B14380"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Cost of installation</w:t>
            </w:r>
            <w:r w:rsidRPr="002565F9">
              <w:rPr>
                <w:rFonts w:ascii="Times New Roman" w:eastAsia="Times New Roman" w:hAnsi="Times New Roman" w:cs="Times New Roman"/>
                <w:color w:val="3A3A3A"/>
                <w:sz w:val="23"/>
                <w:szCs w:val="23"/>
                <w:lang w:val="en-US" w:eastAsia="ru-RU"/>
              </w:rPr>
              <w:t> (compared to other topologies)</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0C777406"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Low</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DAABA95"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High</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79C4CD01"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High</w:t>
            </w:r>
          </w:p>
        </w:tc>
      </w:tr>
      <w:tr w:rsidR="002565F9" w:rsidRPr="005C0FAF" w14:paraId="6FF5E256"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38ED5792"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Ease of setting up and modifying</w:t>
            </w:r>
            <w:r w:rsidRPr="002565F9">
              <w:rPr>
                <w:rFonts w:ascii="Times New Roman" w:eastAsia="Times New Roman" w:hAnsi="Times New Roman" w:cs="Times New Roman"/>
                <w:color w:val="3A3A3A"/>
                <w:sz w:val="23"/>
                <w:szCs w:val="23"/>
                <w:lang w:val="en-US" w:eastAsia="ru-RU"/>
              </w:rPr>
              <w:t> (compared to other topologies)</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04453EBB"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Easy to set up and modify</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6F84325F"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Easy to set up but harder to modify</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3D8D4752"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Easy to set up and modify</w:t>
            </w:r>
          </w:p>
        </w:tc>
      </w:tr>
      <w:tr w:rsidR="002565F9" w:rsidRPr="005C0FAF" w14:paraId="56CBDFCE" w14:textId="77777777" w:rsidTr="002565F9">
        <w:trPr>
          <w:trHeight w:val="2062"/>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6F8FD5F"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Problems to the network caused by cable or device failure</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91CF05D"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Failure of the bus cable causes total failure. Failure of a PC has no affect.</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63E0B3B"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Cable or PC failure causes total network failure.</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541C267"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Failure of the cable to the client PC only affects that PC.  Failure of the hub/switch or the server causes total network failure.</w:t>
            </w:r>
          </w:p>
        </w:tc>
      </w:tr>
    </w:tbl>
    <w:p w14:paraId="41F3430E" w14:textId="77777777" w:rsidR="00AB147E" w:rsidRDefault="00AB147E" w:rsidP="002565F9">
      <w:pPr>
        <w:spacing w:after="0" w:line="240" w:lineRule="auto"/>
        <w:ind w:firstLine="709"/>
        <w:contextualSpacing/>
        <w:jc w:val="both"/>
        <w:rPr>
          <w:rFonts w:ascii="Times New Roman" w:hAnsi="Times New Roman" w:cs="Times New Roman"/>
          <w:b/>
          <w:sz w:val="28"/>
          <w:szCs w:val="28"/>
          <w:lang w:val="en-US"/>
        </w:rPr>
      </w:pPr>
    </w:p>
    <w:p w14:paraId="6655BB60" w14:textId="36A70EE5"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III. Choose the best option to the following statements.</w:t>
      </w:r>
      <w:r w:rsidRPr="002565F9">
        <w:rPr>
          <w:rFonts w:ascii="Times New Roman" w:hAnsi="Times New Roman" w:cs="Times New Roman"/>
          <w:sz w:val="28"/>
          <w:szCs w:val="28"/>
          <w:lang w:val="en-US"/>
        </w:rPr>
        <w:t xml:space="preserve"> </w:t>
      </w:r>
    </w:p>
    <w:p w14:paraId="02022E0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The network connections can be …</w:t>
      </w:r>
    </w:p>
    <w:p w14:paraId="28ACF92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fiber-optic.</w:t>
      </w:r>
    </w:p>
    <w:p w14:paraId="0EDECD2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wireless (infra-red, microwave or radio).</w:t>
      </w:r>
    </w:p>
    <w:p w14:paraId="1471DB7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all of the above.</w:t>
      </w:r>
    </w:p>
    <w:p w14:paraId="6EFD2CD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Data packet collisions can</w:t>
      </w:r>
    </w:p>
    <w:p w14:paraId="01ADE7F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shut down the network.</w:t>
      </w:r>
    </w:p>
    <w:p w14:paraId="07A8702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b) accelerate the network insignificantly as the amount of data traffic rises.</w:t>
      </w:r>
    </w:p>
    <w:p w14:paraId="63E3735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c) </w:t>
      </w:r>
      <w:bookmarkStart w:id="122" w:name="_Hlk61299163"/>
      <w:r w:rsidRPr="002565F9">
        <w:rPr>
          <w:rFonts w:ascii="Times New Roman" w:hAnsi="Times New Roman" w:cs="Times New Roman"/>
          <w:sz w:val="28"/>
          <w:szCs w:val="28"/>
          <w:lang w:val="en-US"/>
        </w:rPr>
        <w:t xml:space="preserve">slow the network considerably as the amount of data traffic rises. </w:t>
      </w:r>
      <w:bookmarkEnd w:id="122"/>
    </w:p>
    <w:p w14:paraId="27CBD18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The switch uses the IP address of the data packet to…</w:t>
      </w:r>
    </w:p>
    <w:p w14:paraId="5131A37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direct the data to the correct device.</w:t>
      </w:r>
    </w:p>
    <w:p w14:paraId="78592FB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b)  be sent out to all the connected ports. </w:t>
      </w:r>
    </w:p>
    <w:p w14:paraId="1088B31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reduce data packet collisions.</w:t>
      </w:r>
    </w:p>
    <w:p w14:paraId="674B159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Any computer on the network can …</w:t>
      </w:r>
    </w:p>
    <w:p w14:paraId="4688A12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provide sharing facilities.</w:t>
      </w:r>
    </w:p>
    <w:p w14:paraId="029AC70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b) access data from of any other computer.</w:t>
      </w:r>
    </w:p>
    <w:p w14:paraId="06D164E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use a printer connected to any other computer.</w:t>
      </w:r>
    </w:p>
    <w:p w14:paraId="2A18CF3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Bus network is …</w:t>
      </w:r>
    </w:p>
    <w:p w14:paraId="14D1F43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the simplest and cheapest to install and extend. </w:t>
      </w:r>
    </w:p>
    <w:p w14:paraId="5591E57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b) well suited for temporary networks with not many devices. </w:t>
      </w:r>
    </w:p>
    <w:p w14:paraId="591DBAE5"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very stable.</w:t>
      </w:r>
    </w:p>
    <w:p w14:paraId="6497DA7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Star network …</w:t>
      </w:r>
    </w:p>
    <w:p w14:paraId="30A55AC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uses the most cable which makes it expensive to install.</w:t>
      </w:r>
    </w:p>
    <w:p w14:paraId="52976F2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requires no extra hardware. </w:t>
      </w:r>
    </w:p>
    <w:p w14:paraId="16914C7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fails if the hub/switch fails.</w:t>
      </w:r>
    </w:p>
    <w:p w14:paraId="5F2E7A3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560021D2" w14:textId="2D4B9DB9"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sz w:val="28"/>
          <w:szCs w:val="28"/>
          <w:lang w:val="en-US"/>
        </w:rPr>
        <w:t xml:space="preserve">IV. </w:t>
      </w:r>
      <w:r w:rsidRPr="002565F9">
        <w:rPr>
          <w:rFonts w:ascii="Times New Roman" w:hAnsi="Times New Roman" w:cs="Times New Roman"/>
          <w:b/>
          <w:bCs/>
          <w:sz w:val="28"/>
          <w:szCs w:val="28"/>
          <w:lang w:val="en-US"/>
        </w:rPr>
        <w:t>Complete the sentences using the Present Simple or Future Simple (Active or Passive Voice).</w:t>
      </w:r>
    </w:p>
    <w:p w14:paraId="5E1E690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If you (to add) memory to a computer, it (to run) faster.</w:t>
      </w:r>
    </w:p>
    <w:p w14:paraId="4FB109E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Files and peripherals (to share) by all the workers when our company (to set up) a LAN.</w:t>
      </w:r>
    </w:p>
    <w:p w14:paraId="55D628F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If you (not to save) your document, you (to lose) the information.</w:t>
      </w:r>
    </w:p>
    <w:p w14:paraId="13EDF56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The keyboards (not to use) in future if voice-recognition systems</w:t>
      </w:r>
    </w:p>
    <w:p w14:paraId="2AEC455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(to become) more sophisticated.</w:t>
      </w:r>
    </w:p>
    <w:p w14:paraId="452BE02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If David (not to have) enough computer knowledge, he (to need) to</w:t>
      </w:r>
    </w:p>
    <w:p w14:paraId="3F4447E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hire a qualified technician to install a LAN.</w:t>
      </w:r>
    </w:p>
    <w:p w14:paraId="3987918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If your network (not to protect), unauthorized users (to break) into</w:t>
      </w:r>
    </w:p>
    <w:p w14:paraId="20E5F63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system easily.</w:t>
      </w:r>
    </w:p>
    <w:p w14:paraId="3123EC4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7. If the central server (to fail), the whole network (to fail).</w:t>
      </w:r>
    </w:p>
    <w:p w14:paraId="4A2C5E7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3320DE6"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r w:rsidRPr="002565F9">
        <w:rPr>
          <w:rFonts w:ascii="Times New Roman" w:hAnsi="Times New Roman" w:cs="Times New Roman"/>
          <w:i/>
          <w:sz w:val="28"/>
          <w:szCs w:val="28"/>
          <w:lang w:val="en-US"/>
        </w:rPr>
        <w:t>B. TEXT STUDY</w:t>
      </w:r>
    </w:p>
    <w:p w14:paraId="524BE946" w14:textId="77777777" w:rsidR="002565F9" w:rsidRPr="002565F9" w:rsidRDefault="002565F9" w:rsidP="002565F9">
      <w:pPr>
        <w:spacing w:after="0" w:line="240" w:lineRule="auto"/>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 Read the text and answer the following questions.</w:t>
      </w:r>
    </w:p>
    <w:p w14:paraId="45410F86"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6BFD7380" w14:textId="77777777" w:rsidR="002565F9" w:rsidRPr="002565F9" w:rsidRDefault="002565F9" w:rsidP="002565F9">
      <w:pPr>
        <w:spacing w:after="0" w:line="240" w:lineRule="auto"/>
        <w:contextualSpacing/>
        <w:jc w:val="both"/>
        <w:rPr>
          <w:rFonts w:ascii="Times New Roman" w:hAnsi="Times New Roman" w:cs="Times New Roman"/>
          <w:b/>
          <w:bCs/>
          <w:sz w:val="28"/>
          <w:szCs w:val="28"/>
          <w:lang w:val="en-US"/>
        </w:rPr>
      </w:pPr>
      <w:r w:rsidRPr="002565F9">
        <w:rPr>
          <w:rFonts w:ascii="Times New Roman" w:hAnsi="Times New Roman" w:cs="Times New Roman"/>
          <w:sz w:val="28"/>
          <w:szCs w:val="28"/>
          <w:lang w:val="en-US"/>
        </w:rPr>
        <w:t>1. What is a Wide Area Network (WAN)?</w:t>
      </w:r>
    </w:p>
    <w:p w14:paraId="7544DDF2" w14:textId="798595F2"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2. What do the terms IP addressing, MAC addressing, </w:t>
      </w:r>
      <w:r w:rsidR="00C22C91">
        <w:rPr>
          <w:rFonts w:ascii="Times New Roman" w:hAnsi="Times New Roman" w:cs="Times New Roman"/>
          <w:sz w:val="28"/>
          <w:szCs w:val="28"/>
          <w:lang w:val="en-US"/>
        </w:rPr>
        <w:t xml:space="preserve">data </w:t>
      </w:r>
      <w:r w:rsidRPr="002565F9">
        <w:rPr>
          <w:rFonts w:ascii="Times New Roman" w:hAnsi="Times New Roman" w:cs="Times New Roman"/>
          <w:sz w:val="28"/>
          <w:szCs w:val="28"/>
          <w:lang w:val="en-US"/>
        </w:rPr>
        <w:t>packet and protocols mean?</w:t>
      </w:r>
    </w:p>
    <w:p w14:paraId="6E039535"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What do data packets serve for?</w:t>
      </w:r>
    </w:p>
    <w:p w14:paraId="1A7FFBAE"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Enlist the types of protocols and their function.</w:t>
      </w:r>
    </w:p>
    <w:p w14:paraId="3AE70B91"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Enlist the network security techniques?</w:t>
      </w:r>
    </w:p>
    <w:p w14:paraId="4CB38CD9"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Which technique is the most reliable one? Give your reasoning.</w:t>
      </w:r>
    </w:p>
    <w:p w14:paraId="1F2F2C23"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6FBD033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WAN covers a much larger geographical area than a LAN. The largest WAN is the Internet itself as it is a global network of linked computers and LANS. Smaller examples of a WAN would include a national ATM network used by a bank to allow customers to access cash. Many supermarkets and other large companies operate their own national WANs.</w:t>
      </w:r>
    </w:p>
    <w:p w14:paraId="41325B2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IP Addressing</w:t>
      </w:r>
      <w:r w:rsidRPr="002565F9">
        <w:rPr>
          <w:rFonts w:ascii="Times New Roman" w:hAnsi="Times New Roman" w:cs="Times New Roman"/>
          <w:sz w:val="28"/>
          <w:szCs w:val="28"/>
          <w:lang w:val="en-US"/>
        </w:rPr>
        <w:t>. An Internet Protocol (IP) address is a unique address number that is allocated to devices on a computer network that uses the Internet Protocol.</w:t>
      </w:r>
    </w:p>
    <w:p w14:paraId="43DEF9B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Each address has to be unique as it is used to identify a particular device on a network, allowing data to be sent to the correct device and returned to the device that requested it. </w:t>
      </w:r>
      <w:bookmarkStart w:id="123" w:name="_Hlk61347543"/>
      <w:r w:rsidRPr="002565F9">
        <w:rPr>
          <w:rFonts w:ascii="Times New Roman" w:hAnsi="Times New Roman" w:cs="Times New Roman"/>
          <w:sz w:val="28"/>
          <w:szCs w:val="28"/>
          <w:lang w:val="en-US"/>
        </w:rPr>
        <w:t xml:space="preserve">An IP address can be private, (for use on a LAN) or public (for use on the Internet or another WAN). </w:t>
      </w:r>
      <w:bookmarkEnd w:id="123"/>
    </w:p>
    <w:p w14:paraId="5C1E136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MAC Addressing</w:t>
      </w:r>
      <w:r w:rsidRPr="002565F9">
        <w:rPr>
          <w:rFonts w:ascii="Times New Roman" w:hAnsi="Times New Roman" w:cs="Times New Roman"/>
          <w:sz w:val="28"/>
          <w:szCs w:val="28"/>
          <w:lang w:val="en-US"/>
        </w:rPr>
        <w:t xml:space="preserve">. In computer networking, a </w:t>
      </w:r>
      <w:bookmarkStart w:id="124" w:name="_Hlk61258898"/>
      <w:r w:rsidRPr="002565F9">
        <w:rPr>
          <w:rFonts w:ascii="Times New Roman" w:hAnsi="Times New Roman" w:cs="Times New Roman"/>
          <w:sz w:val="28"/>
          <w:szCs w:val="28"/>
          <w:lang w:val="en-US"/>
        </w:rPr>
        <w:t xml:space="preserve">Media Access Control address </w:t>
      </w:r>
      <w:bookmarkEnd w:id="124"/>
      <w:r w:rsidRPr="002565F9">
        <w:rPr>
          <w:rFonts w:ascii="Times New Roman" w:hAnsi="Times New Roman" w:cs="Times New Roman"/>
          <w:sz w:val="28"/>
          <w:szCs w:val="28"/>
          <w:lang w:val="en-US"/>
        </w:rPr>
        <w:t xml:space="preserve">(MAC address) is a unique 48-bit number assigned by the manufacturer to any hardware device used to connect to a network. </w:t>
      </w:r>
      <w:bookmarkStart w:id="125" w:name="_Hlk61347712"/>
      <w:r w:rsidRPr="002565F9">
        <w:rPr>
          <w:rFonts w:ascii="Times New Roman" w:hAnsi="Times New Roman" w:cs="Times New Roman"/>
          <w:sz w:val="28"/>
          <w:szCs w:val="28"/>
          <w:lang w:val="en-US"/>
        </w:rPr>
        <w:t>MAC addresses are limited to being used on a LAN.</w:t>
      </w:r>
      <w:bookmarkEnd w:id="125"/>
      <w:r w:rsidRPr="002565F9">
        <w:rPr>
          <w:rFonts w:ascii="Times New Roman" w:hAnsi="Times New Roman" w:cs="Times New Roman"/>
          <w:sz w:val="28"/>
          <w:szCs w:val="28"/>
          <w:lang w:val="en-US"/>
        </w:rPr>
        <w:t xml:space="preserve"> Because they are so long, MAC addresses are usually displayed as 8 hexadecimal numbers, for example 00-0C-E7-5D-A8-AD.</w:t>
      </w:r>
    </w:p>
    <w:p w14:paraId="08DB4C4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Data Packets. </w:t>
      </w:r>
      <w:r w:rsidRPr="002565F9">
        <w:rPr>
          <w:rFonts w:ascii="Times New Roman" w:hAnsi="Times New Roman" w:cs="Times New Roman"/>
          <w:sz w:val="28"/>
          <w:szCs w:val="28"/>
          <w:lang w:val="en-US"/>
        </w:rPr>
        <w:t xml:space="preserve">Modern computer networks, including the Internet, carry data by breaking it down into a series of distinct units called data packets, rather than sending it as a continuous </w:t>
      </w:r>
      <w:bookmarkStart w:id="126" w:name="_Hlk61259378"/>
      <w:r w:rsidRPr="002565F9">
        <w:rPr>
          <w:rFonts w:ascii="Times New Roman" w:hAnsi="Times New Roman" w:cs="Times New Roman"/>
          <w:sz w:val="28"/>
          <w:szCs w:val="28"/>
          <w:lang w:val="en-US"/>
        </w:rPr>
        <w:t>stream</w:t>
      </w:r>
      <w:bookmarkEnd w:id="126"/>
      <w:r w:rsidRPr="002565F9">
        <w:rPr>
          <w:rFonts w:ascii="Times New Roman" w:hAnsi="Times New Roman" w:cs="Times New Roman"/>
          <w:sz w:val="28"/>
          <w:szCs w:val="28"/>
          <w:lang w:val="en-US"/>
        </w:rPr>
        <w:t xml:space="preserve"> of data. A typical data packet might contain 1,000 to 1,500 bytes.</w:t>
      </w:r>
    </w:p>
    <w:p w14:paraId="600A354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In complex networks such as the Internet, a series of packets sent from one computer to another may follow different routes to reach the same destination and may arrive out of order. This technology is called packet switching and makes the network more efficient because the network can balance the load across various pieces of equipment and if there is a problem with one piece of equipment in the network then packets can be routed around it.</w:t>
      </w:r>
    </w:p>
    <w:p w14:paraId="02AADDC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Protocols. </w:t>
      </w:r>
      <w:bookmarkStart w:id="127" w:name="_Hlk61347945"/>
      <w:r w:rsidRPr="002565F9">
        <w:rPr>
          <w:rFonts w:ascii="Times New Roman" w:hAnsi="Times New Roman" w:cs="Times New Roman"/>
          <w:sz w:val="28"/>
          <w:szCs w:val="28"/>
          <w:lang w:val="en-US"/>
        </w:rPr>
        <w:t xml:space="preserve">A communications protocol is a description of the format that digital data has to be in and the rules for hardware/software to communicate that data. </w:t>
      </w:r>
      <w:bookmarkEnd w:id="127"/>
      <w:r w:rsidRPr="002565F9">
        <w:rPr>
          <w:rFonts w:ascii="Times New Roman" w:hAnsi="Times New Roman" w:cs="Times New Roman"/>
          <w:sz w:val="28"/>
          <w:szCs w:val="28"/>
          <w:lang w:val="en-US"/>
        </w:rPr>
        <w:t>The protocol may also define how devices authenticate themselves and may define how error checking and correction takes place.</w:t>
      </w:r>
    </w:p>
    <w:p w14:paraId="700BE8B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Examples include the Internet Protocol Suite, the set of communications protocols used for the Internet and similar networks. It is commonly also known as TCP/IP, named from two of the most important protocols in it:</w:t>
      </w:r>
    </w:p>
    <w:p w14:paraId="13EBE69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Internet Protocol (IP) – used to route data packets between networks and over the Internet.</w:t>
      </w:r>
    </w:p>
    <w:p w14:paraId="5BF9F01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Transmission Control Protocol (TCP) – used to exchange data directly between two networked computers.</w:t>
      </w:r>
    </w:p>
    <w:p w14:paraId="1E7D90C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Some other common Internet Protocols:</w:t>
      </w:r>
    </w:p>
    <w:p w14:paraId="52271E7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HTTP (HyperText transfer Protocol): used on the World Wide Web for transferring web pages and files contained in web pages such as images;</w:t>
      </w:r>
    </w:p>
    <w:p w14:paraId="41C9B49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FTP (File Transfer protocol): </w:t>
      </w:r>
      <w:bookmarkStart w:id="128" w:name="_Hlk61348019"/>
      <w:r w:rsidRPr="002565F9">
        <w:rPr>
          <w:rFonts w:ascii="Times New Roman" w:hAnsi="Times New Roman" w:cs="Times New Roman"/>
          <w:sz w:val="28"/>
          <w:szCs w:val="28"/>
          <w:lang w:val="en-US"/>
        </w:rPr>
        <w:t>employed for transferring files from one computer to another.</w:t>
      </w:r>
    </w:p>
    <w:bookmarkEnd w:id="128"/>
    <w:p w14:paraId="722114F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SMTP (Simple Mail Transport Protocol): used for email;</w:t>
      </w:r>
    </w:p>
    <w:p w14:paraId="7A2F007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UDP (User Datagram Protocol): a simpler transmission model than TCP, leaving checks for reliability, ordering, or data integrity to the applications exchanging the data. This increases the speed data is exchanged making it more suitable for real-time systems, streaming media, Voice over IP (VoIP) and many online games;</w:t>
      </w:r>
    </w:p>
    <w:p w14:paraId="78324F1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TLS/SSL (Transport Layer Security / Secure Sockets Layer): Encryption protocols used with secure communications over the Internet.</w:t>
      </w:r>
    </w:p>
    <w:p w14:paraId="3D12030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Network security techniques. </w:t>
      </w:r>
      <w:r w:rsidRPr="002565F9">
        <w:rPr>
          <w:rFonts w:ascii="Times New Roman" w:hAnsi="Times New Roman" w:cs="Times New Roman"/>
          <w:sz w:val="28"/>
          <w:szCs w:val="28"/>
          <w:lang w:val="en-US"/>
        </w:rPr>
        <w:t>A network needs security to prevent unauthorized access to the information stored on the network and unauthorized access to hardware managed by the network.</w:t>
      </w:r>
    </w:p>
    <w:p w14:paraId="770BB26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User access levels: </w:t>
      </w:r>
      <w:r w:rsidRPr="002565F9">
        <w:rPr>
          <w:rFonts w:ascii="Times New Roman" w:hAnsi="Times New Roman" w:cs="Times New Roman"/>
          <w:sz w:val="28"/>
          <w:szCs w:val="28"/>
          <w:lang w:val="en-US"/>
        </w:rPr>
        <w:t>most network security involves users having different levels of user access to the network. The network manager will have full access to all the hardware and software on the network but other users may be restricted to certain areas of the network, only have READ access to files or be unable to install new software and hardware.</w:t>
      </w:r>
    </w:p>
    <w:p w14:paraId="16C831D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This user access is controlled by the user having to log onto the network with a unique username which is then associated with a particular set of permissions.</w:t>
      </w:r>
    </w:p>
    <w:p w14:paraId="192C30D0" w14:textId="280584B3"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Suitable passwords:</w:t>
      </w:r>
      <w:r w:rsidRPr="002565F9">
        <w:rPr>
          <w:rFonts w:ascii="Times New Roman" w:hAnsi="Times New Roman" w:cs="Times New Roman"/>
          <w:sz w:val="28"/>
          <w:szCs w:val="28"/>
          <w:lang w:val="en-US"/>
        </w:rPr>
        <w:t xml:space="preserve"> </w:t>
      </w:r>
      <w:bookmarkStart w:id="129" w:name="_Hlk61348095"/>
      <w:r w:rsidRPr="002565F9">
        <w:rPr>
          <w:rFonts w:ascii="Times New Roman" w:hAnsi="Times New Roman" w:cs="Times New Roman"/>
          <w:sz w:val="28"/>
          <w:szCs w:val="28"/>
          <w:lang w:val="en-US"/>
        </w:rPr>
        <w:t xml:space="preserve">a password is used in combination with the username to prevent unauthorized access to a network. </w:t>
      </w:r>
      <w:bookmarkEnd w:id="129"/>
      <w:r w:rsidRPr="002565F9">
        <w:rPr>
          <w:rFonts w:ascii="Times New Roman" w:hAnsi="Times New Roman" w:cs="Times New Roman"/>
          <w:sz w:val="28"/>
          <w:szCs w:val="28"/>
          <w:lang w:val="en-US"/>
        </w:rPr>
        <w:t xml:space="preserve">A suitable (strong) should ideally not be a dictionary word and should include a mixture of upper-case and lower-case letters, numbers and even symbols so it is unlikely to be guessed. Many network </w:t>
      </w:r>
      <w:r w:rsidR="00C22C91" w:rsidRPr="002565F9">
        <w:rPr>
          <w:rFonts w:ascii="Times New Roman" w:hAnsi="Times New Roman" w:cs="Times New Roman"/>
          <w:sz w:val="28"/>
          <w:szCs w:val="28"/>
          <w:lang w:val="en-US"/>
        </w:rPr>
        <w:t>authenti</w:t>
      </w:r>
      <w:r w:rsidR="00C22C91">
        <w:rPr>
          <w:rFonts w:ascii="Times New Roman" w:hAnsi="Times New Roman" w:cs="Times New Roman"/>
          <w:sz w:val="28"/>
          <w:szCs w:val="28"/>
          <w:lang w:val="en-US"/>
        </w:rPr>
        <w:t>ca</w:t>
      </w:r>
      <w:r w:rsidR="00C22C91" w:rsidRPr="002565F9">
        <w:rPr>
          <w:rFonts w:ascii="Times New Roman" w:hAnsi="Times New Roman" w:cs="Times New Roman"/>
          <w:sz w:val="28"/>
          <w:szCs w:val="28"/>
          <w:lang w:val="en-US"/>
        </w:rPr>
        <w:t>tion</w:t>
      </w:r>
      <w:r w:rsidRPr="002565F9">
        <w:rPr>
          <w:rFonts w:ascii="Times New Roman" w:hAnsi="Times New Roman" w:cs="Times New Roman"/>
          <w:sz w:val="28"/>
          <w:szCs w:val="28"/>
          <w:lang w:val="en-US"/>
        </w:rPr>
        <w:t xml:space="preserve"> systems will require users to regularly change their passwords and block the use of previous passwords. Stored passwords on the network should be encrypted.</w:t>
      </w:r>
    </w:p>
    <w:p w14:paraId="4F596823" w14:textId="7C814B1B"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Access restrictions:</w:t>
      </w:r>
      <w:r w:rsidRPr="002565F9">
        <w:rPr>
          <w:rFonts w:ascii="Times New Roman" w:hAnsi="Times New Roman" w:cs="Times New Roman"/>
          <w:sz w:val="28"/>
          <w:szCs w:val="28"/>
          <w:lang w:val="en-US"/>
        </w:rPr>
        <w:t xml:space="preserve"> users can only log in during certain hours of the day and from certain computers. HTTP is a secure web connection.</w:t>
      </w:r>
    </w:p>
    <w:p w14:paraId="33FCF8F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Encryption:</w:t>
      </w:r>
      <w:r w:rsidRPr="002565F9">
        <w:rPr>
          <w:rFonts w:ascii="Times New Roman" w:hAnsi="Times New Roman" w:cs="Times New Roman"/>
          <w:sz w:val="28"/>
          <w:szCs w:val="28"/>
          <w:lang w:val="en-US"/>
        </w:rPr>
        <w:t xml:space="preserve"> files can be encrypted making the data meaningless without the correct numerical key to decrypt it. This is particularly important with wireless networks and sensitive data such as online financial transactions.</w:t>
      </w:r>
    </w:p>
    <w:p w14:paraId="0AE88F1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Physical security:</w:t>
      </w:r>
      <w:r w:rsidRPr="002565F9">
        <w:rPr>
          <w:rFonts w:ascii="Times New Roman" w:hAnsi="Times New Roman" w:cs="Times New Roman"/>
          <w:sz w:val="28"/>
          <w:szCs w:val="28"/>
          <w:lang w:val="en-US"/>
        </w:rPr>
        <w:t xml:space="preserve"> CCTV, door locks, </w:t>
      </w:r>
      <w:bookmarkStart w:id="130" w:name="_Hlk61260732"/>
      <w:r w:rsidRPr="002565F9">
        <w:rPr>
          <w:rFonts w:ascii="Times New Roman" w:hAnsi="Times New Roman" w:cs="Times New Roman"/>
          <w:sz w:val="28"/>
          <w:szCs w:val="28"/>
          <w:lang w:val="en-US"/>
        </w:rPr>
        <w:t xml:space="preserve">laptop lock-down cables and swipe-card systems </w:t>
      </w:r>
      <w:bookmarkEnd w:id="130"/>
      <w:r w:rsidRPr="002565F9">
        <w:rPr>
          <w:rFonts w:ascii="Times New Roman" w:hAnsi="Times New Roman" w:cs="Times New Roman"/>
          <w:sz w:val="28"/>
          <w:szCs w:val="28"/>
          <w:lang w:val="en-US"/>
        </w:rPr>
        <w:t xml:space="preserve">etc. can be used to physically restrict access to networked computers. </w:t>
      </w:r>
    </w:p>
    <w:p w14:paraId="16C68AB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Firewall</w:t>
      </w:r>
      <w:r w:rsidRPr="002565F9">
        <w:rPr>
          <w:rFonts w:ascii="Times New Roman" w:hAnsi="Times New Roman" w:cs="Times New Roman"/>
          <w:sz w:val="28"/>
          <w:szCs w:val="28"/>
          <w:lang w:val="en-US"/>
        </w:rPr>
        <w:t>: this can be a device or be software-based. Its purpose is to control network transmissions between networks. It is commonly used to block unauthorized access hacking to a network from the Internet, while allowing legitimate network traffic through.</w:t>
      </w:r>
    </w:p>
    <w:p w14:paraId="59C4B07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Antivirus software:</w:t>
      </w:r>
      <w:r w:rsidRPr="002565F9">
        <w:rPr>
          <w:rFonts w:ascii="Times New Roman" w:hAnsi="Times New Roman" w:cs="Times New Roman"/>
          <w:sz w:val="28"/>
          <w:szCs w:val="28"/>
          <w:lang w:val="en-US"/>
        </w:rPr>
        <w:t xml:space="preserve"> Many viruses are designed to bypass security systems and having up-to-date antivirus software installed will reduce this risk.</w:t>
      </w:r>
    </w:p>
    <w:p w14:paraId="69B306E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Proxy server:</w:t>
      </w:r>
      <w:r w:rsidRPr="002565F9">
        <w:rPr>
          <w:rFonts w:ascii="Times New Roman" w:hAnsi="Times New Roman" w:cs="Times New Roman"/>
          <w:sz w:val="28"/>
          <w:szCs w:val="28"/>
          <w:lang w:val="en-US"/>
        </w:rPr>
        <w:t xml:space="preserve"> this can be a device or be software-based and uses a set of rules to check that the file, connection or web page the user requests is acceptable. It can filter network traffic by IP address or protocol. If the request is valid then the proxy server makes the connection on behalf of the user.</w:t>
      </w:r>
    </w:p>
    <w:p w14:paraId="141D53F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Wi-Fi access restrictions</w:t>
      </w:r>
      <w:r w:rsidRPr="002565F9">
        <w:rPr>
          <w:rFonts w:ascii="Times New Roman" w:hAnsi="Times New Roman" w:cs="Times New Roman"/>
          <w:sz w:val="28"/>
          <w:szCs w:val="28"/>
          <w:lang w:val="en-US"/>
        </w:rPr>
        <w:t xml:space="preserve"> should be in place to allow only legitimate computers to connect to the network. All data transmitted over Wi-Fi should be encrypted using the highest level available.</w:t>
      </w:r>
    </w:p>
    <w:p w14:paraId="442B087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Filtering:</w:t>
      </w:r>
      <w:r w:rsidRPr="002565F9">
        <w:rPr>
          <w:rFonts w:ascii="Times New Roman" w:hAnsi="Times New Roman" w:cs="Times New Roman"/>
          <w:sz w:val="28"/>
          <w:szCs w:val="28"/>
          <w:lang w:val="en-US"/>
        </w:rPr>
        <w:t xml:space="preserve"> certain websites can be blocked by filtering. However, this only increases security if the sites are known security risks, for example they distribute viruses.</w:t>
      </w:r>
    </w:p>
    <w:p w14:paraId="41F09FF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7366FD2"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sz w:val="28"/>
          <w:szCs w:val="28"/>
          <w:lang w:val="en-US"/>
        </w:rPr>
        <w:t xml:space="preserve">II. </w:t>
      </w:r>
      <w:r w:rsidRPr="002565F9">
        <w:rPr>
          <w:rFonts w:ascii="Times New Roman" w:hAnsi="Times New Roman" w:cs="Times New Roman"/>
          <w:b/>
          <w:bCs/>
          <w:sz w:val="28"/>
          <w:szCs w:val="28"/>
          <w:lang w:val="en-US"/>
        </w:rPr>
        <w:t>Comprehension Check. State whether the statements are true or false. Correct if necessary.</w:t>
      </w:r>
    </w:p>
    <w:p w14:paraId="0E6CAD0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An IP address can be private (for use on the Internet or another WAN), or public (for use on a LAN).</w:t>
      </w:r>
    </w:p>
    <w:p w14:paraId="7A35871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MAC addresses are used on any computer network.</w:t>
      </w:r>
    </w:p>
    <w:p w14:paraId="728BFF4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Modern computer networks carry data by breaking it down into a series of data packets.</w:t>
      </w:r>
    </w:p>
    <w:p w14:paraId="7FCE22A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A communications protocol is a description of the format that digital data has to be in and the rules for hardware/software to communicate that data.</w:t>
      </w:r>
    </w:p>
    <w:p w14:paraId="22157B3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TLS/SSL is employed for transferring files from one computer to another.</w:t>
      </w:r>
    </w:p>
    <w:p w14:paraId="2D24357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A password is used in combination with the encryption to prevent unauthorized access to a network.</w:t>
      </w:r>
    </w:p>
    <w:p w14:paraId="6123B2D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7. Proxy server is used to physically restrict access to networked computers. </w:t>
      </w:r>
    </w:p>
    <w:p w14:paraId="31913DD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8. Filtering can block certain websites.</w:t>
      </w:r>
    </w:p>
    <w:p w14:paraId="2BFF645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7FB9064A" w14:textId="77777777" w:rsidR="002565F9" w:rsidRDefault="002565F9" w:rsidP="002565F9">
      <w:pPr>
        <w:spacing w:after="0" w:line="240" w:lineRule="auto"/>
        <w:ind w:firstLine="709"/>
        <w:contextualSpacing/>
        <w:jc w:val="both"/>
        <w:rPr>
          <w:rFonts w:ascii="Times New Roman" w:hAnsi="Times New Roman" w:cs="Times New Roman"/>
          <w:b/>
          <w:iCs/>
          <w:sz w:val="28"/>
          <w:szCs w:val="28"/>
          <w:lang w:val="en-US"/>
        </w:rPr>
      </w:pPr>
      <w:r w:rsidRPr="002565F9">
        <w:rPr>
          <w:rFonts w:ascii="Times New Roman" w:hAnsi="Times New Roman" w:cs="Times New Roman"/>
          <w:b/>
          <w:bCs/>
          <w:sz w:val="28"/>
          <w:szCs w:val="28"/>
          <w:lang w:val="en-US"/>
        </w:rPr>
        <w:t>III.</w:t>
      </w:r>
      <w:r w:rsidRPr="002565F9">
        <w:rPr>
          <w:rFonts w:ascii="Times New Roman" w:hAnsi="Times New Roman" w:cs="Times New Roman"/>
          <w:bCs/>
          <w:iCs/>
          <w:sz w:val="28"/>
          <w:szCs w:val="28"/>
          <w:lang w:val="en-US"/>
        </w:rPr>
        <w:t xml:space="preserve"> </w:t>
      </w:r>
      <w:r w:rsidRPr="002565F9">
        <w:rPr>
          <w:rFonts w:ascii="Times New Roman" w:hAnsi="Times New Roman" w:cs="Times New Roman"/>
          <w:b/>
          <w:iCs/>
          <w:sz w:val="28"/>
          <w:szCs w:val="28"/>
          <w:lang w:val="en-US"/>
        </w:rPr>
        <w:t>Insert the missing words.</w:t>
      </w:r>
    </w:p>
    <w:p w14:paraId="783336EC" w14:textId="77777777" w:rsidR="002565F9" w:rsidRPr="002565F9" w:rsidRDefault="002565F9" w:rsidP="002565F9">
      <w:pPr>
        <w:spacing w:after="0" w:line="240" w:lineRule="auto"/>
        <w:ind w:firstLine="709"/>
        <w:contextualSpacing/>
        <w:jc w:val="both"/>
        <w:rPr>
          <w:rFonts w:ascii="Times New Roman" w:hAnsi="Times New Roman" w:cs="Times New Roman"/>
          <w:b/>
          <w:iCs/>
          <w:sz w:val="28"/>
          <w:szCs w:val="28"/>
          <w:lang w:val="en-US"/>
        </w:rPr>
      </w:pPr>
      <w:r w:rsidRPr="002565F9">
        <w:rPr>
          <w:rFonts w:ascii="Times New Roman" w:hAnsi="Times New Roman" w:cs="Times New Roman"/>
          <w:b/>
          <w:iCs/>
          <w:sz w:val="28"/>
          <w:szCs w:val="28"/>
          <w:lang w:val="en-US"/>
        </w:rPr>
        <w:t xml:space="preserve"> </w:t>
      </w:r>
    </w:p>
    <w:p w14:paraId="5FCEE741" w14:textId="0BBAF458" w:rsidR="002565F9" w:rsidRPr="002565F9" w:rsidRDefault="002565F9" w:rsidP="002565F9">
      <w:pPr>
        <w:spacing w:after="0" w:line="240" w:lineRule="auto"/>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 xml:space="preserve">Frequency, </w:t>
      </w:r>
      <w:r w:rsidR="007961CE" w:rsidRPr="002565F9">
        <w:rPr>
          <w:rFonts w:ascii="Times New Roman" w:hAnsi="Times New Roman" w:cs="Times New Roman"/>
          <w:i/>
          <w:iCs/>
          <w:sz w:val="28"/>
          <w:szCs w:val="28"/>
          <w:lang w:val="en-US"/>
        </w:rPr>
        <w:t>satellite, transmit</w:t>
      </w:r>
      <w:r w:rsidRPr="002565F9">
        <w:rPr>
          <w:rFonts w:ascii="Times New Roman" w:hAnsi="Times New Roman" w:cs="Times New Roman"/>
          <w:i/>
          <w:iCs/>
          <w:sz w:val="28"/>
          <w:szCs w:val="28"/>
          <w:lang w:val="en-US"/>
        </w:rPr>
        <w:t xml:space="preserve">, wireless, receiver. </w:t>
      </w:r>
    </w:p>
    <w:p w14:paraId="1F8A9BA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381425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We can categorize … (1) communication into 3 ways as mentioned below:</w:t>
      </w:r>
    </w:p>
    <w:p w14:paraId="30DB9937"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w:t>
      </w:r>
      <w:r w:rsidRPr="002565F9">
        <w:rPr>
          <w:rFonts w:ascii="Times New Roman" w:hAnsi="Times New Roman" w:cs="Times New Roman"/>
          <w:i/>
          <w:iCs/>
          <w:sz w:val="28"/>
          <w:szCs w:val="28"/>
          <w:lang w:val="en-US"/>
        </w:rPr>
        <w:t>Radio waves</w:t>
      </w:r>
      <w:r w:rsidRPr="002565F9">
        <w:rPr>
          <w:rFonts w:ascii="Times New Roman" w:hAnsi="Times New Roman" w:cs="Times New Roman"/>
          <w:sz w:val="28"/>
          <w:szCs w:val="28"/>
          <w:lang w:val="en-US"/>
        </w:rPr>
        <w:t>. The signals which have transmitting frequency ranging from 3KHz to 1 GHz are called radio waves. These are omnidirectional as when an antenna … (2) the signals, it will send it in all the directions. If one sends the radio wave signals, then any antenna having the receiving properties can receive it.</w:t>
      </w:r>
    </w:p>
    <w:p w14:paraId="7391ABF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Its disadvantage is that, as the signals are transmitted through radio waves, it can be intercepted by anyone, hence it is not suitable for sending classified important data. It is used in AM, FM radio, television.</w:t>
      </w:r>
    </w:p>
    <w:p w14:paraId="36802762"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w:t>
      </w:r>
      <w:r w:rsidRPr="002565F9">
        <w:rPr>
          <w:rFonts w:ascii="Times New Roman" w:hAnsi="Times New Roman" w:cs="Times New Roman"/>
          <w:i/>
          <w:iCs/>
          <w:sz w:val="28"/>
          <w:szCs w:val="28"/>
          <w:lang w:val="en-US"/>
        </w:rPr>
        <w:t>Microwaves.</w:t>
      </w:r>
      <w:r w:rsidRPr="002565F9">
        <w:rPr>
          <w:rFonts w:ascii="Times New Roman" w:hAnsi="Times New Roman" w:cs="Times New Roman"/>
          <w:sz w:val="28"/>
          <w:szCs w:val="28"/>
          <w:lang w:val="en-US"/>
        </w:rPr>
        <w:t xml:space="preserve"> The signals which have transmitting … (3) ranging from 1GHz to 300GHz are called microwaves.</w:t>
      </w:r>
    </w:p>
    <w:p w14:paraId="6D73BB0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These are unidirectional waves, which means that when the signal is transmitted between the sender and … (4) antenna then both need to be aligned. Microwaves have fewer interference issues than the radio wave communication. It is very widely used in … (5) and wireless LAN communication. There are two types of microwave communication. Terrestrial microwave. Satellite microwave. The only disadvantage of the microwave is that it is very costly.</w:t>
      </w:r>
    </w:p>
    <w:p w14:paraId="0BDB1958"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w:t>
      </w:r>
      <w:r w:rsidRPr="002565F9">
        <w:rPr>
          <w:rFonts w:ascii="Times New Roman" w:hAnsi="Times New Roman" w:cs="Times New Roman"/>
          <w:i/>
          <w:iCs/>
          <w:sz w:val="28"/>
          <w:szCs w:val="28"/>
          <w:lang w:val="en-US"/>
        </w:rPr>
        <w:t>Infrared waves.</w:t>
      </w:r>
      <w:r w:rsidRPr="002565F9">
        <w:rPr>
          <w:rFonts w:ascii="Times New Roman" w:hAnsi="Times New Roman" w:cs="Times New Roman"/>
          <w:sz w:val="28"/>
          <w:szCs w:val="28"/>
          <w:lang w:val="en-US"/>
        </w:rPr>
        <w:t xml:space="preserve"> The signals which have transmitting frequency ranging from 300GHz to 400THz are called infrared waves. It can be used for short distance communication, like infrared remote control as infrared with high frequencies can’t penetrate the rooms and thus prevents the interference between one device to another. </w:t>
      </w:r>
    </w:p>
    <w:p w14:paraId="6F680D1F"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05CC5B65"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IV. Complete the sentences with the correct tense form of the verbs</w:t>
      </w:r>
    </w:p>
    <w:p w14:paraId="0BDAF25C"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in brackets.</w:t>
      </w:r>
    </w:p>
    <w:p w14:paraId="69905D8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Active Voice</w:t>
      </w:r>
    </w:p>
    <w:p w14:paraId="6261076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They (to test) the program and (to detect) the bugs by 3 p.m. tomorrow. 2. This company (to play) an important role in multimedia development since its very inception. 3. She never (to be able) to fix the problem. 4. They (not to install) the updates yet. 5. You ever (to watch) TV on the Internet? 6. He (to study) some high-level computer languages by next year.</w:t>
      </w:r>
    </w:p>
    <w:p w14:paraId="3F65712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b. Passive Voice</w:t>
      </w:r>
    </w:p>
    <w:p w14:paraId="31B1C4B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After the program (to be improved) it (to be published) as an updated version. 2. All the articles on programming languages (to be translated) by next Friday. 3. Five networks for large companies (to be set up) recently. 4. The program already (to be translated) into machine language. 5. A flowchart (to be designed) by 3 pm yesterday. 6. The printer fault (not to be fixed) yet.</w:t>
      </w:r>
    </w:p>
    <w:p w14:paraId="0BD5B15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00174A2" w14:textId="77777777" w:rsid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V. Give the main points of the texts A and B. Use the following clichés:</w:t>
      </w:r>
    </w:p>
    <w:p w14:paraId="72E42166"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p>
    <w:p w14:paraId="34E228E3"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r w:rsidRPr="002565F9">
        <w:rPr>
          <w:rFonts w:ascii="Times New Roman" w:hAnsi="Times New Roman" w:cs="Times New Roman"/>
          <w:i/>
          <w:sz w:val="28"/>
          <w:szCs w:val="28"/>
          <w:lang w:val="en-US"/>
        </w:rPr>
        <w:t>The text is about … .In the next paragraph … . The text elucidates … . It should be noted, that … . The text gives a good insight into … . To conclude … .</w:t>
      </w:r>
    </w:p>
    <w:p w14:paraId="6347566B"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p>
    <w:p w14:paraId="42CB2B6D"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VI. Speak about computer networks.</w:t>
      </w:r>
    </w:p>
    <w:p w14:paraId="074DC54D" w14:textId="77777777" w:rsid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D96C02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B55DC27" w14:textId="77777777" w:rsidR="002565F9" w:rsidRPr="002565F9" w:rsidRDefault="002565F9" w:rsidP="002565F9">
      <w:pPr>
        <w:spacing w:after="200" w:line="276" w:lineRule="auto"/>
        <w:jc w:val="center"/>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Unit V. INTERNET</w:t>
      </w:r>
    </w:p>
    <w:p w14:paraId="17EB8B0E" w14:textId="77777777" w:rsidR="002565F9" w:rsidRPr="002565F9" w:rsidRDefault="002565F9" w:rsidP="002565F9">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VOCABULARY STUDY</w:t>
      </w:r>
    </w:p>
    <w:p w14:paraId="4242451E" w14:textId="77777777" w:rsidR="002565F9" w:rsidRPr="002565F9" w:rsidRDefault="002565F9" w:rsidP="002565F9">
      <w:pPr>
        <w:spacing w:after="200" w:line="276" w:lineRule="auto"/>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Word List</w:t>
      </w:r>
    </w:p>
    <w:p w14:paraId="0362701C"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Nouns and noun phrases</w:t>
      </w:r>
    </w:p>
    <w:p w14:paraId="72739E56"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Decade </w:t>
      </w:r>
      <w:bookmarkStart w:id="131" w:name="_Hlk61456428"/>
      <w:r w:rsidRPr="002565F9">
        <w:rPr>
          <w:rFonts w:ascii="Times New Roman" w:hAnsi="Times New Roman" w:cs="Times New Roman"/>
          <w:sz w:val="28"/>
          <w:lang w:val="en-US"/>
        </w:rPr>
        <w:t>─</w:t>
      </w:r>
      <w:bookmarkEnd w:id="131"/>
      <w:r w:rsidRPr="002565F9">
        <w:rPr>
          <w:rFonts w:ascii="Times New Roman" w:hAnsi="Times New Roman"/>
          <w:sz w:val="28"/>
          <w:lang w:val="en-US"/>
        </w:rPr>
        <w:t xml:space="preserve"> </w:t>
      </w:r>
      <w:r w:rsidRPr="002565F9">
        <w:rPr>
          <w:rFonts w:ascii="Times New Roman" w:hAnsi="Times New Roman"/>
          <w:sz w:val="28"/>
        </w:rPr>
        <w:t>десятилетие</w:t>
      </w:r>
      <w:r w:rsidRPr="002565F9">
        <w:rPr>
          <w:rFonts w:ascii="Times New Roman" w:hAnsi="Times New Roman"/>
          <w:sz w:val="28"/>
          <w:lang w:val="en-US"/>
        </w:rPr>
        <w:t>; attention span ─</w:t>
      </w:r>
      <w:r w:rsidRPr="002565F9">
        <w:rPr>
          <w:lang w:val="en-US"/>
        </w:rPr>
        <w:t xml:space="preserve"> </w:t>
      </w:r>
      <w:r w:rsidRPr="002565F9">
        <w:rPr>
          <w:rFonts w:ascii="Times New Roman" w:hAnsi="Times New Roman"/>
          <w:sz w:val="28"/>
          <w:lang w:val="en-US"/>
        </w:rPr>
        <w:t xml:space="preserve">устойчивость внимания; survey ─ </w:t>
      </w:r>
      <w:r w:rsidRPr="002565F9">
        <w:rPr>
          <w:rFonts w:ascii="Times New Roman" w:hAnsi="Times New Roman"/>
          <w:sz w:val="28"/>
        </w:rPr>
        <w:t>исследование</w:t>
      </w:r>
      <w:r w:rsidRPr="002565F9">
        <w:rPr>
          <w:rFonts w:ascii="Times New Roman" w:hAnsi="Times New Roman"/>
          <w:sz w:val="28"/>
          <w:lang w:val="en-US"/>
        </w:rPr>
        <w:t xml:space="preserve">, </w:t>
      </w:r>
      <w:r w:rsidRPr="002565F9">
        <w:rPr>
          <w:rFonts w:ascii="Times New Roman" w:hAnsi="Times New Roman"/>
          <w:sz w:val="28"/>
        </w:rPr>
        <w:t>опрос</w:t>
      </w:r>
      <w:r w:rsidRPr="002565F9">
        <w:rPr>
          <w:rFonts w:ascii="Times New Roman" w:hAnsi="Times New Roman"/>
          <w:sz w:val="28"/>
          <w:lang w:val="en-US"/>
        </w:rPr>
        <w:t xml:space="preserve">; accolade ─ </w:t>
      </w:r>
      <w:r w:rsidRPr="002565F9">
        <w:rPr>
          <w:rFonts w:ascii="Times New Roman" w:hAnsi="Times New Roman"/>
          <w:sz w:val="28"/>
        </w:rPr>
        <w:t>похвала</w:t>
      </w:r>
      <w:r w:rsidRPr="002565F9">
        <w:rPr>
          <w:rFonts w:ascii="Times New Roman" w:hAnsi="Times New Roman"/>
          <w:sz w:val="28"/>
          <w:lang w:val="en-US"/>
        </w:rPr>
        <w:t xml:space="preserve">; incentive ─ </w:t>
      </w:r>
      <w:r w:rsidRPr="002565F9">
        <w:rPr>
          <w:rFonts w:ascii="Times New Roman" w:hAnsi="Times New Roman"/>
          <w:sz w:val="28"/>
        </w:rPr>
        <w:t>мотив</w:t>
      </w:r>
      <w:r w:rsidRPr="002565F9">
        <w:rPr>
          <w:rFonts w:ascii="Times New Roman" w:hAnsi="Times New Roman"/>
          <w:sz w:val="28"/>
          <w:lang w:val="en-US"/>
        </w:rPr>
        <w:t xml:space="preserve">, </w:t>
      </w:r>
      <w:r w:rsidRPr="002565F9">
        <w:rPr>
          <w:rFonts w:ascii="Times New Roman" w:hAnsi="Times New Roman"/>
          <w:sz w:val="28"/>
        </w:rPr>
        <w:t>стимул</w:t>
      </w:r>
      <w:r w:rsidRPr="002565F9">
        <w:rPr>
          <w:rFonts w:ascii="Times New Roman" w:hAnsi="Times New Roman"/>
          <w:sz w:val="28"/>
          <w:lang w:val="en-US"/>
        </w:rPr>
        <w:t>; mailing list─</w:t>
      </w:r>
      <w:r w:rsidRPr="002565F9">
        <w:rPr>
          <w:lang w:val="en-US"/>
        </w:rPr>
        <w:t xml:space="preserve"> </w:t>
      </w:r>
      <w:r w:rsidRPr="002565F9">
        <w:rPr>
          <w:rFonts w:ascii="Times New Roman" w:hAnsi="Times New Roman"/>
          <w:sz w:val="28"/>
          <w:lang w:val="en-US"/>
        </w:rPr>
        <w:t xml:space="preserve">список рассылки электронных почтовых сообщений; assignment ─ </w:t>
      </w:r>
      <w:r w:rsidRPr="002565F9">
        <w:rPr>
          <w:rFonts w:ascii="Times New Roman" w:hAnsi="Times New Roman"/>
          <w:sz w:val="28"/>
        </w:rPr>
        <w:t>задание</w:t>
      </w:r>
      <w:r w:rsidRPr="002565F9">
        <w:rPr>
          <w:rFonts w:ascii="Times New Roman" w:hAnsi="Times New Roman"/>
          <w:sz w:val="28"/>
          <w:lang w:val="en-US"/>
        </w:rPr>
        <w:t>; syllabus (pl. syllabi) ─</w:t>
      </w:r>
      <w:r w:rsidRPr="002565F9">
        <w:rPr>
          <w:lang w:val="en-US"/>
        </w:rPr>
        <w:t xml:space="preserve"> </w:t>
      </w:r>
      <w:r w:rsidRPr="002565F9">
        <w:rPr>
          <w:rFonts w:ascii="Times New Roman" w:hAnsi="Times New Roman"/>
          <w:sz w:val="28"/>
          <w:lang w:val="en-US"/>
        </w:rPr>
        <w:t xml:space="preserve">программный, учебный план; </w:t>
      </w:r>
    </w:p>
    <w:p w14:paraId="588E43F9"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Adjectives and collocations</w:t>
      </w:r>
    </w:p>
    <w:p w14:paraId="64D295AD"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Broadband ─ </w:t>
      </w:r>
      <w:r w:rsidRPr="002565F9">
        <w:rPr>
          <w:rFonts w:ascii="Times New Roman" w:hAnsi="Times New Roman"/>
          <w:sz w:val="28"/>
        </w:rPr>
        <w:t>широкополосная</w:t>
      </w:r>
      <w:r w:rsidRPr="002565F9">
        <w:rPr>
          <w:rFonts w:ascii="Times New Roman" w:hAnsi="Times New Roman"/>
          <w:sz w:val="28"/>
          <w:lang w:val="en-US"/>
        </w:rPr>
        <w:t xml:space="preserve"> </w:t>
      </w:r>
      <w:r w:rsidRPr="002565F9">
        <w:rPr>
          <w:rFonts w:ascii="Times New Roman" w:hAnsi="Times New Roman"/>
          <w:sz w:val="28"/>
        </w:rPr>
        <w:t>сеть</w:t>
      </w:r>
      <w:r w:rsidRPr="002565F9">
        <w:rPr>
          <w:rFonts w:ascii="Times New Roman" w:hAnsi="Times New Roman"/>
          <w:sz w:val="28"/>
          <w:lang w:val="en-US"/>
        </w:rPr>
        <w:t xml:space="preserve">; instant messaging ─ система мгновенного обмена сообщениями; collaborative ─ </w:t>
      </w:r>
      <w:r w:rsidRPr="002565F9">
        <w:rPr>
          <w:rFonts w:ascii="Times New Roman" w:hAnsi="Times New Roman"/>
          <w:sz w:val="28"/>
        </w:rPr>
        <w:t>совместный</w:t>
      </w:r>
      <w:r w:rsidRPr="002565F9">
        <w:rPr>
          <w:rFonts w:ascii="Times New Roman" w:hAnsi="Times New Roman"/>
          <w:sz w:val="28"/>
          <w:lang w:val="en-US"/>
        </w:rPr>
        <w:t>, способный к сотрудничеству; fancy ─</w:t>
      </w:r>
      <w:r w:rsidRPr="002565F9">
        <w:rPr>
          <w:lang w:val="en-US"/>
        </w:rPr>
        <w:t xml:space="preserve"> </w:t>
      </w:r>
      <w:r w:rsidRPr="002565F9">
        <w:rPr>
          <w:rFonts w:ascii="Times New Roman" w:hAnsi="Times New Roman"/>
          <w:sz w:val="28"/>
          <w:lang w:val="en-US"/>
        </w:rPr>
        <w:t xml:space="preserve">особенный; ubiquitous ─ </w:t>
      </w:r>
      <w:r w:rsidRPr="002565F9">
        <w:rPr>
          <w:rFonts w:ascii="Times New Roman" w:hAnsi="Times New Roman"/>
          <w:sz w:val="28"/>
        </w:rPr>
        <w:t>повсеместный</w:t>
      </w:r>
      <w:r w:rsidRPr="002565F9">
        <w:rPr>
          <w:rFonts w:ascii="Times New Roman" w:hAnsi="Times New Roman"/>
          <w:sz w:val="28"/>
          <w:lang w:val="en-US"/>
        </w:rPr>
        <w:t xml:space="preserve">, </w:t>
      </w:r>
      <w:r w:rsidRPr="002565F9">
        <w:rPr>
          <w:rFonts w:ascii="Times New Roman" w:hAnsi="Times New Roman"/>
          <w:sz w:val="28"/>
        </w:rPr>
        <w:t>распространённый</w:t>
      </w:r>
      <w:r w:rsidRPr="002565F9">
        <w:rPr>
          <w:rFonts w:ascii="Times New Roman" w:hAnsi="Times New Roman"/>
          <w:sz w:val="28"/>
          <w:lang w:val="en-US"/>
        </w:rPr>
        <w:t xml:space="preserve">; </w:t>
      </w:r>
    </w:p>
    <w:p w14:paraId="7DC4EF1A"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Verbs and adverbs</w:t>
      </w:r>
    </w:p>
    <w:p w14:paraId="0715AFC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eastAsia="Times New Roman" w:hAnsi="Times New Roman" w:cs="Times New Roman"/>
          <w:bCs/>
          <w:iCs/>
          <w:sz w:val="28"/>
          <w:szCs w:val="28"/>
          <w:lang w:val="en-US" w:eastAsia="ru-RU"/>
        </w:rPr>
        <w:t xml:space="preserve">Withstand ─ </w:t>
      </w:r>
      <w:r w:rsidRPr="002565F9">
        <w:rPr>
          <w:rFonts w:ascii="Times New Roman" w:eastAsia="Times New Roman" w:hAnsi="Times New Roman" w:cs="Times New Roman"/>
          <w:bCs/>
          <w:iCs/>
          <w:sz w:val="28"/>
          <w:szCs w:val="28"/>
          <w:lang w:eastAsia="ru-RU"/>
        </w:rPr>
        <w:t>противостоять</w:t>
      </w:r>
      <w:r w:rsidRPr="002565F9">
        <w:rPr>
          <w:rFonts w:ascii="Times New Roman" w:eastAsia="Times New Roman" w:hAnsi="Times New Roman" w:cs="Times New Roman"/>
          <w:bCs/>
          <w:iCs/>
          <w:sz w:val="28"/>
          <w:szCs w:val="28"/>
          <w:lang w:val="en-US" w:eastAsia="ru-RU"/>
        </w:rPr>
        <w:t>;</w:t>
      </w:r>
      <w:r w:rsidRPr="002565F9">
        <w:rPr>
          <w:rFonts w:ascii="Times New Roman" w:hAnsi="Times New Roman"/>
          <w:sz w:val="28"/>
          <w:lang w:val="en-US"/>
        </w:rPr>
        <w:t xml:space="preserve"> transfer ─ </w:t>
      </w:r>
      <w:r w:rsidRPr="002565F9">
        <w:rPr>
          <w:rFonts w:ascii="Times New Roman" w:hAnsi="Times New Roman"/>
          <w:sz w:val="28"/>
        </w:rPr>
        <w:t>переносить</w:t>
      </w:r>
      <w:r w:rsidRPr="002565F9">
        <w:rPr>
          <w:rFonts w:ascii="Times New Roman" w:hAnsi="Times New Roman"/>
          <w:sz w:val="28"/>
          <w:lang w:val="en-US"/>
        </w:rPr>
        <w:t xml:space="preserve">; instantly ─ </w:t>
      </w:r>
      <w:r w:rsidRPr="002565F9">
        <w:rPr>
          <w:rFonts w:ascii="Times New Roman" w:hAnsi="Times New Roman"/>
          <w:sz w:val="28"/>
        </w:rPr>
        <w:t>мгновенно</w:t>
      </w:r>
      <w:r w:rsidRPr="002565F9">
        <w:rPr>
          <w:rFonts w:ascii="Times New Roman" w:hAnsi="Times New Roman"/>
          <w:sz w:val="28"/>
          <w:lang w:val="en-US"/>
        </w:rPr>
        <w:t xml:space="preserve">; simultaneously ─ </w:t>
      </w:r>
      <w:r w:rsidRPr="002565F9">
        <w:rPr>
          <w:rFonts w:ascii="Times New Roman" w:hAnsi="Times New Roman"/>
          <w:sz w:val="28"/>
        </w:rPr>
        <w:t>одновременно</w:t>
      </w:r>
      <w:r w:rsidRPr="002565F9">
        <w:rPr>
          <w:rFonts w:ascii="Times New Roman" w:hAnsi="Times New Roman"/>
          <w:sz w:val="28"/>
          <w:lang w:val="en-US"/>
        </w:rPr>
        <w:t xml:space="preserve">; consume ─ </w:t>
      </w:r>
      <w:r w:rsidRPr="002565F9">
        <w:rPr>
          <w:rFonts w:ascii="Times New Roman" w:hAnsi="Times New Roman"/>
          <w:sz w:val="28"/>
        </w:rPr>
        <w:t>потреблять</w:t>
      </w:r>
      <w:r w:rsidRPr="002565F9">
        <w:rPr>
          <w:rFonts w:ascii="Times New Roman" w:hAnsi="Times New Roman"/>
          <w:sz w:val="28"/>
          <w:lang w:val="en-US"/>
        </w:rPr>
        <w:t xml:space="preserve">; lack ─ </w:t>
      </w:r>
      <w:r w:rsidRPr="002565F9">
        <w:rPr>
          <w:rFonts w:ascii="Times New Roman" w:hAnsi="Times New Roman"/>
          <w:sz w:val="28"/>
        </w:rPr>
        <w:t>испытывать</w:t>
      </w:r>
      <w:r w:rsidRPr="002565F9">
        <w:rPr>
          <w:rFonts w:ascii="Times New Roman" w:hAnsi="Times New Roman"/>
          <w:sz w:val="28"/>
          <w:lang w:val="en-US"/>
        </w:rPr>
        <w:t xml:space="preserve"> </w:t>
      </w:r>
      <w:r w:rsidRPr="002565F9">
        <w:rPr>
          <w:rFonts w:ascii="Times New Roman" w:hAnsi="Times New Roman"/>
          <w:sz w:val="28"/>
        </w:rPr>
        <w:t>нехватку</w:t>
      </w:r>
      <w:r w:rsidRPr="002565F9">
        <w:rPr>
          <w:rFonts w:ascii="Times New Roman" w:hAnsi="Times New Roman"/>
          <w:sz w:val="28"/>
          <w:lang w:val="en-US"/>
        </w:rPr>
        <w:t xml:space="preserve">; </w:t>
      </w:r>
      <w:bookmarkStart w:id="132" w:name="_Hlk61457902"/>
      <w:r w:rsidRPr="002565F9">
        <w:rPr>
          <w:rFonts w:ascii="Times New Roman" w:hAnsi="Times New Roman"/>
          <w:sz w:val="28"/>
          <w:lang w:val="en-US"/>
        </w:rPr>
        <w:t xml:space="preserve">crave </w:t>
      </w:r>
      <w:bookmarkEnd w:id="132"/>
      <w:r w:rsidRPr="002565F9">
        <w:rPr>
          <w:rFonts w:ascii="Times New Roman" w:hAnsi="Times New Roman"/>
          <w:sz w:val="28"/>
          <w:lang w:val="en-US"/>
        </w:rPr>
        <w:t xml:space="preserve">─ </w:t>
      </w:r>
      <w:r w:rsidRPr="002565F9">
        <w:rPr>
          <w:rFonts w:ascii="Times New Roman" w:hAnsi="Times New Roman"/>
          <w:sz w:val="28"/>
        </w:rPr>
        <w:t>настойчиво</w:t>
      </w:r>
      <w:r w:rsidRPr="002565F9">
        <w:rPr>
          <w:rFonts w:ascii="Times New Roman" w:hAnsi="Times New Roman"/>
          <w:sz w:val="28"/>
          <w:lang w:val="en-US"/>
        </w:rPr>
        <w:t xml:space="preserve"> </w:t>
      </w:r>
      <w:r w:rsidRPr="002565F9">
        <w:rPr>
          <w:rFonts w:ascii="Times New Roman" w:hAnsi="Times New Roman"/>
          <w:sz w:val="28"/>
        </w:rPr>
        <w:t>стремиться</w:t>
      </w:r>
      <w:r w:rsidRPr="002565F9">
        <w:rPr>
          <w:rFonts w:ascii="Times New Roman" w:hAnsi="Times New Roman"/>
          <w:sz w:val="28"/>
          <w:lang w:val="en-US"/>
        </w:rPr>
        <w:t xml:space="preserve">, </w:t>
      </w:r>
      <w:r w:rsidRPr="002565F9">
        <w:rPr>
          <w:rFonts w:ascii="Times New Roman" w:hAnsi="Times New Roman"/>
          <w:sz w:val="28"/>
        </w:rPr>
        <w:t>желать</w:t>
      </w:r>
      <w:r w:rsidRPr="002565F9">
        <w:rPr>
          <w:rFonts w:ascii="Times New Roman" w:hAnsi="Times New Roman"/>
          <w:sz w:val="28"/>
          <w:lang w:val="en-US"/>
        </w:rPr>
        <w:t xml:space="preserve">; scramble </w:t>
      </w:r>
      <w:r w:rsidRPr="002565F9">
        <w:rPr>
          <w:rFonts w:ascii="Times New Roman" w:hAnsi="Times New Roman" w:cs="Times New Roman"/>
          <w:sz w:val="28"/>
          <w:lang w:val="en-US"/>
        </w:rPr>
        <w:t>─</w:t>
      </w:r>
      <w:r w:rsidRPr="002565F9">
        <w:rPr>
          <w:rFonts w:ascii="Times New Roman" w:hAnsi="Times New Roman"/>
          <w:sz w:val="28"/>
          <w:lang w:val="en-US"/>
        </w:rPr>
        <w:t xml:space="preserve"> </w:t>
      </w:r>
      <w:r w:rsidRPr="002565F9">
        <w:rPr>
          <w:rFonts w:ascii="Times New Roman" w:hAnsi="Times New Roman"/>
          <w:sz w:val="28"/>
        </w:rPr>
        <w:t>смешивать</w:t>
      </w:r>
      <w:r w:rsidRPr="002565F9">
        <w:rPr>
          <w:rFonts w:ascii="Times New Roman" w:hAnsi="Times New Roman"/>
          <w:sz w:val="28"/>
          <w:lang w:val="en-US"/>
        </w:rPr>
        <w:t>.</w:t>
      </w:r>
    </w:p>
    <w:p w14:paraId="6606594F"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1C9D25FC" w14:textId="77777777" w:rsidR="002565F9" w:rsidRPr="002565F9" w:rsidRDefault="002565F9" w:rsidP="002565F9">
      <w:pPr>
        <w:spacing w:after="0" w:line="240" w:lineRule="auto"/>
        <w:ind w:firstLine="709"/>
        <w:contextualSpacing/>
        <w:jc w:val="both"/>
        <w:rPr>
          <w:rFonts w:ascii="Times New Roman" w:hAnsi="Times New Roman"/>
          <w:b/>
          <w:sz w:val="28"/>
          <w:lang w:val="en-US"/>
        </w:rPr>
      </w:pPr>
      <w:r w:rsidRPr="002565F9">
        <w:rPr>
          <w:rFonts w:ascii="Times New Roman" w:hAnsi="Times New Roman"/>
          <w:sz w:val="28"/>
          <w:lang w:val="en-US"/>
        </w:rPr>
        <w:t xml:space="preserve"> </w:t>
      </w:r>
      <w:r w:rsidRPr="002565F9">
        <w:rPr>
          <w:rFonts w:ascii="Times New Roman" w:hAnsi="Times New Roman"/>
          <w:b/>
          <w:sz w:val="28"/>
          <w:lang w:val="en-US"/>
        </w:rPr>
        <w:t>I. Match the words with the definitions below.</w:t>
      </w:r>
    </w:p>
    <w:p w14:paraId="53C6F8CE" w14:textId="77777777" w:rsidR="002565F9" w:rsidRPr="002565F9" w:rsidRDefault="002565F9" w:rsidP="002565F9">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i/>
          <w:iCs/>
          <w:sz w:val="28"/>
          <w:lang w:val="en-US"/>
        </w:rPr>
        <w:t xml:space="preserve">Query, domain name, sophisticated, colon, </w:t>
      </w:r>
      <w:bookmarkStart w:id="133" w:name="_Hlk61611506"/>
      <w:r w:rsidRPr="002565F9">
        <w:rPr>
          <w:rFonts w:ascii="Times New Roman" w:hAnsi="Times New Roman"/>
          <w:bCs/>
          <w:i/>
          <w:iCs/>
          <w:sz w:val="28"/>
          <w:lang w:val="en-US"/>
        </w:rPr>
        <w:t>slash</w:t>
      </w:r>
      <w:bookmarkEnd w:id="133"/>
      <w:r w:rsidRPr="002565F9">
        <w:rPr>
          <w:rFonts w:ascii="Times New Roman" w:hAnsi="Times New Roman"/>
          <w:bCs/>
          <w:i/>
          <w:iCs/>
          <w:sz w:val="28"/>
          <w:lang w:val="en-US"/>
        </w:rPr>
        <w:t>, bookmark, compatibility, feedback.</w:t>
      </w:r>
    </w:p>
    <w:p w14:paraId="1343E2E3"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1. The part of an email or website address on the internet that shows the name of the organization that the address belongs to.</w:t>
      </w:r>
    </w:p>
    <w:p w14:paraId="2E63CF18"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2. Reaction to a process or activity, or the information obtained from such a reaction.</w:t>
      </w:r>
    </w:p>
    <w:p w14:paraId="460CA123"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3. A question, often expressing doubt about something or looking for an answer from someone.</w:t>
      </w:r>
    </w:p>
    <w:p w14:paraId="6D8E9840" w14:textId="0A21EC24"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4. I</w:t>
      </w:r>
      <w:r w:rsidR="00DB4450">
        <w:rPr>
          <w:rFonts w:ascii="Times New Roman" w:hAnsi="Times New Roman"/>
          <w:bCs/>
          <w:sz w:val="28"/>
          <w:lang w:val="en-US"/>
        </w:rPr>
        <w:t>t is</w:t>
      </w:r>
      <w:r w:rsidRPr="002565F9">
        <w:rPr>
          <w:rFonts w:ascii="Times New Roman" w:hAnsi="Times New Roman"/>
          <w:bCs/>
          <w:sz w:val="28"/>
          <w:lang w:val="en-US"/>
        </w:rPr>
        <w:t xml:space="preserve"> a way of thinking, a system, or a machine</w:t>
      </w:r>
      <w:r w:rsidR="00DB4450">
        <w:rPr>
          <w:rFonts w:ascii="Times New Roman" w:hAnsi="Times New Roman"/>
          <w:bCs/>
          <w:sz w:val="28"/>
          <w:lang w:val="en-US"/>
        </w:rPr>
        <w:t>, which</w:t>
      </w:r>
      <w:r w:rsidRPr="002565F9">
        <w:rPr>
          <w:rFonts w:ascii="Times New Roman" w:hAnsi="Times New Roman"/>
          <w:bCs/>
          <w:sz w:val="28"/>
          <w:lang w:val="en-US"/>
        </w:rPr>
        <w:t xml:space="preserve"> is complicated or made with great skill.</w:t>
      </w:r>
    </w:p>
    <w:p w14:paraId="1273B59B" w14:textId="77777777" w:rsidR="002565F9" w:rsidRPr="002565F9" w:rsidRDefault="002565F9" w:rsidP="002565F9">
      <w:pPr>
        <w:spacing w:after="0" w:line="240" w:lineRule="auto"/>
        <w:ind w:firstLine="709"/>
        <w:contextualSpacing/>
        <w:jc w:val="both"/>
        <w:rPr>
          <w:ins w:id="134" w:author="Администратор" w:date="2021-01-15T13:29:00Z"/>
          <w:rFonts w:ascii="Times New Roman" w:hAnsi="Times New Roman"/>
          <w:bCs/>
          <w:sz w:val="28"/>
          <w:lang w:val="en-US"/>
        </w:rPr>
      </w:pPr>
      <w:r w:rsidRPr="002565F9">
        <w:rPr>
          <w:rFonts w:ascii="Times New Roman" w:hAnsi="Times New Roman"/>
          <w:bCs/>
          <w:sz w:val="28"/>
          <w:lang w:val="en-US"/>
        </w:rPr>
        <w:t>5. The fact of being able to be used with a particular type of computer, machine, device, etc.</w:t>
      </w:r>
    </w:p>
    <w:p w14:paraId="7C0AB394" w14:textId="6C633A8C"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6. The symbol: used in writing, especially to introduce a list of things or a sentence or phrase taken from somewhere else.</w:t>
      </w:r>
    </w:p>
    <w:p w14:paraId="41981E6A"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7. The address of a web page that is kept on your computer so that you can find it again easily.</w:t>
      </w:r>
    </w:p>
    <w:p w14:paraId="03D3A6D9"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8. The symbol / used in writing to separate letters, numbers, or words.</w:t>
      </w:r>
    </w:p>
    <w:p w14:paraId="69B47A3E"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p>
    <w:p w14:paraId="4BC28B31"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3"/>
        <w:tblW w:w="0" w:type="auto"/>
        <w:tblLook w:val="04A0" w:firstRow="1" w:lastRow="0" w:firstColumn="1" w:lastColumn="0" w:noHBand="0" w:noVBand="1"/>
      </w:tblPr>
      <w:tblGrid>
        <w:gridCol w:w="3093"/>
        <w:gridCol w:w="3117"/>
        <w:gridCol w:w="3135"/>
      </w:tblGrid>
      <w:tr w:rsidR="002565F9" w:rsidRPr="002565F9" w14:paraId="57F042BC" w14:textId="77777777" w:rsidTr="002565F9">
        <w:tc>
          <w:tcPr>
            <w:tcW w:w="3190" w:type="dxa"/>
          </w:tcPr>
          <w:p w14:paraId="0162BB82" w14:textId="77777777" w:rsidR="002565F9" w:rsidRPr="002565F9" w:rsidRDefault="002565F9" w:rsidP="002565F9">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43C0227F"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separate</w:t>
            </w:r>
          </w:p>
          <w:p w14:paraId="3CF84BCA"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p>
          <w:p w14:paraId="1C8047AC" w14:textId="108911F5"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 xml:space="preserve">3. to </w:t>
            </w:r>
            <w:r w:rsidR="00DB4450" w:rsidRPr="002565F9">
              <w:rPr>
                <w:rFonts w:ascii="Times New Roman" w:hAnsi="Times New Roman" w:cs="Times New Roman"/>
                <w:bCs/>
                <w:sz w:val="28"/>
                <w:szCs w:val="28"/>
                <w:lang w:val="en-US"/>
              </w:rPr>
              <w:t>communicate</w:t>
            </w:r>
          </w:p>
          <w:p w14:paraId="004A494F"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4.</w:t>
            </w:r>
          </w:p>
          <w:p w14:paraId="3CEB1B8A"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p>
          <w:p w14:paraId="228C4DAF"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link</w:t>
            </w:r>
          </w:p>
          <w:p w14:paraId="7B8CFE8C"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 xml:space="preserve">7. </w:t>
            </w:r>
          </w:p>
        </w:tc>
        <w:tc>
          <w:tcPr>
            <w:tcW w:w="3190" w:type="dxa"/>
          </w:tcPr>
          <w:p w14:paraId="6B0E481A" w14:textId="77777777" w:rsidR="002565F9" w:rsidRPr="002565F9" w:rsidRDefault="002565F9" w:rsidP="002565F9">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Adjectives</w:t>
            </w:r>
          </w:p>
          <w:p w14:paraId="1DF10868" w14:textId="77777777" w:rsidR="002565F9" w:rsidRPr="002565F9" w:rsidRDefault="002565F9" w:rsidP="002565F9">
            <w:pPr>
              <w:ind w:firstLine="709"/>
              <w:jc w:val="both"/>
              <w:rPr>
                <w:rFonts w:ascii="Times New Roman" w:hAnsi="Times New Roman" w:cs="Times New Roman"/>
                <w:bCs/>
                <w:sz w:val="28"/>
                <w:szCs w:val="28"/>
                <w:lang w:val="en-US"/>
              </w:rPr>
            </w:pPr>
          </w:p>
          <w:p w14:paraId="42DC341B" w14:textId="77777777" w:rsidR="002565F9" w:rsidRPr="002565F9" w:rsidRDefault="002565F9" w:rsidP="002565F9">
            <w:pPr>
              <w:ind w:firstLine="709"/>
              <w:jc w:val="both"/>
              <w:rPr>
                <w:rFonts w:ascii="Times New Roman" w:hAnsi="Times New Roman" w:cs="Times New Roman"/>
                <w:bCs/>
                <w:sz w:val="28"/>
                <w:szCs w:val="28"/>
                <w:lang w:val="en-US"/>
              </w:rPr>
            </w:pPr>
          </w:p>
          <w:p w14:paraId="14C7BDBD" w14:textId="77777777" w:rsidR="002565F9" w:rsidRPr="002565F9" w:rsidRDefault="002565F9" w:rsidP="002565F9">
            <w:pPr>
              <w:ind w:firstLine="709"/>
              <w:jc w:val="both"/>
              <w:rPr>
                <w:rFonts w:ascii="Times New Roman" w:hAnsi="Times New Roman" w:cs="Times New Roman"/>
                <w:bCs/>
                <w:sz w:val="28"/>
                <w:szCs w:val="28"/>
                <w:lang w:val="en-US"/>
              </w:rPr>
            </w:pPr>
          </w:p>
          <w:p w14:paraId="4DC6AB8A"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attached</w:t>
            </w:r>
          </w:p>
          <w:p w14:paraId="59AFA998" w14:textId="77777777" w:rsidR="002565F9" w:rsidRPr="002565F9" w:rsidRDefault="002565F9" w:rsidP="002565F9">
            <w:pPr>
              <w:ind w:firstLine="709"/>
              <w:jc w:val="both"/>
              <w:rPr>
                <w:rFonts w:ascii="Times New Roman" w:hAnsi="Times New Roman" w:cs="Times New Roman"/>
                <w:bCs/>
                <w:sz w:val="28"/>
                <w:szCs w:val="28"/>
                <w:lang w:val="en-US"/>
              </w:rPr>
            </w:pPr>
          </w:p>
          <w:p w14:paraId="430A0B9A" w14:textId="77777777" w:rsidR="002565F9" w:rsidRPr="002565F9" w:rsidRDefault="002565F9" w:rsidP="002565F9">
            <w:pPr>
              <w:ind w:firstLine="709"/>
              <w:jc w:val="both"/>
              <w:rPr>
                <w:rFonts w:ascii="Times New Roman" w:hAnsi="Times New Roman" w:cs="Times New Roman"/>
                <w:bCs/>
                <w:sz w:val="28"/>
                <w:szCs w:val="28"/>
                <w:lang w:val="en-US"/>
              </w:rPr>
            </w:pPr>
          </w:p>
          <w:p w14:paraId="736BF58C" w14:textId="77777777" w:rsidR="002565F9" w:rsidRPr="002565F9" w:rsidRDefault="002565F9" w:rsidP="002565F9">
            <w:pPr>
              <w:ind w:firstLine="709"/>
              <w:jc w:val="both"/>
              <w:rPr>
                <w:rFonts w:ascii="Times New Roman" w:hAnsi="Times New Roman" w:cs="Times New Roman"/>
                <w:bCs/>
                <w:sz w:val="28"/>
                <w:szCs w:val="28"/>
                <w:lang w:val="en-US"/>
              </w:rPr>
            </w:pPr>
          </w:p>
        </w:tc>
        <w:tc>
          <w:tcPr>
            <w:tcW w:w="3191" w:type="dxa"/>
          </w:tcPr>
          <w:p w14:paraId="0FB7FD90" w14:textId="77777777" w:rsidR="002565F9" w:rsidRPr="002565F9" w:rsidRDefault="002565F9" w:rsidP="002565F9">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Nouns</w:t>
            </w:r>
          </w:p>
          <w:p w14:paraId="208740FA" w14:textId="77777777" w:rsidR="002565F9" w:rsidRPr="002565F9" w:rsidRDefault="002565F9" w:rsidP="002565F9">
            <w:pPr>
              <w:ind w:firstLine="709"/>
              <w:jc w:val="both"/>
              <w:rPr>
                <w:rFonts w:ascii="Times New Roman" w:hAnsi="Times New Roman" w:cs="Times New Roman"/>
                <w:bCs/>
                <w:sz w:val="28"/>
                <w:szCs w:val="28"/>
                <w:lang w:val="en-US"/>
              </w:rPr>
            </w:pPr>
          </w:p>
          <w:p w14:paraId="7FD46B1E"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symbol</w:t>
            </w:r>
          </w:p>
          <w:p w14:paraId="131E55DD" w14:textId="77777777" w:rsidR="002565F9" w:rsidRPr="002565F9" w:rsidRDefault="002565F9" w:rsidP="002565F9">
            <w:pPr>
              <w:ind w:firstLine="709"/>
              <w:jc w:val="both"/>
              <w:rPr>
                <w:rFonts w:ascii="Times New Roman" w:hAnsi="Times New Roman" w:cs="Times New Roman"/>
                <w:bCs/>
                <w:sz w:val="28"/>
                <w:szCs w:val="28"/>
                <w:lang w:val="en-US"/>
              </w:rPr>
            </w:pPr>
          </w:p>
          <w:p w14:paraId="0DD0AB6C" w14:textId="77777777" w:rsidR="002565F9" w:rsidRPr="002565F9" w:rsidRDefault="002565F9" w:rsidP="002565F9">
            <w:pPr>
              <w:ind w:firstLine="709"/>
              <w:jc w:val="both"/>
              <w:rPr>
                <w:rFonts w:ascii="Times New Roman" w:hAnsi="Times New Roman" w:cs="Times New Roman"/>
                <w:bCs/>
                <w:sz w:val="28"/>
                <w:szCs w:val="28"/>
                <w:lang w:val="en-US"/>
              </w:rPr>
            </w:pPr>
          </w:p>
          <w:p w14:paraId="194D0130"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transmission</w:t>
            </w:r>
          </w:p>
          <w:p w14:paraId="3A3355B2" w14:textId="77777777" w:rsidR="002565F9" w:rsidRPr="002565F9" w:rsidRDefault="002565F9" w:rsidP="002565F9">
            <w:pPr>
              <w:ind w:firstLine="709"/>
              <w:jc w:val="both"/>
              <w:rPr>
                <w:rFonts w:ascii="Times New Roman" w:hAnsi="Times New Roman" w:cs="Times New Roman"/>
                <w:bCs/>
                <w:sz w:val="28"/>
                <w:szCs w:val="28"/>
                <w:lang w:val="en-US"/>
              </w:rPr>
            </w:pPr>
          </w:p>
          <w:p w14:paraId="5E6B5D89" w14:textId="2C3F6F46" w:rsidR="002565F9" w:rsidRPr="002565F9" w:rsidRDefault="00DB4450"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maintenance</w:t>
            </w:r>
          </w:p>
        </w:tc>
      </w:tr>
    </w:tbl>
    <w:p w14:paraId="373D0AB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3BD05E27"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43B8D1F0"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p>
    <w:p w14:paraId="245AC0E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Electronic, research, click, share, Instant, homework, crave, search; </w:t>
      </w:r>
    </w:p>
    <w:p w14:paraId="48A61F4D" w14:textId="00738FE0"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assignments, engine, </w:t>
      </w:r>
      <w:r w:rsidR="00DB4450" w:rsidRPr="002565F9">
        <w:rPr>
          <w:rFonts w:ascii="Times New Roman" w:hAnsi="Times New Roman" w:cs="Times New Roman"/>
          <w:sz w:val="28"/>
          <w:szCs w:val="28"/>
          <w:lang w:val="en-US"/>
        </w:rPr>
        <w:t>hyperlink, messaging</w:t>
      </w:r>
      <w:r w:rsidRPr="002565F9">
        <w:rPr>
          <w:rFonts w:ascii="Times New Roman" w:hAnsi="Times New Roman" w:cs="Times New Roman"/>
          <w:sz w:val="28"/>
          <w:szCs w:val="28"/>
          <w:lang w:val="en-US"/>
        </w:rPr>
        <w:t xml:space="preserve">, rewards, files, mail, skills. </w:t>
      </w:r>
    </w:p>
    <w:p w14:paraId="280BA33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61815171"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391E3B6F"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p>
    <w:p w14:paraId="57DAF3EE" w14:textId="199C6FC9" w:rsidR="002565F9" w:rsidRPr="002565F9" w:rsidRDefault="002565F9" w:rsidP="002565F9">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2565F9">
        <w:rPr>
          <w:rFonts w:ascii="Times New Roman" w:eastAsia="Times New Roman" w:hAnsi="Times New Roman" w:cs="Times New Roman"/>
          <w:bCs/>
          <w:i/>
          <w:iCs/>
          <w:sz w:val="28"/>
          <w:szCs w:val="28"/>
          <w:lang w:val="en-US" w:eastAsia="ru-RU"/>
        </w:rPr>
        <w:t xml:space="preserve">Digital data, IP address, router, access, </w:t>
      </w:r>
      <w:r w:rsidR="00DB4450">
        <w:rPr>
          <w:rFonts w:ascii="Times New Roman" w:eastAsia="Times New Roman" w:hAnsi="Times New Roman" w:cs="Times New Roman"/>
          <w:bCs/>
          <w:i/>
          <w:iCs/>
          <w:sz w:val="28"/>
          <w:szCs w:val="28"/>
          <w:lang w:val="en-US" w:eastAsia="ru-RU"/>
        </w:rPr>
        <w:t>wi-fi</w:t>
      </w:r>
      <w:r w:rsidRPr="002565F9">
        <w:rPr>
          <w:rFonts w:ascii="Times New Roman" w:eastAsia="Times New Roman" w:hAnsi="Times New Roman" w:cs="Times New Roman"/>
          <w:bCs/>
          <w:i/>
          <w:iCs/>
          <w:sz w:val="28"/>
          <w:szCs w:val="28"/>
          <w:lang w:val="en-US" w:eastAsia="ru-RU"/>
        </w:rPr>
        <w:t>, link, attached file, voice call.</w:t>
      </w:r>
    </w:p>
    <w:p w14:paraId="05CCCCCD"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1. By clicking on a ___, you might be taken to another website.</w:t>
      </w:r>
    </w:p>
    <w:p w14:paraId="1CD9980F"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2. Traditionally, telecoms companies make most of their profits from ___.</w:t>
      </w:r>
    </w:p>
    <w:p w14:paraId="62AB4B24"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3. It’s possible to store a lot more ___ on a DVD.</w:t>
      </w:r>
    </w:p>
    <w:p w14:paraId="606EA028"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4. The ___ will connect your computer to the Internet via your phone line.</w:t>
      </w:r>
    </w:p>
    <w:p w14:paraId="0F0316F2"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5. With the e-mail we received some ___.</w:t>
      </w:r>
    </w:p>
    <w:p w14:paraId="0493F16C"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6. Most public libraries provide free ___ to the Internet for library members.</w:t>
      </w:r>
    </w:p>
    <w:p w14:paraId="3AA175DB"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7. With ___, you can watch live news and sport, download and share large files quickly.</w:t>
      </w:r>
    </w:p>
    <w:p w14:paraId="5F33202F"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8. In order to be able to connect to the Internet a computer needs an ___.</w:t>
      </w:r>
    </w:p>
    <w:p w14:paraId="47668BCE"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440E4AC8" w14:textId="77777777" w:rsidR="002565F9" w:rsidRPr="002565F9" w:rsidRDefault="002565F9" w:rsidP="002565F9">
      <w:pPr>
        <w:rPr>
          <w:rFonts w:ascii="Times New Roman" w:hAnsi="Times New Roman"/>
          <w:b/>
          <w:bCs/>
          <w:sz w:val="28"/>
          <w:lang w:val="en-US"/>
        </w:rPr>
      </w:pPr>
      <w:r w:rsidRPr="002565F9">
        <w:rPr>
          <w:rFonts w:ascii="Times New Roman" w:hAnsi="Times New Roman"/>
          <w:b/>
          <w:bCs/>
          <w:sz w:val="28"/>
          <w:lang w:val="en-US"/>
        </w:rPr>
        <w:t>V. Translate the following sentences into English.</w:t>
      </w:r>
    </w:p>
    <w:p w14:paraId="7357B88A" w14:textId="77777777" w:rsidR="002565F9" w:rsidRPr="002565F9" w:rsidRDefault="002565F9" w:rsidP="002565F9">
      <w:pPr>
        <w:spacing w:after="0" w:line="240" w:lineRule="auto"/>
        <w:ind w:firstLine="709"/>
        <w:contextualSpacing/>
        <w:jc w:val="both"/>
        <w:rPr>
          <w:rFonts w:ascii="Times New Roman" w:hAnsi="Times New Roman"/>
          <w:sz w:val="28"/>
        </w:rPr>
      </w:pPr>
      <w:r w:rsidRPr="002565F9">
        <w:rPr>
          <w:rFonts w:ascii="Times New Roman" w:hAnsi="Times New Roman"/>
          <w:sz w:val="28"/>
        </w:rPr>
        <w:t>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книг, при этом оно легче большинства бумажных аналогов.11. Последнее, что вам необходимо сделать – это переустановить пароль.</w:t>
      </w:r>
    </w:p>
    <w:p w14:paraId="074F76D4" w14:textId="77777777" w:rsidR="002565F9" w:rsidRPr="002565F9" w:rsidRDefault="002565F9" w:rsidP="002565F9">
      <w:pPr>
        <w:spacing w:after="200" w:line="276" w:lineRule="auto"/>
        <w:ind w:firstLine="709"/>
        <w:contextualSpacing/>
        <w:rPr>
          <w:rFonts w:ascii="Times New Roman" w:eastAsia="Times New Roman" w:hAnsi="Times New Roman" w:cs="Times New Roman"/>
          <w:b/>
          <w:i/>
          <w:sz w:val="28"/>
          <w:szCs w:val="28"/>
          <w:lang w:eastAsia="ru-RU"/>
        </w:rPr>
      </w:pPr>
    </w:p>
    <w:p w14:paraId="0E8E5DB0" w14:textId="77777777" w:rsidR="002565F9" w:rsidRPr="005C0FAF" w:rsidRDefault="002565F9" w:rsidP="002565F9">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A</w:t>
      </w:r>
      <w:r w:rsidRPr="005C0FAF">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TEXT</w:t>
      </w:r>
      <w:r w:rsidRPr="005C0FAF">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STUDY</w:t>
      </w:r>
    </w:p>
    <w:p w14:paraId="06ACE509" w14:textId="77777777" w:rsidR="002565F9" w:rsidRPr="002565F9" w:rsidRDefault="002565F9" w:rsidP="002565F9">
      <w:pPr>
        <w:spacing w:after="0" w:line="240" w:lineRule="auto"/>
        <w:contextualSpacing/>
        <w:jc w:val="both"/>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I. Read the text and match the headings (a-d) with the paragraphs (1-4).</w:t>
      </w:r>
    </w:p>
    <w:p w14:paraId="31DB314F" w14:textId="77777777" w:rsidR="002565F9" w:rsidRPr="002565F9" w:rsidRDefault="002565F9" w:rsidP="002565F9">
      <w:pPr>
        <w:spacing w:after="0" w:line="240" w:lineRule="auto"/>
        <w:contextualSpacing/>
        <w:jc w:val="both"/>
        <w:rPr>
          <w:rFonts w:ascii="Times New Roman" w:eastAsia="Times New Roman" w:hAnsi="Times New Roman" w:cs="Times New Roman"/>
          <w:b/>
          <w:sz w:val="28"/>
          <w:szCs w:val="28"/>
          <w:lang w:val="en-US" w:eastAsia="ru-RU"/>
        </w:rPr>
      </w:pPr>
    </w:p>
    <w:p w14:paraId="40FF6F87"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a. Components of the Internet.</w:t>
      </w:r>
    </w:p>
    <w:p w14:paraId="226660FE"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b. The origin of the net.</w:t>
      </w:r>
    </w:p>
    <w:p w14:paraId="4CA3A6AC"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c. What the Internet is.</w:t>
      </w:r>
    </w:p>
    <w:p w14:paraId="3D3DE961"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d. How the net works.</w:t>
      </w:r>
    </w:p>
    <w:p w14:paraId="0B2F005D" w14:textId="77777777" w:rsidR="002565F9" w:rsidRPr="002565F9" w:rsidRDefault="002565F9" w:rsidP="002565F9">
      <w:pPr>
        <w:jc w:val="center"/>
        <w:rPr>
          <w:rFonts w:ascii="Times New Roman" w:hAnsi="Times New Roman"/>
          <w:b/>
          <w:bCs/>
          <w:sz w:val="28"/>
          <w:lang w:val="en-US"/>
        </w:rPr>
      </w:pPr>
      <w:r w:rsidRPr="002565F9">
        <w:rPr>
          <w:rFonts w:ascii="Times New Roman" w:hAnsi="Times New Roman"/>
          <w:b/>
          <w:bCs/>
          <w:sz w:val="28"/>
          <w:lang w:val="en-US"/>
        </w:rPr>
        <w:t>Text A. The Internet</w:t>
      </w:r>
    </w:p>
    <w:p w14:paraId="252DA64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w:t>
      </w:r>
      <w:bookmarkStart w:id="135" w:name="_Hlk62573490"/>
      <w:r w:rsidRPr="002565F9">
        <w:rPr>
          <w:rFonts w:ascii="Times New Roman" w:hAnsi="Times New Roman"/>
          <w:sz w:val="28"/>
          <w:lang w:val="en-US"/>
        </w:rPr>
        <w:t xml:space="preserve">The Internet </w:t>
      </w:r>
      <w:bookmarkEnd w:id="135"/>
      <w:r w:rsidRPr="002565F9">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14:paraId="63500DD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Internet enables computers to send one another small packets of digital data. For that to work, they use a common ’language’ called TCP/IP (Transmission 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14:paraId="112FBF1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The Internet began in 1969 as ARPAnet, a U.S. Department of Defense project to create a computer network that could </w:t>
      </w:r>
      <w:bookmarkStart w:id="136" w:name="_Hlk61447458"/>
      <w:r w:rsidRPr="002565F9">
        <w:rPr>
          <w:rFonts w:ascii="Times New Roman" w:hAnsi="Times New Roman"/>
          <w:sz w:val="28"/>
          <w:lang w:val="en-US"/>
        </w:rPr>
        <w:t xml:space="preserve">withstand </w:t>
      </w:r>
      <w:bookmarkEnd w:id="136"/>
      <w:r w:rsidRPr="002565F9">
        <w:rPr>
          <w:rFonts w:ascii="Times New Roman" w:hAnsi="Times New Roman"/>
          <w:sz w:val="28"/>
          <w:lang w:val="en-US"/>
        </w:rPr>
        <w:t xml:space="preserve">a nuclear war. During the next two </w:t>
      </w:r>
      <w:bookmarkStart w:id="137" w:name="_Hlk61447558"/>
      <w:r w:rsidRPr="002565F9">
        <w:rPr>
          <w:rFonts w:ascii="Times New Roman" w:hAnsi="Times New Roman"/>
          <w:sz w:val="28"/>
          <w:lang w:val="en-US"/>
        </w:rPr>
        <w:t>decade</w:t>
      </w:r>
      <w:bookmarkEnd w:id="137"/>
      <w:r w:rsidRPr="002565F9">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138" w:name="_Hlk61447611"/>
      <w:r w:rsidRPr="002565F9">
        <w:rPr>
          <w:rFonts w:ascii="Times New Roman" w:hAnsi="Times New Roman"/>
          <w:sz w:val="28"/>
          <w:lang w:val="en-US"/>
        </w:rPr>
        <w:t>broadband</w:t>
      </w:r>
      <w:bookmarkEnd w:id="138"/>
      <w:r w:rsidRPr="002565F9">
        <w:rPr>
          <w:rFonts w:ascii="Times New Roman" w:hAnsi="Times New Roman"/>
          <w:sz w:val="28"/>
          <w:lang w:val="en-US"/>
        </w:rPr>
        <w:t xml:space="preserve"> in the 2000s.</w:t>
      </w:r>
    </w:p>
    <w:p w14:paraId="6FC34C0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The Internet consists of multiple data systems. The most popular and important systems are:</w:t>
      </w:r>
    </w:p>
    <w:p w14:paraId="3248342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14:paraId="1705C25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14:paraId="52FE4FD6" w14:textId="77777777" w:rsidR="002565F9" w:rsidRPr="002565F9" w:rsidRDefault="002565F9" w:rsidP="002565F9">
      <w:pPr>
        <w:spacing w:after="0" w:line="240" w:lineRule="auto"/>
        <w:ind w:firstLine="709"/>
        <w:contextualSpacing/>
        <w:jc w:val="both"/>
        <w:rPr>
          <w:rFonts w:ascii="Times New Roman" w:hAnsi="Times New Roman"/>
          <w:sz w:val="28"/>
          <w:lang w:val="en-US"/>
        </w:rPr>
      </w:pPr>
      <w:bookmarkStart w:id="139" w:name="_Hlk61790893"/>
      <w:r w:rsidRPr="002565F9">
        <w:rPr>
          <w:rFonts w:ascii="Times New Roman" w:hAnsi="Times New Roman"/>
          <w:sz w:val="28"/>
          <w:lang w:val="en-US"/>
        </w:rPr>
        <w:t xml:space="preserve"> Instant messaging </w:t>
      </w:r>
      <w:bookmarkEnd w:id="139"/>
      <w:r w:rsidRPr="002565F9">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14:paraId="0149ADB9"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File Transfer Protocol (FTP), a system for </w:t>
      </w:r>
      <w:bookmarkStart w:id="140" w:name="_Hlk61447692"/>
      <w:r w:rsidRPr="002565F9">
        <w:rPr>
          <w:rFonts w:ascii="Times New Roman" w:hAnsi="Times New Roman"/>
          <w:sz w:val="28"/>
          <w:lang w:val="en-US"/>
        </w:rPr>
        <w:t>transfer</w:t>
      </w:r>
      <w:bookmarkEnd w:id="140"/>
      <w:r w:rsidRPr="002565F9">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14:paraId="029A31AE" w14:textId="77777777" w:rsidR="002565F9" w:rsidRPr="002565F9" w:rsidRDefault="002565F9" w:rsidP="002565F9">
      <w:pPr>
        <w:spacing w:after="0" w:line="240" w:lineRule="auto"/>
        <w:jc w:val="both"/>
        <w:rPr>
          <w:rFonts w:ascii="Times New Roman" w:hAnsi="Times New Roman"/>
          <w:sz w:val="28"/>
          <w:lang w:val="en-US"/>
        </w:rPr>
      </w:pPr>
    </w:p>
    <w:p w14:paraId="70709EC6" w14:textId="77777777" w:rsidR="002565F9" w:rsidRPr="002565F9" w:rsidRDefault="002565F9" w:rsidP="002565F9">
      <w:pPr>
        <w:rPr>
          <w:rFonts w:ascii="Times New Roman" w:hAnsi="Times New Roman"/>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Read the text again and decide if the following statements are true or false.</w:t>
      </w:r>
    </w:p>
    <w:p w14:paraId="2B8810F8"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Internet is a network of networks.</w:t>
      </w:r>
    </w:p>
    <w:p w14:paraId="1DFFCF24"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largest number of Internet users is in the UK.</w:t>
      </w:r>
    </w:p>
    <w:p w14:paraId="79BA51C5"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Computers need to use the same File Transfer Protocol to communicate with each other.</w:t>
      </w:r>
    </w:p>
    <w:p w14:paraId="7BDFED85"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Every computer connected to the Internet is given a unique address or IP number.</w:t>
      </w:r>
    </w:p>
    <w:p w14:paraId="58A80A5D"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Internet began as a military experiment.</w:t>
      </w:r>
    </w:p>
    <w:p w14:paraId="41A28626"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The huge growth of personal computer market was one of the reasons for rapid growth of Internet users.</w:t>
      </w:r>
    </w:p>
    <w:p w14:paraId="13013D05"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Tim Berners-Lee invented a broadband technology in the early</w:t>
      </w:r>
    </w:p>
    <w:p w14:paraId="318E9ACB"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1990s.</w:t>
      </w:r>
    </w:p>
    <w:p w14:paraId="46D53D81"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8. </w:t>
      </w:r>
      <w:bookmarkStart w:id="141" w:name="_Hlk61449955"/>
      <w:r w:rsidRPr="002565F9">
        <w:rPr>
          <w:rFonts w:ascii="Times New Roman" w:hAnsi="Times New Roman"/>
          <w:sz w:val="28"/>
          <w:lang w:val="en-US"/>
        </w:rPr>
        <w:t>Mailing List</w:t>
      </w:r>
      <w:bookmarkEnd w:id="141"/>
      <w:r w:rsidRPr="002565F9">
        <w:rPr>
          <w:rFonts w:ascii="Times New Roman" w:hAnsi="Times New Roman"/>
          <w:sz w:val="28"/>
          <w:lang w:val="en-US"/>
        </w:rPr>
        <w:t>s are based on programs that send messages on a certain</w:t>
      </w:r>
    </w:p>
    <w:p w14:paraId="7DA55CF2"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topic to all the computers whose users have subscribed to a list.</w:t>
      </w:r>
    </w:p>
    <w:p w14:paraId="4BEB9D02"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Many IM services now offer audio and video capabilities.</w:t>
      </w:r>
    </w:p>
    <w:p w14:paraId="28F3418D" w14:textId="77777777" w:rsidR="002565F9" w:rsidRPr="002565F9" w:rsidRDefault="002565F9" w:rsidP="00211F9A">
      <w:pPr>
        <w:spacing w:after="0" w:line="240" w:lineRule="auto"/>
        <w:ind w:firstLine="709"/>
        <w:contextualSpacing/>
        <w:jc w:val="both"/>
        <w:rPr>
          <w:rFonts w:ascii="Times New Roman" w:hAnsi="Times New Roman"/>
          <w:sz w:val="28"/>
          <w:lang w:val="en-US"/>
        </w:rPr>
      </w:pPr>
    </w:p>
    <w:p w14:paraId="17268050" w14:textId="77777777" w:rsidR="002565F9" w:rsidRPr="002565F9" w:rsidRDefault="002565F9" w:rsidP="00211F9A">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III.</w:t>
      </w:r>
      <w:r w:rsidRPr="002565F9">
        <w:rPr>
          <w:rFonts w:ascii="Times New Roman" w:hAnsi="Times New Roman"/>
          <w:sz w:val="28"/>
          <w:lang w:val="en-US"/>
        </w:rPr>
        <w:t xml:space="preserve"> </w:t>
      </w:r>
      <w:r w:rsidRPr="002565F9">
        <w:rPr>
          <w:rFonts w:ascii="Times New Roman" w:hAnsi="Times New Roman"/>
          <w:b/>
          <w:bCs/>
          <w:sz w:val="28"/>
          <w:lang w:val="en-US"/>
        </w:rPr>
        <w:t>What Internet system do these people use?</w:t>
      </w:r>
    </w:p>
    <w:p w14:paraId="3B15387B" w14:textId="77777777" w:rsidR="002565F9" w:rsidRPr="002565F9" w:rsidRDefault="002565F9" w:rsidP="00211F9A">
      <w:pPr>
        <w:spacing w:after="0" w:line="240" w:lineRule="auto"/>
        <w:ind w:firstLine="709"/>
        <w:contextualSpacing/>
        <w:jc w:val="both"/>
        <w:rPr>
          <w:rFonts w:ascii="Times New Roman" w:hAnsi="Times New Roman"/>
          <w:b/>
          <w:bCs/>
          <w:sz w:val="28"/>
          <w:lang w:val="en-US"/>
        </w:rPr>
      </w:pPr>
    </w:p>
    <w:p w14:paraId="3824A21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don’t want to spend too much money on international phone calls, so I’ve found a cheaper way to talk to my friend from Canada.</w:t>
      </w:r>
    </w:p>
    <w:p w14:paraId="706B63A2"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 like receiving daily updates and headlines from newspapers on my computer.</w:t>
      </w:r>
    </w:p>
    <w:p w14:paraId="62DA33C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I want to read people’s opinions about current sporting events and express my views.</w:t>
      </w:r>
    </w:p>
    <w:p w14:paraId="6801A2A0"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I’d like to check my students’ draft essays on my computer and send them back with my suggestions.</w:t>
      </w:r>
    </w:p>
    <w:p w14:paraId="21C8B097"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I have designed a web page and want to transfer the data to my reserved web space.</w:t>
      </w:r>
    </w:p>
    <w:p w14:paraId="2B2B49E1"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I’d like to avoid flying to Hong Kong to attend the meeting but I want to see what’s going on there.</w:t>
      </w:r>
    </w:p>
    <w:p w14:paraId="36BDF8FB" w14:textId="77777777" w:rsidR="002565F9" w:rsidRPr="002565F9" w:rsidRDefault="002565F9" w:rsidP="00211F9A">
      <w:pPr>
        <w:spacing w:after="0" w:line="240" w:lineRule="auto"/>
        <w:ind w:firstLine="709"/>
        <w:contextualSpacing/>
        <w:jc w:val="both"/>
        <w:rPr>
          <w:rFonts w:ascii="Times New Roman" w:hAnsi="Times New Roman"/>
          <w:sz w:val="28"/>
          <w:lang w:val="en-US"/>
        </w:rPr>
      </w:pPr>
    </w:p>
    <w:p w14:paraId="31059086" w14:textId="1FAACE5B" w:rsidR="002565F9" w:rsidRPr="002565F9" w:rsidRDefault="002565F9" w:rsidP="00211F9A">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IV. Fill the gaps with the correct prefix from the </w:t>
      </w:r>
      <w:r w:rsidR="00504D8C">
        <w:rPr>
          <w:rFonts w:ascii="Times New Roman" w:hAnsi="Times New Roman"/>
          <w:b/>
          <w:bCs/>
          <w:sz w:val="28"/>
          <w:lang w:val="en-US"/>
        </w:rPr>
        <w:t>list</w:t>
      </w:r>
      <w:r w:rsidRPr="002565F9">
        <w:rPr>
          <w:rFonts w:ascii="Times New Roman" w:hAnsi="Times New Roman"/>
          <w:b/>
          <w:bCs/>
          <w:sz w:val="28"/>
          <w:lang w:val="en-US"/>
        </w:rPr>
        <w:t>.</w:t>
      </w:r>
    </w:p>
    <w:p w14:paraId="3D862844" w14:textId="77777777" w:rsidR="002565F9" w:rsidRDefault="002565F9" w:rsidP="00211F9A">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ir- , in- , up-, re- , dis- , down-, de- , con</w:t>
      </w:r>
    </w:p>
    <w:p w14:paraId="5EC38C65" w14:textId="77777777" w:rsidR="00211F9A" w:rsidRPr="002565F9" w:rsidRDefault="00211F9A" w:rsidP="00211F9A">
      <w:pPr>
        <w:spacing w:after="0" w:line="240" w:lineRule="auto"/>
        <w:ind w:firstLine="709"/>
        <w:contextualSpacing/>
        <w:jc w:val="both"/>
        <w:rPr>
          <w:rFonts w:ascii="Times New Roman" w:hAnsi="Times New Roman"/>
          <w:b/>
          <w:bCs/>
          <w:sz w:val="28"/>
          <w:lang w:val="en-US"/>
        </w:rPr>
      </w:pPr>
    </w:p>
    <w:p w14:paraId="0EEDFAC7"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nection, you can ___ load apps directly onto it. 6. Did you buy a full version of the OS or just an ___ grade? 7. If your computer crashes, you may have to ___ boot it.</w:t>
      </w:r>
    </w:p>
    <w:p w14:paraId="5ABA4FFA" w14:textId="77777777" w:rsidR="002565F9" w:rsidRPr="002565F9" w:rsidRDefault="002565F9" w:rsidP="00211F9A">
      <w:pPr>
        <w:spacing w:after="0" w:line="240" w:lineRule="auto"/>
        <w:ind w:firstLine="709"/>
        <w:contextualSpacing/>
        <w:jc w:val="both"/>
        <w:rPr>
          <w:rFonts w:ascii="Times New Roman" w:hAnsi="Times New Roman"/>
          <w:sz w:val="28"/>
          <w:lang w:val="en-US"/>
        </w:rPr>
      </w:pPr>
    </w:p>
    <w:p w14:paraId="389AFFB0" w14:textId="77777777" w:rsidR="002565F9" w:rsidRPr="002565F9" w:rsidRDefault="002565F9" w:rsidP="002565F9">
      <w:pPr>
        <w:rPr>
          <w:rFonts w:ascii="Times New Roman" w:hAnsi="Times New Roman"/>
          <w:b/>
          <w:bCs/>
          <w:i/>
          <w:sz w:val="28"/>
          <w:lang w:val="en-US"/>
        </w:rPr>
      </w:pPr>
      <w:r w:rsidRPr="002565F9">
        <w:rPr>
          <w:rFonts w:ascii="Times New Roman" w:hAnsi="Times New Roman"/>
          <w:b/>
          <w:bCs/>
          <w:i/>
          <w:sz w:val="28"/>
          <w:lang w:val="en-US"/>
        </w:rPr>
        <w:t>B. TEXT STUDY</w:t>
      </w:r>
    </w:p>
    <w:p w14:paraId="2D4FE2EC" w14:textId="77777777" w:rsidR="002565F9" w:rsidRPr="002565F9" w:rsidRDefault="002565F9" w:rsidP="002565F9">
      <w:pPr>
        <w:rPr>
          <w:rFonts w:ascii="Times New Roman" w:hAnsi="Times New Roman"/>
          <w:b/>
          <w:bCs/>
          <w:sz w:val="28"/>
          <w:lang w:val="en-US"/>
        </w:rPr>
      </w:pPr>
      <w:r w:rsidRPr="002565F9">
        <w:rPr>
          <w:rFonts w:ascii="Times New Roman" w:hAnsi="Times New Roman"/>
          <w:b/>
          <w:bCs/>
          <w:sz w:val="28"/>
          <w:lang w:val="en-US"/>
        </w:rPr>
        <w:t>I. Read an article about net generation and decide which statement is true, false or not given.</w:t>
      </w:r>
    </w:p>
    <w:p w14:paraId="6CC1455C" w14:textId="7774D85B"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As the Net Generation Survey found, 75 % </w:t>
      </w:r>
      <w:r w:rsidR="00504D8C" w:rsidRPr="002565F9">
        <w:rPr>
          <w:rFonts w:ascii="Times New Roman" w:hAnsi="Times New Roman"/>
          <w:sz w:val="28"/>
          <w:lang w:val="en-US"/>
        </w:rPr>
        <w:t>students</w:t>
      </w:r>
      <w:r w:rsidRPr="002565F9">
        <w:rPr>
          <w:rFonts w:ascii="Times New Roman" w:hAnsi="Times New Roman"/>
          <w:sz w:val="28"/>
          <w:lang w:val="en-US"/>
        </w:rPr>
        <w:t xml:space="preserve"> message instantly while doing schoolwork.</w:t>
      </w:r>
    </w:p>
    <w:p w14:paraId="4D8EBB27"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trend towards collaborative work is an inherent feature of Net Generation.</w:t>
      </w:r>
    </w:p>
    <w:p w14:paraId="77AEB430"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blogs of Net Generation can’t be referred to their online diaries causing emotional honesty in their online communications.</w:t>
      </w:r>
    </w:p>
    <w:p w14:paraId="04437A4C"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Net generation students expect open and personal connection with their professors.</w:t>
      </w:r>
    </w:p>
    <w:p w14:paraId="2BB7559B"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Net Generation students are confident that evolving technology can cope with the challenges that affect the world.</w:t>
      </w:r>
    </w:p>
    <w:p w14:paraId="335BE44A"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Net generation students are keen on dealing with vital global environmental issue.</w:t>
      </w:r>
    </w:p>
    <w:p w14:paraId="6751C193"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The majority of college professors tend to think that students are failing at small group discussions.</w:t>
      </w:r>
    </w:p>
    <w:p w14:paraId="467C044F"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Students and professors are pushing for the online course components to include more of the multimedia Web experience the Net Generation is accustomed to.</w:t>
      </w:r>
    </w:p>
    <w:p w14:paraId="1EBE37B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Net Generation workers are indifferent to the expression of approval for their achievements.</w:t>
      </w:r>
    </w:p>
    <w:p w14:paraId="026C72B4"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14:paraId="1579033D" w14:textId="77777777" w:rsidR="002565F9" w:rsidRPr="002565F9" w:rsidRDefault="002565F9" w:rsidP="002565F9">
      <w:pPr>
        <w:jc w:val="center"/>
        <w:rPr>
          <w:rFonts w:ascii="Times New Roman" w:hAnsi="Times New Roman"/>
          <w:b/>
          <w:bCs/>
          <w:sz w:val="28"/>
          <w:lang w:val="en-US"/>
        </w:rPr>
      </w:pPr>
      <w:r w:rsidRPr="002565F9">
        <w:rPr>
          <w:rFonts w:ascii="Times New Roman" w:hAnsi="Times New Roman"/>
          <w:b/>
          <w:bCs/>
          <w:sz w:val="28"/>
          <w:lang w:val="en-US"/>
        </w:rPr>
        <w:t>How Net Generation Students Work</w:t>
      </w:r>
    </w:p>
    <w:p w14:paraId="5E7DF63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students are infamous for their multitasking skills and short </w:t>
      </w:r>
      <w:bookmarkStart w:id="142" w:name="_Hlk61447936"/>
      <w:r w:rsidRPr="002565F9">
        <w:rPr>
          <w:rFonts w:ascii="Times New Roman" w:hAnsi="Times New Roman"/>
          <w:sz w:val="28"/>
          <w:lang w:val="en-US"/>
        </w:rPr>
        <w:t>attention span</w:t>
      </w:r>
      <w:bookmarkEnd w:id="142"/>
      <w:r w:rsidRPr="002565F9">
        <w:rPr>
          <w:rFonts w:ascii="Times New Roman" w:hAnsi="Times New Roman"/>
          <w:sz w:val="28"/>
          <w:lang w:val="en-US"/>
        </w:rPr>
        <w:t xml:space="preserve">s. Growing up online, they’re trained to quickly and </w:t>
      </w:r>
      <w:bookmarkStart w:id="143" w:name="_Hlk61448564"/>
      <w:r w:rsidRPr="002565F9">
        <w:rPr>
          <w:rFonts w:ascii="Times New Roman" w:hAnsi="Times New Roman"/>
          <w:sz w:val="28"/>
          <w:lang w:val="en-US"/>
        </w:rPr>
        <w:t>simultaneously consume</w:t>
      </w:r>
      <w:bookmarkEnd w:id="143"/>
      <w:r w:rsidRPr="002565F9">
        <w:rPr>
          <w:rFonts w:ascii="Times New Roman" w:hAnsi="Times New Roman"/>
          <w:sz w:val="28"/>
          <w:lang w:val="en-US"/>
        </w:rPr>
        <w:t xml:space="preserve"> and process information from multiple media sources — and to ignore anything “boring” or otherwise uninspiring.</w:t>
      </w:r>
    </w:p>
    <w:p w14:paraId="215B1ED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44" w:name="_Hlk61612304"/>
      <w:r w:rsidRPr="002565F9">
        <w:rPr>
          <w:rFonts w:ascii="Times New Roman" w:hAnsi="Times New Roman"/>
          <w:sz w:val="28"/>
          <w:lang w:val="en-US"/>
        </w:rPr>
        <w:t xml:space="preserve">homework </w:t>
      </w:r>
      <w:bookmarkStart w:id="145" w:name="_Hlk61454816"/>
      <w:r w:rsidRPr="002565F9">
        <w:rPr>
          <w:rFonts w:ascii="Times New Roman" w:hAnsi="Times New Roman"/>
          <w:sz w:val="28"/>
          <w:lang w:val="en-US"/>
        </w:rPr>
        <w:t>assignment</w:t>
      </w:r>
      <w:bookmarkEnd w:id="145"/>
      <w:r w:rsidRPr="002565F9">
        <w:rPr>
          <w:rFonts w:ascii="Times New Roman" w:hAnsi="Times New Roman"/>
          <w:sz w:val="28"/>
          <w:lang w:val="en-US"/>
        </w:rPr>
        <w:t>s</w:t>
      </w:r>
      <w:bookmarkEnd w:id="144"/>
      <w:r w:rsidRPr="002565F9">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Net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14:paraId="3FBA811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46" w:name="_Hlk61456083"/>
      <w:r w:rsidRPr="002565F9">
        <w:rPr>
          <w:rFonts w:ascii="Times New Roman" w:hAnsi="Times New Roman"/>
          <w:sz w:val="28"/>
          <w:lang w:val="en-US"/>
        </w:rPr>
        <w:t xml:space="preserve">crave rewards and accolades </w:t>
      </w:r>
      <w:bookmarkEnd w:id="146"/>
      <w:r w:rsidRPr="002565F9">
        <w:rPr>
          <w:rFonts w:ascii="Times New Roman" w:hAnsi="Times New Roman"/>
          <w:sz w:val="28"/>
          <w:lang w:val="en-US"/>
        </w:rPr>
        <w:t>for their hard work. They’re aware of the many significant problems affecting the world, but they’re confident that through youthful innovation and ever-improving technology, these problems will be solved.</w:t>
      </w:r>
    </w:p>
    <w:p w14:paraId="70F7DDB2"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14:paraId="7000DD4A"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campuses were some of the earliest adopters of </w:t>
      </w:r>
      <w:bookmarkStart w:id="147" w:name="_Hlk61456274"/>
      <w:r w:rsidRPr="002565F9">
        <w:rPr>
          <w:rFonts w:ascii="Times New Roman" w:hAnsi="Times New Roman"/>
          <w:sz w:val="28"/>
          <w:lang w:val="en-US"/>
        </w:rPr>
        <w:t xml:space="preserve">ubiquitous </w:t>
      </w:r>
      <w:bookmarkEnd w:id="147"/>
      <w:r w:rsidRPr="002565F9">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14:paraId="6C3641D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48" w:name="_Hlk61456181"/>
      <w:r w:rsidRPr="002565F9">
        <w:rPr>
          <w:rFonts w:ascii="Times New Roman" w:hAnsi="Times New Roman"/>
          <w:sz w:val="28"/>
          <w:lang w:val="en-US"/>
        </w:rPr>
        <w:t>syllabi</w:t>
      </w:r>
      <w:bookmarkEnd w:id="148"/>
      <w:r w:rsidRPr="002565F9">
        <w:rPr>
          <w:rFonts w:ascii="Times New Roman" w:hAnsi="Times New Roman"/>
          <w:sz w:val="28"/>
          <w:lang w:val="en-US"/>
        </w:rPr>
        <w:t xml:space="preserve"> online.</w:t>
      </w:r>
    </w:p>
    <w:p w14:paraId="7887B1F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Businesses are also </w:t>
      </w:r>
      <w:bookmarkStart w:id="149" w:name="_Hlk61460407"/>
      <w:r w:rsidRPr="002565F9">
        <w:rPr>
          <w:rFonts w:ascii="Times New Roman" w:hAnsi="Times New Roman"/>
          <w:sz w:val="28"/>
          <w:lang w:val="en-US"/>
        </w:rPr>
        <w:t>scrambli</w:t>
      </w:r>
      <w:bookmarkEnd w:id="149"/>
      <w:r w:rsidRPr="002565F9">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14:paraId="08C40045" w14:textId="589D1437" w:rsid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workers are used to the awards and </w:t>
      </w:r>
      <w:bookmarkStart w:id="150" w:name="_Hlk61448614"/>
      <w:r w:rsidRPr="002565F9">
        <w:rPr>
          <w:rFonts w:ascii="Times New Roman" w:hAnsi="Times New Roman"/>
          <w:sz w:val="28"/>
          <w:lang w:val="en-US"/>
        </w:rPr>
        <w:t>accolade</w:t>
      </w:r>
      <w:bookmarkEnd w:id="150"/>
      <w:r w:rsidRPr="002565F9">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151" w:name="_Hlk61448672"/>
      <w:r w:rsidRPr="002565F9">
        <w:rPr>
          <w:rFonts w:ascii="Times New Roman" w:hAnsi="Times New Roman"/>
          <w:sz w:val="28"/>
          <w:lang w:val="en-US"/>
        </w:rPr>
        <w:t>incentive</w:t>
      </w:r>
      <w:bookmarkEnd w:id="151"/>
      <w:r w:rsidRPr="002565F9">
        <w:rPr>
          <w:rFonts w:ascii="Times New Roman" w:hAnsi="Times New Roman"/>
          <w:sz w:val="28"/>
          <w:lang w:val="en-US"/>
        </w:rPr>
        <w:t>s for jobs well done, like extra vacation time or prizes.</w:t>
      </w:r>
    </w:p>
    <w:p w14:paraId="1D1D773F" w14:textId="77777777" w:rsidR="00504D8C" w:rsidRPr="002565F9" w:rsidRDefault="00504D8C" w:rsidP="00211F9A">
      <w:pPr>
        <w:spacing w:after="0" w:line="240" w:lineRule="auto"/>
        <w:ind w:firstLine="709"/>
        <w:contextualSpacing/>
        <w:jc w:val="both"/>
        <w:rPr>
          <w:rFonts w:ascii="Times New Roman" w:hAnsi="Times New Roman"/>
          <w:sz w:val="28"/>
          <w:lang w:val="en-US"/>
        </w:rPr>
      </w:pPr>
    </w:p>
    <w:p w14:paraId="624B03F2"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a)</w:t>
      </w:r>
      <w:r w:rsidRPr="002565F9">
        <w:rPr>
          <w:rFonts w:ascii="Times New Roman" w:hAnsi="Times New Roman"/>
          <w:sz w:val="28"/>
          <w:lang w:val="en-US"/>
        </w:rPr>
        <w:t xml:space="preserve"> </w:t>
      </w:r>
      <w:r w:rsidRPr="002565F9">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14:paraId="72E3538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14:paraId="16090CA3" w14:textId="77777777" w:rsidR="002565F9" w:rsidRPr="002565F9" w:rsidRDefault="002565F9" w:rsidP="002565F9">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 xml:space="preserve"> b) Split into four groups and get ready to speak on one of the issues given below</w:t>
      </w:r>
      <w:r w:rsidRPr="002565F9">
        <w:rPr>
          <w:rFonts w:ascii="Times New Roman" w:hAnsi="Times New Roman"/>
          <w:sz w:val="28"/>
          <w:lang w:val="en-US"/>
        </w:rPr>
        <w:t>.</w:t>
      </w:r>
    </w:p>
    <w:p w14:paraId="7436768B"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definition of the Internet.</w:t>
      </w:r>
    </w:p>
    <w:p w14:paraId="686EAE9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How the Internet works.</w:t>
      </w:r>
    </w:p>
    <w:p w14:paraId="792C35C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origin of the Internet.</w:t>
      </w:r>
    </w:p>
    <w:p w14:paraId="3019426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Major components of the Internet.</w:t>
      </w:r>
    </w:p>
    <w:p w14:paraId="54165618"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c) Most information on the Internet is on websites. Which features from the list below would you choose to make a good website? Give reasons for your choice.</w:t>
      </w:r>
    </w:p>
    <w:p w14:paraId="77F1B24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Simple and user-friendly navigation.</w:t>
      </w:r>
    </w:p>
    <w:p w14:paraId="0E514CA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Complex design and a lot of animation.</w:t>
      </w:r>
    </w:p>
    <w:p w14:paraId="5FF643B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Fast-loading pages.</w:t>
      </w:r>
    </w:p>
    <w:p w14:paraId="05907AE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Brightly-coloured text.</w:t>
      </w:r>
    </w:p>
    <w:p w14:paraId="12C8BFD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Minimal scroll.</w:t>
      </w:r>
    </w:p>
    <w:p w14:paraId="3A73C071"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Fresh content.</w:t>
      </w:r>
    </w:p>
    <w:p w14:paraId="05AA912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Low resolution photography.</w:t>
      </w:r>
    </w:p>
    <w:p w14:paraId="7B8E9645"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Cross-platform / browser compatibility.</w:t>
      </w:r>
    </w:p>
    <w:p w14:paraId="2827DBDD"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1C2A7E6F" w14:textId="77777777" w:rsid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III. What do the abbreviations URL, HTML, HTTP, CSS, PHP stand for? Read the text and check your answers</w:t>
      </w:r>
      <w:r w:rsidR="00211F9A">
        <w:rPr>
          <w:rFonts w:ascii="Times New Roman" w:hAnsi="Times New Roman"/>
          <w:b/>
          <w:bCs/>
          <w:sz w:val="28"/>
          <w:lang w:val="en-US"/>
        </w:rPr>
        <w:t>.</w:t>
      </w:r>
    </w:p>
    <w:p w14:paraId="2541374D" w14:textId="77777777" w:rsidR="00211F9A" w:rsidRPr="002565F9" w:rsidRDefault="00211F9A" w:rsidP="002565F9">
      <w:pPr>
        <w:spacing w:after="0" w:line="240" w:lineRule="auto"/>
        <w:ind w:firstLine="709"/>
        <w:contextualSpacing/>
        <w:jc w:val="both"/>
        <w:rPr>
          <w:rFonts w:ascii="Times New Roman" w:hAnsi="Times New Roman"/>
          <w:b/>
          <w:bCs/>
          <w:sz w:val="28"/>
          <w:lang w:val="en-US"/>
        </w:rPr>
      </w:pPr>
    </w:p>
    <w:p w14:paraId="51F349AE" w14:textId="77777777" w:rsidR="002565F9" w:rsidRPr="002565F9" w:rsidRDefault="002565F9" w:rsidP="002565F9">
      <w:pPr>
        <w:spacing w:after="0" w:line="240" w:lineRule="auto"/>
        <w:ind w:firstLine="709"/>
        <w:contextualSpacing/>
        <w:jc w:val="center"/>
        <w:rPr>
          <w:rFonts w:ascii="Times New Roman" w:hAnsi="Times New Roman"/>
          <w:b/>
          <w:bCs/>
          <w:sz w:val="28"/>
          <w:lang w:val="en-US"/>
        </w:rPr>
      </w:pPr>
      <w:r w:rsidRPr="002565F9">
        <w:rPr>
          <w:rFonts w:ascii="Times New Roman" w:hAnsi="Times New Roman"/>
          <w:b/>
          <w:bCs/>
          <w:sz w:val="28"/>
          <w:lang w:val="en-US"/>
        </w:rPr>
        <w:t>THE WORLD WIDE WEB</w:t>
      </w:r>
    </w:p>
    <w:p w14:paraId="7D5E87B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(Hypertext Markup Language).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(Uniform Resource Locator) into the browser address bar. The URL, also known as the web address, tells the browser exactly where to find the page. However, most of the time, people get to a webpage by following a link from a different page or by searching for the page using a search engine. If you type keywords or a phrase into a search engine, it will display a list of websites relevant to your search terms. A set of transfer rules, called HTTP (Hyper Text Transfer Protocol) is used to link Web files together across the Internet. This is why web page addresses begin with http, followed by a colon and two slashes.</w:t>
      </w:r>
    </w:p>
    <w:p w14:paraId="2E88E905"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price ranges. As websites are becoming more sophisticated, web developers are using many more versatile tools. These include CSS (Cascading Style Sheets) and scripting languages such as JavaScript and PHP (Hypertext Preprocessor) </w:t>
      </w:r>
    </w:p>
    <w:p w14:paraId="55603C8E"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68000852"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IV. Using the words in italics complete these instructions about the process of navigation.</w:t>
      </w:r>
    </w:p>
    <w:p w14:paraId="644C31D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i/>
          <w:iCs/>
          <w:sz w:val="28"/>
          <w:lang w:val="en-US"/>
        </w:rPr>
        <w:t>Web page, search engine, web browser, client, URL, website, surf, web server</w:t>
      </w:r>
      <w:r w:rsidRPr="002565F9">
        <w:rPr>
          <w:rFonts w:ascii="Times New Roman" w:hAnsi="Times New Roman"/>
          <w:sz w:val="28"/>
          <w:lang w:val="en-US"/>
        </w:rPr>
        <w:t>.</w:t>
      </w:r>
    </w:p>
    <w:p w14:paraId="5A20EF34"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3C857F8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Start up your computer and connect to the Internet.</w:t>
      </w:r>
    </w:p>
    <w:p w14:paraId="687A052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Open your ____ ____.</w:t>
      </w:r>
    </w:p>
    <w:p w14:paraId="2C24A25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Type the ____ to access a website.</w:t>
      </w:r>
    </w:p>
    <w:p w14:paraId="14743F5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Your web browser sends the request to the correct ____ ____.</w:t>
      </w:r>
    </w:p>
    <w:p w14:paraId="4AAEC9B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server looks for the document and sends it to the ____ computer.</w:t>
      </w:r>
    </w:p>
    <w:p w14:paraId="2E7E4F6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Your web browser displays the selected ____ ____ on the screen.</w:t>
      </w:r>
    </w:p>
    <w:p w14:paraId="3EB8B992"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From the home page of the ____ you can ____ to other pages by clicking on hyperlinks.</w:t>
      </w:r>
    </w:p>
    <w:p w14:paraId="4FB3F4B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If you want to find more websites use a ____ ____.</w:t>
      </w:r>
    </w:p>
    <w:p w14:paraId="45C13401"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1FF4E46E" w14:textId="77777777" w:rsidR="002565F9" w:rsidRPr="002565F9" w:rsidRDefault="002565F9" w:rsidP="002565F9">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V. Read a short text about E-mail and study the way we say e-mail addresses.</w:t>
      </w:r>
    </w:p>
    <w:p w14:paraId="10EC102D"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An Internet e-mail address has a user name, the @ (at) symbol, and a domain name. The user name is the name you choose. The domain name has two parts separated by a dot (.). The first part is the network that receives the e-mail and the second is the top-level domain (TLD) which shows the type of organization, such as commercial (.com) or educational (.edu). Sometimes the TLD is a country code, such as .it (Italy).</w:t>
      </w:r>
      <w:r w:rsidRPr="002565F9">
        <w:rPr>
          <w:rFonts w:ascii="Times New Roman" w:hAnsi="Times New Roman"/>
          <w:sz w:val="28"/>
          <w:lang w:val="en-US"/>
        </w:rPr>
        <w:cr/>
      </w:r>
    </w:p>
    <w:p w14:paraId="4B355B60"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VI. Say these e-mail addresses.</w:t>
      </w:r>
    </w:p>
    <w:p w14:paraId="58FF4139" w14:textId="0E7469A2"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s_luc@redtop.com.fr</w:t>
      </w:r>
    </w:p>
    <w:p w14:paraId="53760F42" w14:textId="230512BE"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wills547@yahoo.co.uk</w:t>
      </w:r>
    </w:p>
    <w:p w14:paraId="733431DD" w14:textId="14ACC0EB"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client-info@tech.store.com.de</w:t>
      </w:r>
    </w:p>
    <w:p w14:paraId="3469D1CA" w14:textId="4271AC32"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n.tigers@callserve.com</w:t>
      </w:r>
    </w:p>
    <w:p w14:paraId="5AA1F871" w14:textId="50E6B99B"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w:t>
      </w:r>
      <w:hyperlink r:id="rId120" w:history="1">
        <w:r w:rsidRPr="002565F9">
          <w:rPr>
            <w:rFonts w:ascii="Times New Roman" w:hAnsi="Times New Roman"/>
            <w:color w:val="0563C1" w:themeColor="hyperlink"/>
            <w:sz w:val="28"/>
            <w:u w:val="single"/>
            <w:lang w:val="en-US"/>
          </w:rPr>
          <w:t>mary-jones@hotmail.co.uk</w:t>
        </w:r>
      </w:hyperlink>
    </w:p>
    <w:p w14:paraId="12C4DA86"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2500077F"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 Translate the following sentences into English.</w:t>
      </w:r>
    </w:p>
    <w:p w14:paraId="0D2C4B30" w14:textId="77777777" w:rsidR="002565F9" w:rsidRPr="002565F9" w:rsidRDefault="002565F9" w:rsidP="002565F9">
      <w:pPr>
        <w:spacing w:after="0" w:line="240" w:lineRule="auto"/>
        <w:ind w:firstLine="709"/>
        <w:contextualSpacing/>
        <w:jc w:val="both"/>
        <w:rPr>
          <w:rFonts w:ascii="Times New Roman" w:hAnsi="Times New Roman"/>
          <w:sz w:val="28"/>
        </w:rPr>
      </w:pPr>
      <w:r w:rsidRPr="002565F9">
        <w:rPr>
          <w:rFonts w:ascii="Times New Roman" w:hAnsi="Times New Roman"/>
          <w:sz w:val="28"/>
        </w:rPr>
        <w:t>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загружается, и фон текста – черный. 7. Некоторые сайты магазинов используют виртуальную реальность, чтобы рекламировать свою продукцию в сети. 8. Этот принтер полностью совместим с любым ведущим программным обеспечением. 9. Сегодня существуют тысячи различных поисковых систем, доступных в Интернете. 10. Небезопасно открывать почтовые сообщения от неизвестных отправителей. Они могут содержать вирусы.</w:t>
      </w:r>
    </w:p>
    <w:p w14:paraId="774D1ED1" w14:textId="77777777" w:rsidR="002565F9" w:rsidRPr="002565F9" w:rsidRDefault="002565F9" w:rsidP="002565F9">
      <w:pPr>
        <w:spacing w:after="0" w:line="240" w:lineRule="auto"/>
        <w:ind w:firstLine="709"/>
        <w:contextualSpacing/>
        <w:jc w:val="both"/>
        <w:rPr>
          <w:rFonts w:ascii="Times New Roman" w:hAnsi="Times New Roman"/>
          <w:sz w:val="28"/>
        </w:rPr>
      </w:pPr>
    </w:p>
    <w:p w14:paraId="64A42279"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VIII. Match the prefixes in column A to the correct endings in column B.</w:t>
      </w:r>
    </w:p>
    <w:p w14:paraId="07CB613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column A                                                       column B</w:t>
      </w:r>
    </w:p>
    <w:p w14:paraId="205C312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DOWN-                                                          -reader, -commerce, -mail</w:t>
      </w:r>
    </w:p>
    <w:p w14:paraId="0BD5656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RE-                                                                  -time, -load</w:t>
      </w:r>
    </w:p>
    <w:p w14:paraId="14A0E76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E-                                                                    -crime, -space, -slacking</w:t>
      </w:r>
    </w:p>
    <w:p w14:paraId="7BDA4E5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UP-                                                                  -write, -boot, -set, -usable</w:t>
      </w:r>
    </w:p>
    <w:p w14:paraId="00FBECA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CYBER-                                                         -grade, -date, -load</w:t>
      </w:r>
    </w:p>
    <w:p w14:paraId="5BB240CB"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606C9731"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b/>
          <w:bCs/>
          <w:sz w:val="28"/>
          <w:lang w:val="en-US"/>
        </w:rPr>
        <w:t>IX. Complete these definitions with the words from Exercise VIII</w:t>
      </w:r>
      <w:r w:rsidRPr="002565F9">
        <w:rPr>
          <w:rFonts w:ascii="Times New Roman" w:hAnsi="Times New Roman"/>
          <w:sz w:val="28"/>
          <w:lang w:val="en-US"/>
        </w:rPr>
        <w:t>.</w:t>
      </w:r>
    </w:p>
    <w:p w14:paraId="40F12A3D"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___ is to modify data in a file so that it has the most recent information.</w:t>
      </w:r>
    </w:p>
    <w:p w14:paraId="7EEE2E2A"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___ is the buying and selling of products and services over the Internet.</w:t>
      </w:r>
    </w:p>
    <w:p w14:paraId="126DF07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___ is when a network or a computer is not working or unavailable for use.</w:t>
      </w:r>
    </w:p>
    <w:p w14:paraId="1EAE5AE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___ is to start the computer again.</w:t>
      </w:r>
    </w:p>
    <w:p w14:paraId="21E1EB5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___ is the environment in which communication over computer networks occurs.</w:t>
      </w:r>
    </w:p>
    <w:p w14:paraId="730E54E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___ is to add or replace hardware or software in order to expand the computer’s power.</w:t>
      </w:r>
    </w:p>
    <w:p w14:paraId="07DB014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___ is using a company’s Internet access for activities which are not work-related, e.g. emailing friends, playing games, etc.</w:t>
      </w:r>
    </w:p>
    <w:p w14:paraId="77CCA37B"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00A8A9B6"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X.</w:t>
      </w:r>
      <w:r w:rsidRPr="002565F9">
        <w:rPr>
          <w:rFonts w:ascii="Times New Roman" w:hAnsi="Times New Roman"/>
          <w:sz w:val="28"/>
          <w:lang w:val="en-US"/>
        </w:rPr>
        <w:t xml:space="preserve">  </w:t>
      </w:r>
      <w:r w:rsidRPr="002565F9">
        <w:rPr>
          <w:rFonts w:ascii="Times New Roman" w:hAnsi="Times New Roman"/>
          <w:b/>
          <w:bCs/>
          <w:sz w:val="28"/>
          <w:lang w:val="en-US"/>
        </w:rPr>
        <w:t xml:space="preserve">Practise conditional sentences. </w:t>
      </w:r>
    </w:p>
    <w:p w14:paraId="618360B0"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a) Transform the following sentences according to the model.</w:t>
      </w:r>
    </w:p>
    <w:p w14:paraId="08213B46"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7DEBAA9E" w14:textId="77777777" w:rsidR="002565F9" w:rsidRPr="002565F9" w:rsidRDefault="002565F9" w:rsidP="002565F9">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(Model:) He runs round the park every morning, so he keeps very fit.</w:t>
      </w:r>
    </w:p>
    <w:p w14:paraId="54FD6675" w14:textId="77777777" w:rsidR="002565F9" w:rsidRPr="002565F9" w:rsidRDefault="002565F9" w:rsidP="002565F9">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If I ran round the park every morning, I would keep fit, too.</w:t>
      </w:r>
    </w:p>
    <w:p w14:paraId="18508879"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649047F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He lives in the South, so he can grow a lot of flowers. 2. He lives near his work, so he is never late. 3. He goes to bed early, so he always wakes up in time. 4. They have a maid, so they can enjoy themselves. </w:t>
      </w:r>
    </w:p>
    <w:p w14:paraId="0E26EAC4"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b) Put the verbs in brackets into the correct form.</w:t>
      </w:r>
    </w:p>
    <w:p w14:paraId="06090E9D" w14:textId="0334C1F6"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he worked more slowly, he (not make) .......... so many mistakes. 2. I could give you his address if I (know) ......... it. 3. I (keep)</w:t>
      </w:r>
      <w:r w:rsidR="00504D8C">
        <w:rPr>
          <w:rFonts w:ascii="Times New Roman" w:hAnsi="Times New Roman"/>
          <w:sz w:val="28"/>
          <w:lang w:val="en-US"/>
        </w:rPr>
        <w:t xml:space="preserve"> </w:t>
      </w:r>
      <w:r w:rsidRPr="002565F9">
        <w:rPr>
          <w:rFonts w:ascii="Times New Roman" w:hAnsi="Times New Roman"/>
          <w:sz w:val="28"/>
          <w:lang w:val="en-US"/>
        </w:rPr>
        <w:t>.</w:t>
      </w:r>
      <w:r w:rsidR="00504D8C">
        <w:rPr>
          <w:rFonts w:ascii="Times New Roman" w:hAnsi="Times New Roman"/>
          <w:sz w:val="28"/>
          <w:lang w:val="en-US"/>
        </w:rPr>
        <w:t>…</w:t>
      </w:r>
      <w:r w:rsidRPr="002565F9">
        <w:rPr>
          <w:rFonts w:ascii="Times New Roman" w:hAnsi="Times New Roman"/>
          <w:sz w:val="28"/>
          <w:lang w:val="en-US"/>
        </w:rPr>
        <w:t xml:space="preserve"> a gardener if I could afford it. 4. What would you do if the lift (get) ............ stuck between two floors?  5. He (not go)</w:t>
      </w:r>
      <w:r w:rsidR="00504D8C">
        <w:rPr>
          <w:rFonts w:ascii="Times New Roman" w:hAnsi="Times New Roman"/>
          <w:sz w:val="28"/>
          <w:lang w:val="en-US"/>
        </w:rPr>
        <w:t xml:space="preserve"> </w:t>
      </w:r>
      <w:r w:rsidRPr="002565F9">
        <w:rPr>
          <w:rFonts w:ascii="Times New Roman" w:hAnsi="Times New Roman"/>
          <w:sz w:val="28"/>
          <w:lang w:val="en-US"/>
        </w:rPr>
        <w:t>............. there</w:t>
      </w:r>
      <w:r w:rsidR="00504D8C">
        <w:rPr>
          <w:rFonts w:ascii="Times New Roman" w:hAnsi="Times New Roman"/>
          <w:sz w:val="28"/>
          <w:lang w:val="en-US"/>
        </w:rPr>
        <w:t>,</w:t>
      </w:r>
      <w:r w:rsidRPr="002565F9">
        <w:rPr>
          <w:rFonts w:ascii="Times New Roman" w:hAnsi="Times New Roman"/>
          <w:sz w:val="28"/>
          <w:lang w:val="en-US"/>
        </w:rPr>
        <w:t xml:space="preserve"> if his family were not invited.  6. If I (know) ............. her better, I (introduce)................. you. </w:t>
      </w:r>
    </w:p>
    <w:p w14:paraId="2482535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w:t>
      </w:r>
      <w:r w:rsidRPr="002565F9">
        <w:rPr>
          <w:rFonts w:ascii="Times New Roman" w:hAnsi="Times New Roman"/>
          <w:b/>
          <w:bCs/>
          <w:sz w:val="28"/>
          <w:lang w:val="en-US"/>
        </w:rPr>
        <w:t>c) Answer the questions, using complete conditional sentences.</w:t>
      </w:r>
    </w:p>
    <w:p w14:paraId="36C4BE59"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you had been born in 1960, how old would you have been in 1975?</w:t>
      </w:r>
    </w:p>
    <w:p w14:paraId="34C7329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If you had been late for this lesson, would you have apologized to the teacher?</w:t>
      </w:r>
    </w:p>
    <w:p w14:paraId="58EC0DDD"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What would you have done if there had been a holiday yesterday?</w:t>
      </w:r>
    </w:p>
    <w:p w14:paraId="72DCB6AB"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Could you have answered these questions correctly if you had been absent at the last lesson?</w:t>
      </w:r>
    </w:p>
    <w:p w14:paraId="1858A0BB"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 xml:space="preserve">            d) Put the verbs in brackets into the correct tenses. Don't forget that there exist mixed types of conditional sentences.</w:t>
      </w:r>
    </w:p>
    <w:p w14:paraId="1B1ADAE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I had a sandwich for lunch. If I (have) .............. a proper lunch, I (not feel) ............ so hungry now. 2. He told his friend, "I'm not feeling very well. I (not be) .............. here today if I (not promise) ............................ to come." 3. I can hardly keep my eyes open. If I (go) .......... to bed earlier last night, I (not be) ......... so tired now. 4. He looked at his watch while he was driving and thought, "If I (not stop) .......... to get petrol, I (be) ......... home now." (use might) </w:t>
      </w:r>
    </w:p>
    <w:p w14:paraId="704CE03A"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50430B21"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sz w:val="28"/>
          <w:lang w:val="en-US"/>
        </w:rPr>
        <w:t xml:space="preserve">IX. Speak about </w:t>
      </w:r>
      <w:r w:rsidRPr="002565F9">
        <w:rPr>
          <w:rFonts w:ascii="Times New Roman" w:hAnsi="Times New Roman"/>
          <w:b/>
          <w:bCs/>
          <w:sz w:val="28"/>
          <w:lang w:val="en-US"/>
        </w:rPr>
        <w:t>Internet, instant messaging systems, file transfer protocols and e- male</w:t>
      </w:r>
      <w:r w:rsidRPr="002565F9">
        <w:rPr>
          <w:rFonts w:ascii="Times New Roman" w:hAnsi="Times New Roman"/>
          <w:b/>
          <w:sz w:val="28"/>
          <w:lang w:val="en-US"/>
        </w:rPr>
        <w:t xml:space="preserve"> using key words, phrases and the topic sentences.</w:t>
      </w:r>
    </w:p>
    <w:p w14:paraId="370EC6C8"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4CECBFAC" w14:textId="77777777" w:rsidR="00A71D23" w:rsidRPr="00A71D23" w:rsidRDefault="00A71D23" w:rsidP="00A71D23">
      <w:pPr>
        <w:rPr>
          <w:rFonts w:ascii="Times New Roman" w:hAnsi="Times New Roman" w:cs="Times New Roman"/>
          <w:b/>
          <w:caps/>
          <w:sz w:val="28"/>
          <w:szCs w:val="28"/>
          <w:lang w:val="en-US"/>
        </w:rPr>
      </w:pPr>
      <w:r w:rsidRPr="00A71D23">
        <w:rPr>
          <w:rFonts w:ascii="Times New Roman" w:hAnsi="Times New Roman" w:cs="Times New Roman"/>
          <w:b/>
          <w:sz w:val="28"/>
          <w:szCs w:val="28"/>
          <w:lang w:val="en-US"/>
        </w:rPr>
        <w:t xml:space="preserve">Unit VI. COMPUTER </w:t>
      </w:r>
      <w:r w:rsidRPr="00A71D23">
        <w:rPr>
          <w:rFonts w:ascii="Times New Roman" w:hAnsi="Times New Roman" w:cs="Times New Roman"/>
          <w:b/>
          <w:caps/>
          <w:sz w:val="28"/>
          <w:szCs w:val="28"/>
          <w:lang w:val="en-US"/>
        </w:rPr>
        <w:t>sOFTWARE. PROGRAMMING LANGUAGES</w:t>
      </w:r>
    </w:p>
    <w:p w14:paraId="3181FB3B"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VOCABULARY STUDY</w:t>
      </w:r>
    </w:p>
    <w:p w14:paraId="628FE6CA"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 xml:space="preserve">Word List </w:t>
      </w:r>
    </w:p>
    <w:p w14:paraId="4595C3DA"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 and noun phrases</w:t>
      </w:r>
    </w:p>
    <w:p w14:paraId="1D874E5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sz w:val="28"/>
          <w:szCs w:val="28"/>
          <w:lang w:val="en-US"/>
        </w:rPr>
        <w:t xml:space="preserve">control flow </w:t>
      </w:r>
      <w:r w:rsidRPr="00A71D23">
        <w:rPr>
          <w:rFonts w:ascii="Times New Roman" w:hAnsi="Times New Roman" w:cs="Times New Roman"/>
          <w:b/>
          <w:sz w:val="28"/>
          <w:szCs w:val="28"/>
          <w:lang w:val="en-US"/>
        </w:rPr>
        <w:t>─</w:t>
      </w:r>
      <w:r w:rsidRPr="00A71D23">
        <w:rPr>
          <w:lang w:val="en-US"/>
        </w:rPr>
        <w:t xml:space="preserve"> </w:t>
      </w:r>
      <w:hyperlink r:id="rId121" w:history="1">
        <w:r w:rsidRPr="00A71D23">
          <w:rPr>
            <w:rFonts w:ascii="Times New Roman" w:hAnsi="Times New Roman"/>
            <w:sz w:val="28"/>
          </w:rPr>
          <w:t>последовательность</w:t>
        </w:r>
        <w:r w:rsidRPr="00A71D23">
          <w:rPr>
            <w:rFonts w:ascii="Times New Roman" w:hAnsi="Times New Roman"/>
            <w:sz w:val="28"/>
            <w:lang w:val="en-US"/>
          </w:rPr>
          <w:t xml:space="preserve"> </w:t>
        </w:r>
        <w:r w:rsidRPr="00A71D23">
          <w:rPr>
            <w:rFonts w:ascii="Times New Roman" w:hAnsi="Times New Roman"/>
            <w:sz w:val="28"/>
          </w:rPr>
          <w:t>управляющих</w:t>
        </w:r>
        <w:r w:rsidRPr="00A71D23">
          <w:rPr>
            <w:rFonts w:ascii="Times New Roman" w:hAnsi="Times New Roman"/>
            <w:sz w:val="28"/>
            <w:lang w:val="en-US"/>
          </w:rPr>
          <w:t xml:space="preserve"> </w:t>
        </w:r>
        <w:r w:rsidRPr="00A71D23">
          <w:rPr>
            <w:rFonts w:ascii="Times New Roman" w:hAnsi="Times New Roman"/>
            <w:sz w:val="28"/>
          </w:rPr>
          <w:t>команд</w:t>
        </w:r>
      </w:hyperlink>
      <w:r w:rsidRPr="00A71D23">
        <w:rPr>
          <w:rFonts w:ascii="Times New Roman" w:hAnsi="Times New Roman" w:cs="Times New Roman"/>
          <w:sz w:val="28"/>
          <w:szCs w:val="28"/>
          <w:lang w:val="en-US"/>
        </w:rPr>
        <w:t xml:space="preserve">; computation </w:t>
      </w:r>
      <w:r w:rsidRPr="00A71D23">
        <w:rPr>
          <w:rFonts w:ascii="Times New Roman" w:hAnsi="Times New Roman" w:cs="Times New Roman"/>
          <w:b/>
          <w:sz w:val="28"/>
          <w:szCs w:val="28"/>
          <w:lang w:val="en-US"/>
        </w:rPr>
        <w:t>─</w:t>
      </w:r>
      <w:r w:rsidRPr="00A71D23">
        <w:rPr>
          <w:lang w:val="en-US"/>
        </w:rPr>
        <w:t xml:space="preserve"> </w:t>
      </w:r>
      <w:r w:rsidRPr="00A71D23">
        <w:rPr>
          <w:rFonts w:ascii="Times New Roman" w:hAnsi="Times New Roman" w:cs="Times New Roman"/>
          <w:bCs/>
          <w:sz w:val="28"/>
          <w:szCs w:val="28"/>
          <w:lang w:val="en-US"/>
        </w:rPr>
        <w:t>вычисление;</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spreadsheet software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программ</w:t>
      </w:r>
      <w:r w:rsidRPr="00A71D23">
        <w:rPr>
          <w:rFonts w:ascii="Times New Roman" w:hAnsi="Times New Roman" w:cs="Times New Roman"/>
          <w:bCs/>
          <w:sz w:val="28"/>
          <w:szCs w:val="28"/>
        </w:rPr>
        <w:t>ное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обеспечение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для</w:t>
      </w:r>
      <w:r w:rsidRPr="00A71D23">
        <w:rPr>
          <w:rFonts w:ascii="Times New Roman" w:hAnsi="Times New Roman" w:cs="Times New Roman"/>
          <w:bCs/>
          <w:sz w:val="28"/>
          <w:szCs w:val="28"/>
          <w:lang w:val="en-US"/>
        </w:rPr>
        <w:t xml:space="preserve"> табличных расчётов;</w:t>
      </w:r>
      <w:r w:rsidRPr="00A71D23">
        <w:rPr>
          <w:rFonts w:ascii="Times New Roman" w:hAnsi="Times New Roman"/>
          <w:sz w:val="28"/>
          <w:lang w:val="en-US"/>
        </w:rPr>
        <w:t xml:space="preserve"> freeware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бесплатное программное обеспечение;</w:t>
      </w:r>
      <w:r w:rsidRPr="00A71D23">
        <w:rPr>
          <w:rFonts w:ascii="Times New Roman" w:hAnsi="Times New Roman"/>
          <w:sz w:val="28"/>
          <w:lang w:val="en-US"/>
        </w:rPr>
        <w:t xml:space="preserve"> trial period</w:t>
      </w:r>
      <w:r w:rsidRPr="00A71D23">
        <w:rPr>
          <w:rFonts w:ascii="Times New Roman" w:hAnsi="Times New Roman" w:cs="Times New Roman"/>
          <w:b/>
          <w:sz w:val="28"/>
          <w:szCs w:val="28"/>
          <w:lang w:val="en-US"/>
        </w:rPr>
        <w:t xml:space="preserve"> ─ </w:t>
      </w:r>
      <w:r w:rsidRPr="00A71D23">
        <w:rPr>
          <w:rFonts w:ascii="Times New Roman" w:hAnsi="Times New Roman"/>
          <w:sz w:val="28"/>
          <w:lang w:val="en-US"/>
        </w:rPr>
        <w:t xml:space="preserve"> срок пробного пользования, </w:t>
      </w:r>
      <w:r w:rsidRPr="00A71D23">
        <w:rPr>
          <w:rFonts w:ascii="Times New Roman" w:hAnsi="Times New Roman"/>
          <w:sz w:val="28"/>
        </w:rPr>
        <w:t>период</w:t>
      </w:r>
      <w:r w:rsidRPr="00A71D23">
        <w:rPr>
          <w:rFonts w:ascii="Times New Roman" w:hAnsi="Times New Roman"/>
          <w:sz w:val="28"/>
          <w:lang w:val="en-US"/>
        </w:rPr>
        <w:t xml:space="preserve"> </w:t>
      </w:r>
      <w:r w:rsidRPr="00A71D23">
        <w:rPr>
          <w:rFonts w:ascii="Times New Roman" w:hAnsi="Times New Roman"/>
          <w:sz w:val="28"/>
        </w:rPr>
        <w:t>тестирования</w:t>
      </w:r>
      <w:r w:rsidRPr="00A71D23">
        <w:rPr>
          <w:rFonts w:ascii="Times New Roman" w:hAnsi="Times New Roman"/>
          <w:sz w:val="28"/>
          <w:lang w:val="en-US"/>
        </w:rPr>
        <w:t xml:space="preserve">; charge </w:t>
      </w:r>
      <w:r w:rsidRPr="00A71D23">
        <w:rPr>
          <w:rFonts w:ascii="Times New Roman" w:hAnsi="Times New Roman"/>
          <w:b/>
          <w:sz w:val="28"/>
          <w:lang w:val="en-US"/>
        </w:rPr>
        <w:t xml:space="preserve">─ </w:t>
      </w:r>
      <w:r w:rsidRPr="00A71D23">
        <w:rPr>
          <w:rFonts w:ascii="Times New Roman" w:hAnsi="Times New Roman"/>
          <w:bCs/>
          <w:sz w:val="28"/>
          <w:lang w:val="en-US"/>
        </w:rPr>
        <w:t>плата за оказываемые услуги;</w:t>
      </w:r>
      <w:r w:rsidRPr="00A71D23">
        <w:rPr>
          <w:rFonts w:ascii="Times New Roman" w:hAnsi="Times New Roman"/>
          <w:sz w:val="28"/>
          <w:lang w:val="en-US"/>
        </w:rPr>
        <w:t xml:space="preserve"> shareware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условно-бесплатное программное обеспечение; proprietary software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программное обеспечение собственной разработки;</w:t>
      </w:r>
      <w:r w:rsidRPr="00A71D23">
        <w:rPr>
          <w:rFonts w:ascii="Times New Roman" w:hAnsi="Times New Roman"/>
          <w:sz w:val="28"/>
          <w:lang w:val="en-US"/>
        </w:rPr>
        <w:t xml:space="preserve"> paradigm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категория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utility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служебная программа;</w:t>
      </w:r>
      <w:r w:rsidRPr="00A71D23">
        <w:rPr>
          <w:rFonts w:ascii="Times New Roman" w:hAnsi="Times New Roman"/>
          <w:sz w:val="28"/>
          <w:lang w:val="en-US"/>
        </w:rPr>
        <w:t xml:space="preserve"> script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сценарий</w:t>
      </w:r>
      <w:r w:rsidRPr="00A71D23">
        <w:rPr>
          <w:rFonts w:ascii="Times New Roman" w:hAnsi="Times New Roman"/>
          <w:sz w:val="28"/>
          <w:lang w:val="en-US"/>
        </w:rPr>
        <w:t xml:space="preserve">; essence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сущность</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back end developer </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разработчик серверной части приложения; retail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розничная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торговля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acronym </w:t>
      </w:r>
      <w:bookmarkStart w:id="152" w:name="_Hlk61872066"/>
      <w:r w:rsidRPr="00A71D23">
        <w:rPr>
          <w:rFonts w:ascii="Times New Roman" w:hAnsi="Times New Roman" w:cs="Times New Roman"/>
          <w:b/>
          <w:sz w:val="28"/>
          <w:szCs w:val="28"/>
          <w:lang w:val="en-US"/>
        </w:rPr>
        <w:t>─</w:t>
      </w:r>
      <w:bookmarkEnd w:id="152"/>
      <w:r w:rsidRPr="00A71D23">
        <w:rPr>
          <w:lang w:val="en-US"/>
        </w:rPr>
        <w:t xml:space="preserve"> </w:t>
      </w:r>
      <w:r w:rsidRPr="00A71D23">
        <w:rPr>
          <w:rFonts w:ascii="Times New Roman" w:hAnsi="Times New Roman" w:cs="Times New Roman"/>
          <w:bCs/>
          <w:sz w:val="28"/>
          <w:szCs w:val="28"/>
          <w:lang w:val="en-US"/>
        </w:rPr>
        <w:t xml:space="preserve">акроним, вид аббревиатуры, образованной начальными звуками; shortcut ─ </w:t>
      </w:r>
      <w:r w:rsidRPr="00A71D23">
        <w:rPr>
          <w:rFonts w:ascii="Times New Roman" w:hAnsi="Times New Roman" w:cs="Times New Roman"/>
          <w:bCs/>
          <w:sz w:val="28"/>
          <w:szCs w:val="28"/>
        </w:rPr>
        <w:t>быстрая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клавиша</w:t>
      </w:r>
      <w:r w:rsidRPr="00A71D23">
        <w:rPr>
          <w:rFonts w:ascii="Times New Roman" w:hAnsi="Times New Roman" w:cs="Times New Roman"/>
          <w:bCs/>
          <w:sz w:val="28"/>
          <w:szCs w:val="28"/>
          <w:lang w:val="en-US"/>
        </w:rPr>
        <w:t>;</w:t>
      </w:r>
    </w:p>
    <w:p w14:paraId="6AD48E9B"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 xml:space="preserve">Adjectives </w:t>
      </w:r>
    </w:p>
    <w:p w14:paraId="776FC2F2" w14:textId="77777777" w:rsidR="00A71D23" w:rsidRPr="00A71D23" w:rsidRDefault="00A71D23" w:rsidP="00A71D23">
      <w:pPr>
        <w:spacing w:after="0" w:line="240" w:lineRule="auto"/>
        <w:ind w:firstLine="709"/>
        <w:contextualSpacing/>
        <w:jc w:val="both"/>
        <w:rPr>
          <w:rFonts w:ascii="Times New Roman" w:hAnsi="Times New Roman" w:cs="Times New Roman"/>
          <w:bCs/>
          <w:sz w:val="28"/>
          <w:szCs w:val="28"/>
          <w:lang w:val="en-US"/>
        </w:rPr>
      </w:pPr>
      <w:r w:rsidRPr="00A71D23">
        <w:rPr>
          <w:rFonts w:ascii="Times New Roman" w:hAnsi="Times New Roman"/>
          <w:sz w:val="28"/>
          <w:lang w:val="en-US"/>
        </w:rPr>
        <w:t xml:space="preserve">non-essential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несущественный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instant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мгновенный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open-source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c открытым исходным кодом;</w:t>
      </w:r>
      <w:r w:rsidRPr="00A71D23">
        <w:rPr>
          <w:rFonts w:ascii="Times New Roman" w:hAnsi="Times New Roman"/>
          <w:sz w:val="28"/>
          <w:lang w:val="en-US"/>
        </w:rPr>
        <w:t xml:space="preserve"> concurrent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для использования в многопоточной среде; relevant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релевантый</w:t>
      </w:r>
      <w:r w:rsidRPr="00A71D23">
        <w:rPr>
          <w:rFonts w:ascii="Times New Roman" w:hAnsi="Times New Roman"/>
          <w:sz w:val="28"/>
          <w:lang w:val="en-US"/>
        </w:rPr>
        <w:t xml:space="preserve">, </w:t>
      </w:r>
      <w:r w:rsidRPr="00A71D23">
        <w:rPr>
          <w:rFonts w:ascii="Times New Roman" w:hAnsi="Times New Roman"/>
          <w:sz w:val="28"/>
        </w:rPr>
        <w:t>уместный</w:t>
      </w:r>
      <w:r w:rsidRPr="00A71D23">
        <w:rPr>
          <w:rFonts w:ascii="Times New Roman" w:hAnsi="Times New Roman"/>
          <w:sz w:val="28"/>
          <w:lang w:val="en-US"/>
        </w:rPr>
        <w:t xml:space="preserve">; in-demand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востребованный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r w:rsidRPr="00A71D23">
        <w:rPr>
          <w:rFonts w:ascii="Times New Roman" w:hAnsi="Times New Roman"/>
          <w:sz w:val="28"/>
          <w:lang w:val="en-US"/>
        </w:rPr>
        <w:t xml:space="preserve">flexible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гибкий</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robust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устойчивый к сбоям </w:t>
      </w:r>
      <w:r w:rsidRPr="00A71D23">
        <w:rPr>
          <w:rFonts w:ascii="Times New Roman" w:hAnsi="Times New Roman"/>
          <w:sz w:val="28"/>
        </w:rPr>
        <w:t>и</w:t>
      </w:r>
      <w:r w:rsidRPr="00A71D23">
        <w:rPr>
          <w:rFonts w:ascii="Times New Roman" w:hAnsi="Times New Roman"/>
          <w:sz w:val="28"/>
          <w:lang w:val="en-US"/>
        </w:rPr>
        <w:t xml:space="preserve"> ошибкам; numerical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численный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p>
    <w:p w14:paraId="1596BAD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 and adverbs</w:t>
      </w:r>
    </w:p>
    <w:p w14:paraId="5289DC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sz w:val="28"/>
          <w:lang w:val="en-US"/>
        </w:rPr>
        <w:t>Execute</w:t>
      </w:r>
      <w:r w:rsidRPr="00A71D23">
        <w:rPr>
          <w:rFonts w:ascii="Times New Roman" w:hAnsi="Times New Roman" w:cs="Times New Roman"/>
          <w:b/>
          <w:sz w:val="28"/>
          <w:szCs w:val="28"/>
          <w:lang w:val="en-US"/>
        </w:rPr>
        <w:t xml:space="preserve"> ─</w:t>
      </w:r>
      <w:r w:rsidRPr="00A71D23">
        <w:rPr>
          <w:rFonts w:ascii="Times New Roman" w:hAnsi="Times New Roman" w:cs="Times New Roman"/>
          <w:sz w:val="28"/>
          <w:lang w:val="en-US"/>
        </w:rPr>
        <w:t xml:space="preserve"> выполнять, </w:t>
      </w:r>
      <w:r w:rsidRPr="00A71D23">
        <w:rPr>
          <w:rFonts w:ascii="Times New Roman" w:hAnsi="Times New Roman" w:cs="Times New Roman"/>
          <w:sz w:val="28"/>
        </w:rPr>
        <w:t>запускать</w:t>
      </w:r>
      <w:r w:rsidRPr="00A71D23">
        <w:rPr>
          <w:rFonts w:ascii="Times New Roman" w:hAnsi="Times New Roman" w:cs="Times New Roman"/>
          <w:sz w:val="28"/>
          <w:lang w:val="en-US"/>
        </w:rPr>
        <w:t xml:space="preserve">; ultimately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конечном</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итоге</w:t>
      </w:r>
      <w:r w:rsidRPr="00A71D23">
        <w:rPr>
          <w:rFonts w:ascii="Times New Roman" w:hAnsi="Times New Roman" w:cs="Times New Roman"/>
          <w:bCs/>
          <w:sz w:val="28"/>
          <w:szCs w:val="28"/>
          <w:lang w:val="en-US"/>
        </w:rPr>
        <w:t>;</w:t>
      </w:r>
      <w:r w:rsidRPr="00A71D23">
        <w:rPr>
          <w:rFonts w:ascii="Times New Roman" w:hAnsi="Times New Roman" w:cs="Times New Roman"/>
          <w:sz w:val="28"/>
          <w:lang w:val="en-US"/>
        </w:rPr>
        <w:t xml:space="preserve"> </w:t>
      </w:r>
      <w:r w:rsidRPr="00A71D23">
        <w:rPr>
          <w:rFonts w:ascii="Times New Roman" w:hAnsi="Times New Roman" w:cs="Times New Roman"/>
          <w:sz w:val="28"/>
          <w:szCs w:val="28"/>
          <w:lang w:val="en-US"/>
        </w:rPr>
        <w:t xml:space="preserve">cause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быть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причиной</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вызывать</w:t>
      </w:r>
      <w:r w:rsidRPr="00A71D23">
        <w:rPr>
          <w:rFonts w:ascii="Times New Roman" w:hAnsi="Times New Roman" w:cs="Times New Roman"/>
          <w:bCs/>
          <w:sz w:val="28"/>
          <w:szCs w:val="28"/>
          <w:lang w:val="en-US"/>
        </w:rPr>
        <w:t xml:space="preserve">; </w:t>
      </w:r>
      <w:r w:rsidRPr="00A71D23">
        <w:rPr>
          <w:rFonts w:ascii="Times New Roman" w:hAnsi="Times New Roman" w:cs="Times New Roman"/>
          <w:sz w:val="28"/>
          <w:szCs w:val="28"/>
          <w:lang w:val="en-US"/>
        </w:rPr>
        <w:t xml:space="preserve">carry out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выполнять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edit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редактировать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debug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отладить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устранить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ошибки</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purchase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покупать</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maintain </w:t>
      </w:r>
      <w:r w:rsidRPr="00A71D23">
        <w:rPr>
          <w:rFonts w:ascii="Times New Roman" w:hAnsi="Times New Roman" w:cs="Times New Roman"/>
          <w:sz w:val="28"/>
          <w:szCs w:val="28"/>
          <w:lang w:val="en-US"/>
        </w:rPr>
        <w:t xml:space="preserve">─ поддерживать в рабочем состоянии; </w:t>
      </w:r>
      <w:r w:rsidRPr="00A71D23">
        <w:rPr>
          <w:rFonts w:ascii="Times New Roman" w:hAnsi="Times New Roman"/>
          <w:sz w:val="28"/>
          <w:lang w:val="en-US"/>
        </w:rPr>
        <w:t xml:space="preserve">distribute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распространять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track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отслеживать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w:t>
      </w:r>
    </w:p>
    <w:p w14:paraId="0DD6A51D" w14:textId="77777777" w:rsidR="00A71D23" w:rsidRPr="00A71D23" w:rsidRDefault="00A71D23" w:rsidP="00A71D23">
      <w:pPr>
        <w:spacing w:after="0" w:line="240" w:lineRule="auto"/>
        <w:ind w:firstLine="709"/>
        <w:contextualSpacing/>
        <w:jc w:val="both"/>
        <w:rPr>
          <w:rFonts w:ascii="Times New Roman" w:hAnsi="Times New Roman" w:cs="Times New Roman"/>
          <w:sz w:val="28"/>
          <w:lang w:val="en-US"/>
        </w:rPr>
      </w:pPr>
    </w:p>
    <w:p w14:paraId="7E890327" w14:textId="77777777" w:rsidR="00A71D23" w:rsidRPr="00A71D23" w:rsidRDefault="00A71D23" w:rsidP="00A71D23">
      <w:pPr>
        <w:ind w:firstLine="708"/>
        <w:contextualSpacing/>
        <w:rPr>
          <w:rFonts w:ascii="Times New Roman" w:hAnsi="Times New Roman" w:cs="Times New Roman"/>
          <w:b/>
          <w:sz w:val="28"/>
          <w:szCs w:val="28"/>
          <w:lang w:val="en-US"/>
        </w:rPr>
      </w:pPr>
      <w:r w:rsidRPr="00A71D23">
        <w:rPr>
          <w:rFonts w:ascii="Times New Roman" w:hAnsi="Times New Roman" w:cs="Times New Roman"/>
          <w:b/>
          <w:sz w:val="28"/>
          <w:szCs w:val="28"/>
          <w:lang w:val="en-US"/>
        </w:rPr>
        <w:t>I. Match the words with the definitions below.</w:t>
      </w:r>
    </w:p>
    <w:p w14:paraId="694AE328" w14:textId="77777777" w:rsidR="00A71D23" w:rsidRPr="00A71D23" w:rsidRDefault="00A71D23" w:rsidP="00A71D23">
      <w:pPr>
        <w:rPr>
          <w:rFonts w:ascii="Times New Roman" w:hAnsi="Times New Roman"/>
          <w:i/>
          <w:iCs/>
          <w:sz w:val="28"/>
          <w:lang w:val="en-US"/>
        </w:rPr>
      </w:pPr>
      <w:r w:rsidRPr="00A71D23">
        <w:rPr>
          <w:rFonts w:ascii="Times New Roman" w:hAnsi="Times New Roman"/>
          <w:i/>
          <w:iCs/>
          <w:sz w:val="28"/>
          <w:lang w:val="en-US"/>
        </w:rPr>
        <w:t>Environment, programming language, trial period, source code, encompass, alter, requirement, familiar,</w:t>
      </w:r>
      <w:r w:rsidRPr="00A71D23">
        <w:rPr>
          <w:rFonts w:ascii="Times New Roman" w:hAnsi="Times New Roman"/>
          <w:sz w:val="28"/>
          <w:lang w:val="en-US"/>
        </w:rPr>
        <w:t xml:space="preserve"> </w:t>
      </w:r>
      <w:r w:rsidRPr="00A71D23">
        <w:rPr>
          <w:rFonts w:ascii="Times New Roman" w:hAnsi="Times New Roman"/>
          <w:i/>
          <w:iCs/>
          <w:sz w:val="28"/>
          <w:lang w:val="en-US"/>
        </w:rPr>
        <w:t>assembler, feature.</w:t>
      </w:r>
    </w:p>
    <w:p w14:paraId="78F9564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t>
      </w:r>
      <w:r w:rsidRPr="00A71D23">
        <w:rPr>
          <w:rFonts w:ascii="Times New Roman" w:hAnsi="Times New Roman" w:cs="Times New Roman"/>
          <w:sz w:val="28"/>
          <w:szCs w:val="28"/>
          <w:lang w:val="en-US"/>
        </w:rPr>
        <w:t xml:space="preserve">Testing period of </w:t>
      </w:r>
      <w:r w:rsidRPr="00A71D23">
        <w:rPr>
          <w:rFonts w:ascii="Times New Roman" w:hAnsi="Times New Roman"/>
          <w:sz w:val="28"/>
          <w:lang w:val="en-US"/>
        </w:rPr>
        <w:t>time to discover how effective or suitable something or someone is.</w:t>
      </w:r>
    </w:p>
    <w:p w14:paraId="106F354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Language for writing software.</w:t>
      </w:r>
    </w:p>
    <w:p w14:paraId="155C0F8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The system in which a computer or computer program operates.</w:t>
      </w:r>
    </w:p>
    <w:p w14:paraId="07CD92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The set of computer instructions that have been written in order to create a program or piece of software.</w:t>
      </w:r>
    </w:p>
    <w:p w14:paraId="74878DF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A typical quality or an important part of something.</w:t>
      </w:r>
    </w:p>
    <w:p w14:paraId="0F5EDFC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To include several different things.</w:t>
      </w:r>
    </w:p>
    <w:p w14:paraId="45BAB5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A program that changes computer instructions into machine code (= a set of numbers that gives instructions to a computer).</w:t>
      </w:r>
    </w:p>
    <w:p w14:paraId="26D0ABF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An official rule about something that it is necessary to have or to do.</w:t>
      </w:r>
    </w:p>
    <w:p w14:paraId="2E60ECE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Easy to recognize because of being seen, met, heard, etc. before.</w:t>
      </w:r>
    </w:p>
    <w:p w14:paraId="576C53A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10. To change something, usually slightly, or to cause the characteristics of something to change.</w:t>
      </w:r>
    </w:p>
    <w:p w14:paraId="71D1CDF6" w14:textId="77777777" w:rsidR="00A71D23" w:rsidRPr="00A71D23" w:rsidRDefault="00A71D23" w:rsidP="00A71D23">
      <w:pPr>
        <w:spacing w:after="200" w:line="276" w:lineRule="auto"/>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 Using a dictionary add as many words as possible into the table.</w:t>
      </w:r>
    </w:p>
    <w:tbl>
      <w:tblPr>
        <w:tblStyle w:val="a5"/>
        <w:tblW w:w="0" w:type="auto"/>
        <w:tblLook w:val="04A0" w:firstRow="1" w:lastRow="0" w:firstColumn="1" w:lastColumn="0" w:noHBand="0" w:noVBand="1"/>
      </w:tblPr>
      <w:tblGrid>
        <w:gridCol w:w="3107"/>
        <w:gridCol w:w="3114"/>
        <w:gridCol w:w="3124"/>
      </w:tblGrid>
      <w:tr w:rsidR="00A71D23" w:rsidRPr="00A71D23" w14:paraId="173911E5" w14:textId="77777777" w:rsidTr="00935719">
        <w:tc>
          <w:tcPr>
            <w:tcW w:w="3190" w:type="dxa"/>
          </w:tcPr>
          <w:p w14:paraId="18D73B39" w14:textId="77777777" w:rsidR="00A71D23" w:rsidRPr="00A71D23" w:rsidRDefault="00A71D23" w:rsidP="00A71D23">
            <w:pPr>
              <w:jc w:val="center"/>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w:t>
            </w:r>
          </w:p>
          <w:p w14:paraId="1407C011"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1. to alter</w:t>
            </w:r>
          </w:p>
          <w:p w14:paraId="08601529"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2.</w:t>
            </w:r>
          </w:p>
          <w:p w14:paraId="69187639"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3. to execute</w:t>
            </w:r>
          </w:p>
          <w:p w14:paraId="6A7C489D"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4.</w:t>
            </w:r>
          </w:p>
          <w:p w14:paraId="3CFA9C0E"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5.</w:t>
            </w:r>
          </w:p>
          <w:p w14:paraId="7541A9F0"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6. to assemble</w:t>
            </w:r>
          </w:p>
          <w:p w14:paraId="732148C1"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 xml:space="preserve">7. </w:t>
            </w:r>
          </w:p>
        </w:tc>
        <w:tc>
          <w:tcPr>
            <w:tcW w:w="3190" w:type="dxa"/>
          </w:tcPr>
          <w:p w14:paraId="5EF11BF5" w14:textId="77777777" w:rsidR="00A71D23" w:rsidRPr="00A71D23" w:rsidRDefault="00A71D23" w:rsidP="00A71D23">
            <w:pPr>
              <w:jc w:val="center"/>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Adjectives</w:t>
            </w:r>
          </w:p>
          <w:p w14:paraId="62CA6BFB" w14:textId="77777777" w:rsidR="00A71D23" w:rsidRPr="00A71D23" w:rsidRDefault="00A71D23" w:rsidP="00A71D23">
            <w:pPr>
              <w:jc w:val="center"/>
              <w:rPr>
                <w:rFonts w:ascii="Times New Roman" w:hAnsi="Times New Roman" w:cs="Times New Roman"/>
                <w:sz w:val="28"/>
                <w:szCs w:val="28"/>
                <w:lang w:val="en-US"/>
              </w:rPr>
            </w:pPr>
          </w:p>
          <w:p w14:paraId="0A9D5E32" w14:textId="77777777" w:rsidR="00A71D23" w:rsidRPr="00A71D23" w:rsidRDefault="00A71D23" w:rsidP="00A71D23">
            <w:pPr>
              <w:jc w:val="center"/>
              <w:rPr>
                <w:rFonts w:ascii="Times New Roman" w:hAnsi="Times New Roman" w:cs="Times New Roman"/>
                <w:sz w:val="28"/>
                <w:szCs w:val="28"/>
                <w:lang w:val="en-US"/>
              </w:rPr>
            </w:pPr>
          </w:p>
          <w:p w14:paraId="523347C1" w14:textId="77777777" w:rsidR="00A71D23" w:rsidRPr="00A71D23" w:rsidRDefault="00A71D23" w:rsidP="00A71D23">
            <w:pPr>
              <w:jc w:val="center"/>
              <w:rPr>
                <w:rFonts w:ascii="Times New Roman" w:hAnsi="Times New Roman" w:cs="Times New Roman"/>
                <w:sz w:val="28"/>
                <w:szCs w:val="28"/>
                <w:lang w:val="en-US"/>
              </w:rPr>
            </w:pPr>
          </w:p>
          <w:p w14:paraId="14549BAC"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original</w:t>
            </w:r>
          </w:p>
          <w:p w14:paraId="0CE4BFD3" w14:textId="77777777" w:rsidR="00A71D23" w:rsidRPr="00A71D23" w:rsidRDefault="00A71D23" w:rsidP="00A71D23">
            <w:pPr>
              <w:jc w:val="center"/>
              <w:rPr>
                <w:rFonts w:ascii="Times New Roman" w:hAnsi="Times New Roman" w:cs="Times New Roman"/>
                <w:sz w:val="28"/>
                <w:szCs w:val="28"/>
                <w:lang w:val="en-US"/>
              </w:rPr>
            </w:pPr>
          </w:p>
          <w:p w14:paraId="3E9FA6D1" w14:textId="77777777" w:rsidR="00A71D23" w:rsidRPr="00A71D23" w:rsidRDefault="00A71D23" w:rsidP="00A71D23">
            <w:pPr>
              <w:jc w:val="center"/>
              <w:rPr>
                <w:rFonts w:ascii="Times New Roman" w:hAnsi="Times New Roman" w:cs="Times New Roman"/>
                <w:sz w:val="28"/>
                <w:szCs w:val="28"/>
                <w:lang w:val="en-US"/>
              </w:rPr>
            </w:pPr>
          </w:p>
        </w:tc>
        <w:tc>
          <w:tcPr>
            <w:tcW w:w="3191" w:type="dxa"/>
          </w:tcPr>
          <w:p w14:paraId="0DCF7D5D" w14:textId="77777777" w:rsidR="00A71D23" w:rsidRPr="00A71D23" w:rsidRDefault="00A71D23" w:rsidP="00A71D23">
            <w:pPr>
              <w:jc w:val="center"/>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w:t>
            </w:r>
          </w:p>
          <w:p w14:paraId="6C091FAA" w14:textId="77777777" w:rsidR="00A71D23" w:rsidRPr="00A71D23" w:rsidRDefault="00A71D23" w:rsidP="00A71D23">
            <w:pPr>
              <w:jc w:val="center"/>
              <w:rPr>
                <w:rFonts w:ascii="Times New Roman" w:hAnsi="Times New Roman" w:cs="Times New Roman"/>
                <w:sz w:val="28"/>
                <w:szCs w:val="28"/>
                <w:lang w:val="en-US"/>
              </w:rPr>
            </w:pPr>
          </w:p>
          <w:p w14:paraId="3510B684"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requirement</w:t>
            </w:r>
          </w:p>
          <w:p w14:paraId="5D36C63C" w14:textId="77777777" w:rsidR="00A71D23" w:rsidRPr="00A71D23" w:rsidRDefault="00A71D23" w:rsidP="00A71D23">
            <w:pPr>
              <w:jc w:val="center"/>
              <w:rPr>
                <w:rFonts w:ascii="Times New Roman" w:hAnsi="Times New Roman" w:cs="Times New Roman"/>
                <w:sz w:val="28"/>
                <w:szCs w:val="28"/>
                <w:lang w:val="en-US"/>
              </w:rPr>
            </w:pPr>
          </w:p>
          <w:p w14:paraId="195FD54C" w14:textId="77777777" w:rsidR="00A71D23" w:rsidRPr="00A71D23" w:rsidRDefault="00A71D23" w:rsidP="00A71D23">
            <w:pPr>
              <w:rPr>
                <w:rFonts w:ascii="Times New Roman" w:hAnsi="Times New Roman" w:cs="Times New Roman"/>
                <w:sz w:val="28"/>
                <w:szCs w:val="28"/>
                <w:lang w:val="en-US"/>
              </w:rPr>
            </w:pPr>
          </w:p>
          <w:p w14:paraId="0C8694DC"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interpreter</w:t>
            </w:r>
          </w:p>
          <w:p w14:paraId="22098401" w14:textId="77777777" w:rsidR="00A71D23" w:rsidRPr="00A71D23" w:rsidRDefault="00A71D23" w:rsidP="00A71D23">
            <w:pPr>
              <w:rPr>
                <w:rFonts w:ascii="Times New Roman" w:hAnsi="Times New Roman" w:cs="Times New Roman"/>
                <w:sz w:val="28"/>
                <w:szCs w:val="28"/>
                <w:lang w:val="en-US"/>
              </w:rPr>
            </w:pPr>
          </w:p>
          <w:p w14:paraId="6219EA29"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accessibility</w:t>
            </w:r>
          </w:p>
        </w:tc>
      </w:tr>
    </w:tbl>
    <w:p w14:paraId="0370405B" w14:textId="77777777" w:rsidR="00A71D23" w:rsidRPr="00A71D23" w:rsidRDefault="00A71D23" w:rsidP="00A71D23">
      <w:pPr>
        <w:ind w:firstLine="708"/>
        <w:contextualSpacing/>
        <w:rPr>
          <w:rFonts w:ascii="Times New Roman" w:hAnsi="Times New Roman" w:cs="Times New Roman"/>
          <w:iCs/>
          <w:sz w:val="28"/>
          <w:szCs w:val="28"/>
          <w:lang w:val="en-US"/>
        </w:rPr>
      </w:pPr>
    </w:p>
    <w:p w14:paraId="0461A57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III. Choose the words with similar meaning from the two groups and arrange them in pairs.</w:t>
      </w:r>
    </w:p>
    <w:p w14:paraId="3114DDB5"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A. Load,</w:t>
      </w:r>
      <w:r w:rsidRPr="00A71D23">
        <w:rPr>
          <w:lang w:val="en-US"/>
        </w:rPr>
        <w:t xml:space="preserve"> </w:t>
      </w:r>
      <w:r w:rsidRPr="00A71D23">
        <w:rPr>
          <w:rFonts w:ascii="Times New Roman" w:hAnsi="Times New Roman" w:cs="Times New Roman"/>
          <w:sz w:val="28"/>
          <w:szCs w:val="28"/>
          <w:lang w:val="en-US"/>
        </w:rPr>
        <w:t>debug,</w:t>
      </w:r>
      <w:r w:rsidRPr="00A71D23">
        <w:rPr>
          <w:rFonts w:ascii="Times New Roman" w:hAnsi="Times New Roman"/>
          <w:sz w:val="28"/>
          <w:lang w:val="en-US"/>
        </w:rPr>
        <w:t xml:space="preserve"> </w:t>
      </w:r>
      <w:r w:rsidRPr="00A71D23">
        <w:rPr>
          <w:rFonts w:ascii="Times New Roman" w:hAnsi="Times New Roman" w:cs="Times New Roman"/>
          <w:sz w:val="28"/>
          <w:szCs w:val="28"/>
          <w:lang w:val="en-US"/>
        </w:rPr>
        <w:t xml:space="preserve">end-user, open-source, </w:t>
      </w:r>
      <w:r w:rsidRPr="00A71D23">
        <w:rPr>
          <w:rFonts w:ascii="Times New Roman" w:eastAsia="Times New Roman" w:hAnsi="Times New Roman" w:cs="Times New Roman"/>
          <w:bCs/>
          <w:sz w:val="28"/>
          <w:szCs w:val="28"/>
          <w:lang w:val="en-US" w:eastAsia="ru-RU"/>
        </w:rPr>
        <w:t>pass,</w:t>
      </w:r>
      <w:r w:rsidRPr="00A71D23">
        <w:rPr>
          <w:rFonts w:ascii="Times New Roman" w:hAnsi="Times New Roman"/>
          <w:sz w:val="28"/>
          <w:lang w:val="en-US"/>
        </w:rPr>
        <w:t xml:space="preserve"> </w:t>
      </w:r>
      <w:r w:rsidRPr="00A71D23">
        <w:rPr>
          <w:rFonts w:ascii="Times New Roman" w:eastAsia="Times New Roman" w:hAnsi="Times New Roman" w:cs="Times New Roman"/>
          <w:bCs/>
          <w:sz w:val="28"/>
          <w:szCs w:val="28"/>
          <w:lang w:val="en-US" w:eastAsia="ru-RU"/>
        </w:rPr>
        <w:t>provide,</w:t>
      </w:r>
      <w:r w:rsidRPr="00A71D23">
        <w:rPr>
          <w:lang w:val="en-US"/>
        </w:rPr>
        <w:t xml:space="preserve"> </w:t>
      </w:r>
      <w:r w:rsidRPr="00A71D23">
        <w:rPr>
          <w:rFonts w:ascii="Times New Roman" w:eastAsia="Times New Roman" w:hAnsi="Times New Roman" w:cs="Times New Roman"/>
          <w:bCs/>
          <w:sz w:val="28"/>
          <w:szCs w:val="28"/>
          <w:lang w:val="en-US" w:eastAsia="ru-RU"/>
        </w:rPr>
        <w:t xml:space="preserve">translate, </w:t>
      </w:r>
      <w:bookmarkStart w:id="153" w:name="_Hlk61819378"/>
      <w:r w:rsidRPr="00A71D23">
        <w:rPr>
          <w:rFonts w:ascii="Times New Roman" w:eastAsia="Times New Roman" w:hAnsi="Times New Roman" w:cs="Times New Roman"/>
          <w:bCs/>
          <w:sz w:val="28"/>
          <w:szCs w:val="28"/>
          <w:lang w:val="en-US" w:eastAsia="ru-RU"/>
        </w:rPr>
        <w:t xml:space="preserve">programming language.  </w:t>
      </w:r>
      <w:bookmarkEnd w:id="153"/>
    </w:p>
    <w:p w14:paraId="088A33B0"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B. Application, software, programming language,</w:t>
      </w:r>
      <w:r w:rsidRPr="00A71D23">
        <w:rPr>
          <w:lang w:val="en-US"/>
        </w:rPr>
        <w:t xml:space="preserve"> </w:t>
      </w:r>
      <w:r w:rsidRPr="00A71D23">
        <w:rPr>
          <w:rFonts w:ascii="Times New Roman" w:eastAsia="Times New Roman" w:hAnsi="Times New Roman" w:cs="Times New Roman"/>
          <w:bCs/>
          <w:sz w:val="28"/>
          <w:szCs w:val="28"/>
          <w:lang w:val="en-US" w:eastAsia="ru-RU"/>
        </w:rPr>
        <w:t>editor, instruction,</w:t>
      </w:r>
      <w:r w:rsidRPr="00A71D23">
        <w:rPr>
          <w:lang w:val="en-US"/>
        </w:rPr>
        <w:t xml:space="preserve"> </w:t>
      </w:r>
      <w:r w:rsidRPr="00A71D23">
        <w:rPr>
          <w:rFonts w:ascii="Times New Roman" w:eastAsia="Times New Roman" w:hAnsi="Times New Roman" w:cs="Times New Roman"/>
          <w:bCs/>
          <w:sz w:val="28"/>
          <w:szCs w:val="28"/>
          <w:lang w:val="en-US" w:eastAsia="ru-RU"/>
        </w:rPr>
        <w:t>environment, software.</w:t>
      </w:r>
    </w:p>
    <w:p w14:paraId="38ED8CA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bCs/>
          <w:sz w:val="28"/>
          <w:szCs w:val="28"/>
          <w:lang w:val="en-US" w:eastAsia="ru-RU"/>
        </w:rPr>
        <w:t>I</w:t>
      </w:r>
      <w:r w:rsidRPr="00A71D23">
        <w:rPr>
          <w:rFonts w:ascii="Times New Roman" w:eastAsia="Times New Roman" w:hAnsi="Times New Roman" w:cs="Times New Roman"/>
          <w:b/>
          <w:sz w:val="28"/>
          <w:szCs w:val="28"/>
          <w:lang w:val="en-US" w:eastAsia="ru-RU"/>
        </w:rPr>
        <w:t>V. Complete the sentences with the word collocations below that describe the advantages of high-level languages.</w:t>
      </w:r>
    </w:p>
    <w:p w14:paraId="0C38BDF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Easy to detect and remove errors;</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Machine Independence; Built-in library functions; Easy to understand; Easy to learn;</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Easy to write program.</w:t>
      </w:r>
    </w:p>
    <w:p w14:paraId="77DCF03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There are several advantages of high-level programming languages. The most important advantages are:</w:t>
      </w:r>
    </w:p>
    <w:p w14:paraId="71F86A5C"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a) … - the high-level languages are easier to learn than low level languages. The statements written for the program are similar to English-like statements.</w:t>
      </w:r>
    </w:p>
    <w:p w14:paraId="6215395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b) … - the program written in high level language by one programmer can easily be understood by another because the program instructions are similar to the English language.</w:t>
      </w:r>
    </w:p>
    <w:p w14:paraId="6345AA6D"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c) … - in high level language, a new program can easily be written in a very short time. The larger and complicated software can be developed in few days or months.</w:t>
      </w:r>
    </w:p>
    <w:p w14:paraId="02A8000D"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d) … - the errors in a program can be easily detected and removed. mostly the errors are occurred during the compilation of a new program.</w:t>
      </w:r>
    </w:p>
    <w:p w14:paraId="0216AE25"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e) … - Each high-level language provides a large number of built-in functions or procedures that can be used to perform specific task during designing of new programs. In this way, a large amount of time of programmer is saved.</w:t>
      </w:r>
    </w:p>
    <w:p w14:paraId="3B23767E"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f) … - program written in a high-level language is machine independent. It means that a program written in one type of computer can be executed on another type of computer.</w:t>
      </w:r>
    </w:p>
    <w:p w14:paraId="5A85A15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38AD26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V. Make up your own sentences using the following words and word combinations.</w:t>
      </w:r>
    </w:p>
    <w:p w14:paraId="0FB5BC4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A collection of computer programs, to execute the software, high-level programming languages, different classes of computer software, provide an environment or platform, test, debug, compiler, interpreter, assembler, Freeware, Shareware, Open Source Software, Closed Source Software, Utility Software.</w:t>
      </w:r>
    </w:p>
    <w:p w14:paraId="4A052FAF"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p>
    <w:p w14:paraId="44032D62"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eastAsia="ru-RU"/>
        </w:rPr>
      </w:pPr>
      <w:r w:rsidRPr="00A71D23">
        <w:rPr>
          <w:rFonts w:ascii="Times New Roman" w:eastAsia="Times New Roman" w:hAnsi="Times New Roman" w:cs="Times New Roman"/>
          <w:b/>
          <w:sz w:val="28"/>
          <w:szCs w:val="28"/>
          <w:lang w:val="en-US" w:eastAsia="ru-RU"/>
        </w:rPr>
        <w:t>VI</w:t>
      </w:r>
      <w:r w:rsidRPr="00A71D23">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Translate</w:t>
      </w:r>
      <w:r w:rsidRPr="00A71D23">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into</w:t>
      </w:r>
      <w:r w:rsidRPr="00A71D23">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English</w:t>
      </w:r>
      <w:r w:rsidRPr="00A71D23">
        <w:rPr>
          <w:rFonts w:ascii="Times New Roman" w:eastAsia="Times New Roman" w:hAnsi="Times New Roman" w:cs="Times New Roman"/>
          <w:b/>
          <w:sz w:val="28"/>
          <w:szCs w:val="28"/>
          <w:lang w:eastAsia="ru-RU"/>
        </w:rPr>
        <w:t>.</w:t>
      </w:r>
    </w:p>
    <w:p w14:paraId="48F0D627"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 </w:t>
      </w:r>
    </w:p>
    <w:p w14:paraId="5A546FEE"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 компьютерном жаргоне часто используется слово «софт» от английского </w:t>
      </w:r>
      <w:r w:rsidRPr="00A71D23">
        <w:rPr>
          <w:rFonts w:ascii="Times New Roman" w:eastAsia="Times New Roman" w:hAnsi="Times New Roman" w:cs="Times New Roman"/>
          <w:sz w:val="28"/>
          <w:szCs w:val="28"/>
          <w:lang w:val="en-US" w:eastAsia="ru-RU"/>
        </w:rPr>
        <w:t>software</w:t>
      </w:r>
      <w:r w:rsidRPr="00A71D23">
        <w:rPr>
          <w:rFonts w:ascii="Times New Roman" w:eastAsia="Times New Roman" w:hAnsi="Times New Roman" w:cs="Times New Roman"/>
          <w:sz w:val="28"/>
          <w:szCs w:val="28"/>
          <w:lang w:eastAsia="ru-RU"/>
        </w:rPr>
        <w:t xml:space="preserve">, которое в этом смысле впервые применил в журнале </w:t>
      </w:r>
      <w:r w:rsidRPr="00A71D23">
        <w:rPr>
          <w:rFonts w:ascii="Times New Roman" w:eastAsia="Times New Roman" w:hAnsi="Times New Roman" w:cs="Times New Roman"/>
          <w:sz w:val="28"/>
          <w:szCs w:val="28"/>
          <w:lang w:val="en-US" w:eastAsia="ru-RU"/>
        </w:rPr>
        <w:t>American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mathematical</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Monthly</w:t>
      </w:r>
      <w:r w:rsidRPr="00A71D23">
        <w:rPr>
          <w:rFonts w:ascii="Times New Roman" w:eastAsia="Times New Roman" w:hAnsi="Times New Roman" w:cs="Times New Roman"/>
          <w:sz w:val="28"/>
          <w:szCs w:val="28"/>
          <w:lang w:eastAsia="ru-RU"/>
        </w:rPr>
        <w:t xml:space="preserve"> математик из Принстонского университета Джон Тьюки (</w:t>
      </w:r>
      <w:r w:rsidRPr="00A71D23">
        <w:rPr>
          <w:rFonts w:ascii="Times New Roman" w:eastAsia="Times New Roman" w:hAnsi="Times New Roman" w:cs="Times New Roman"/>
          <w:sz w:val="28"/>
          <w:szCs w:val="28"/>
          <w:lang w:val="en-US" w:eastAsia="ru-RU"/>
        </w:rPr>
        <w:t>John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Tukey</w:t>
      </w:r>
      <w:r w:rsidRPr="00A71D23">
        <w:rPr>
          <w:rFonts w:ascii="Times New Roman" w:eastAsia="Times New Roman" w:hAnsi="Times New Roman" w:cs="Times New Roman"/>
          <w:sz w:val="28"/>
          <w:szCs w:val="28"/>
          <w:lang w:eastAsia="ru-RU"/>
        </w:rPr>
        <w:t xml:space="preserve">) в 1958 г. </w:t>
      </w:r>
    </w:p>
    <w:p w14:paraId="7456EE86"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По назначению ПО разделяется на системное, прикладное и инструментальное.  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Прикладное программное обеспечение призвано решать прикладные задачи пользователя. Например, финансовое управление, сеть поставок, управление транспортными расходами. Инструментальное программное обеспечение предназначено для использования в ходе проектирования, разработки и сопровождения программ. Виды инструментального ПО: текстовые редакторы, компиляторы, интерпретаторы, линковщики, отладчики, ассемблеры. </w:t>
      </w:r>
    </w:p>
    <w:p w14:paraId="46098E8E"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По способу распространения (доставки, оплаты, ограничения в использовании) ПО подразделяются на:</w:t>
      </w:r>
    </w:p>
    <w:p w14:paraId="77AEAB6F"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fr-FR" w:eastAsia="ru-RU"/>
        </w:rPr>
        <w:t>Free</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бесплатное ПО, являющееся собственническим. Условия его распространения могут запрещать его копировать, изменять, распространять;</w:t>
      </w:r>
    </w:p>
    <w:p w14:paraId="02F3B6F7"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val="en-US" w:eastAsia="ru-RU"/>
        </w:rPr>
        <w:t>Shareware</w:t>
      </w:r>
      <w:r w:rsidRPr="00A71D23">
        <w:rPr>
          <w:rFonts w:ascii="Times New Roman" w:eastAsia="Times New Roman" w:hAnsi="Times New Roman" w:cs="Times New Roman"/>
          <w:spacing w:val="-8"/>
          <w:sz w:val="28"/>
          <w:szCs w:val="28"/>
          <w:lang w:eastAsia="ru-RU"/>
        </w:rPr>
        <w:t xml:space="preserve"> – условно-бесплатное ПО. Пользователю предлагают пробную версию с напоминанием о необходимости оплаты использования программы. Основной принцип этого ПО: «попробуй, прежде чем купить»;</w:t>
      </w:r>
    </w:p>
    <w:p w14:paraId="5ABEDC19"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en-US" w:eastAsia="ru-RU"/>
        </w:rPr>
        <w:t>Proprietary</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собственническое ПО. Правообладатель сохраняет за собой монополию на его использование, копирование, модификацию.</w:t>
      </w:r>
    </w:p>
    <w:p w14:paraId="670E9807" w14:textId="77777777" w:rsidR="00A71D23" w:rsidRPr="00A71D23" w:rsidRDefault="00A71D23" w:rsidP="00A71D23">
      <w:pPr>
        <w:spacing w:after="0" w:line="240" w:lineRule="auto"/>
        <w:contextualSpacing/>
        <w:jc w:val="both"/>
        <w:rPr>
          <w:rFonts w:ascii="Times New Roman" w:eastAsia="Times New Roman" w:hAnsi="Times New Roman" w:cs="Times New Roman"/>
          <w:b/>
          <w:sz w:val="28"/>
          <w:szCs w:val="28"/>
          <w:lang w:eastAsia="ru-RU"/>
        </w:rPr>
      </w:pPr>
    </w:p>
    <w:p w14:paraId="35EB396F"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A. TEXT STUDY</w:t>
      </w:r>
    </w:p>
    <w:p w14:paraId="1C071897"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7471459"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1. What does software include?</w:t>
      </w:r>
    </w:p>
    <w:p w14:paraId="5CE47CB6"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2. What does software execution mean?</w:t>
      </w:r>
    </w:p>
    <w:p w14:paraId="44913EEA"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3. What operations do computers carry out?</w:t>
      </w:r>
    </w:p>
    <w:p w14:paraId="132766F6"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4. Who introduced the term ‘software’?</w:t>
      </w:r>
    </w:p>
    <w:p w14:paraId="69A59793"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 xml:space="preserve">5. What does system software coordinate? </w:t>
      </w:r>
    </w:p>
    <w:p w14:paraId="10B4C2B0"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6. Give</w:t>
      </w:r>
      <w:r w:rsidRPr="00A71D23">
        <w:rPr>
          <w:lang w:val="en-US"/>
        </w:rPr>
        <w:t xml:space="preserve"> </w:t>
      </w:r>
      <w:r w:rsidRPr="00A71D23">
        <w:rPr>
          <w:rFonts w:ascii="Times New Roman" w:hAnsi="Times New Roman" w:cs="Times New Roman"/>
          <w:bCs/>
          <w:sz w:val="28"/>
          <w:szCs w:val="28"/>
          <w:lang w:val="en-US"/>
        </w:rPr>
        <w:t>examples of application software.</w:t>
      </w:r>
    </w:p>
    <w:p w14:paraId="019D9D14"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7.  What software is used for creating both the system as well as application software?</w:t>
      </w:r>
    </w:p>
    <w:p w14:paraId="169FB227"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8. Characterize some additional subcategories of software.</w:t>
      </w:r>
    </w:p>
    <w:p w14:paraId="07824A41"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p>
    <w:p w14:paraId="2C67548D"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eastAsia="Times New Roman" w:hAnsi="Times New Roman" w:cs="Times New Roman"/>
          <w:b/>
          <w:sz w:val="28"/>
          <w:szCs w:val="28"/>
          <w:lang w:val="en-US" w:eastAsia="ru-RU"/>
        </w:rPr>
        <w:t xml:space="preserve">Text A. </w:t>
      </w:r>
      <w:bookmarkStart w:id="154" w:name="_Hlk61875796"/>
      <w:r w:rsidRPr="00A71D23">
        <w:rPr>
          <w:rFonts w:ascii="Times New Roman" w:hAnsi="Times New Roman"/>
          <w:b/>
          <w:bCs/>
          <w:sz w:val="28"/>
          <w:lang w:val="en-US"/>
        </w:rPr>
        <w:t>Different Classes and Types of Computer Software</w:t>
      </w:r>
      <w:bookmarkEnd w:id="154"/>
    </w:p>
    <w:p w14:paraId="13237882"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i/>
          <w:sz w:val="28"/>
          <w:szCs w:val="28"/>
          <w:lang w:val="en-US" w:eastAsia="ru-RU"/>
        </w:rPr>
        <w:t xml:space="preserve">Computer software </w:t>
      </w:r>
      <w:r w:rsidRPr="00A71D23">
        <w:rPr>
          <w:rFonts w:ascii="Times New Roman" w:eastAsiaTheme="minorEastAsia" w:hAnsi="Times New Roman" w:cs="Times New Roman"/>
          <w:sz w:val="28"/>
          <w:szCs w:val="28"/>
          <w:lang w:val="en-US" w:eastAsia="ru-RU"/>
        </w:rPr>
        <w:t xml:space="preserve">is a general term used to describe </w:t>
      </w:r>
      <w:bookmarkStart w:id="155" w:name="_Hlk61867583"/>
      <w:r w:rsidRPr="00A71D23">
        <w:rPr>
          <w:rFonts w:ascii="Times New Roman" w:eastAsiaTheme="minorEastAsia" w:hAnsi="Times New Roman" w:cs="Times New Roman"/>
          <w:sz w:val="28"/>
          <w:szCs w:val="28"/>
          <w:lang w:val="en-US" w:eastAsia="ru-RU"/>
        </w:rPr>
        <w:t>a collection of computer programs</w:t>
      </w:r>
      <w:bookmarkEnd w:id="155"/>
      <w:r w:rsidRPr="00A71D23">
        <w:rPr>
          <w:rFonts w:ascii="Times New Roman" w:eastAsiaTheme="minorEastAsia" w:hAnsi="Times New Roman" w:cs="Times New Roman"/>
          <w:sz w:val="28"/>
          <w:szCs w:val="28"/>
          <w:lang w:val="en-US" w:eastAsia="ru-RU"/>
        </w:rPr>
        <w:t xml:space="preserve">, procedures and documentation that perform some tasks on a computer system. Software includes websites, programs, video games, etc. that are coded by programming languages like C, C++, etc. The term “software” is sometimes used in a broader context to mean anything which is not hardware (which </w:t>
      </w:r>
      <w:bookmarkStart w:id="156" w:name="_Hlk61813614"/>
      <w:r w:rsidRPr="00A71D23">
        <w:rPr>
          <w:rFonts w:ascii="Times New Roman" w:eastAsiaTheme="minorEastAsia" w:hAnsi="Times New Roman" w:cs="Times New Roman"/>
          <w:sz w:val="28"/>
          <w:szCs w:val="28"/>
          <w:lang w:val="en-US" w:eastAsia="ru-RU"/>
        </w:rPr>
        <w:t>encompass</w:t>
      </w:r>
      <w:bookmarkEnd w:id="156"/>
      <w:r w:rsidRPr="00A71D23">
        <w:rPr>
          <w:rFonts w:ascii="Times New Roman" w:eastAsiaTheme="minorEastAsia" w:hAnsi="Times New Roman" w:cs="Times New Roman"/>
          <w:sz w:val="28"/>
          <w:szCs w:val="28"/>
          <w:lang w:val="en-US" w:eastAsia="ru-RU"/>
        </w:rPr>
        <w:t>es the physical interconnections and devices required to store and execute (or run) the software) but which is used with hardware, such as film, tapes, records, etc.</w:t>
      </w:r>
    </w:p>
    <w:p w14:paraId="52D2D5CD"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bookmarkStart w:id="157" w:name="_Hlk61869880"/>
      <w:r w:rsidRPr="00A71D23">
        <w:rPr>
          <w:rFonts w:ascii="Times New Roman" w:eastAsiaTheme="minorEastAsia" w:hAnsi="Times New Roman" w:cs="Times New Roman"/>
          <w:sz w:val="28"/>
          <w:szCs w:val="28"/>
          <w:lang w:val="en-US" w:eastAsia="ru-RU"/>
        </w:rPr>
        <w:t xml:space="preserve">In computers, software is loaded into RAM and executed in the CPU. </w:t>
      </w:r>
      <w:bookmarkEnd w:id="157"/>
      <w:r w:rsidRPr="00A71D23">
        <w:rPr>
          <w:rFonts w:ascii="Times New Roman" w:eastAsiaTheme="minorEastAsia" w:hAnsi="Times New Roman" w:cs="Times New Roman"/>
          <w:sz w:val="28"/>
          <w:szCs w:val="28"/>
          <w:lang w:val="en-US" w:eastAsia="ru-RU"/>
        </w:rPr>
        <w:t xml:space="preserve">Once the software is loaded, the computer is able </w:t>
      </w:r>
      <w:bookmarkStart w:id="158" w:name="_Hlk61867642"/>
      <w:r w:rsidRPr="00A71D23">
        <w:rPr>
          <w:rFonts w:ascii="Times New Roman" w:eastAsiaTheme="minorEastAsia" w:hAnsi="Times New Roman" w:cs="Times New Roman"/>
          <w:sz w:val="28"/>
          <w:szCs w:val="28"/>
          <w:lang w:val="en-US" w:eastAsia="ru-RU"/>
        </w:rPr>
        <w:t>to execute the software</w:t>
      </w:r>
      <w:bookmarkEnd w:id="158"/>
      <w:r w:rsidRPr="00A71D23">
        <w:rPr>
          <w:rFonts w:ascii="Times New Roman" w:eastAsiaTheme="minorEastAsia" w:hAnsi="Times New Roman" w:cs="Times New Roman"/>
          <w:sz w:val="28"/>
          <w:szCs w:val="28"/>
          <w:lang w:val="en-US" w:eastAsia="ru-RU"/>
        </w:rPr>
        <w:t xml:space="preserve">. This involves passing instructions from the application software, through the system software, to the hardware which </w:t>
      </w:r>
      <w:bookmarkStart w:id="159" w:name="_Hlk61808351"/>
      <w:r w:rsidRPr="00A71D23">
        <w:rPr>
          <w:rFonts w:ascii="Times New Roman" w:eastAsiaTheme="minorEastAsia" w:hAnsi="Times New Roman" w:cs="Times New Roman"/>
          <w:sz w:val="28"/>
          <w:szCs w:val="28"/>
          <w:lang w:val="en-US" w:eastAsia="ru-RU"/>
        </w:rPr>
        <w:t>ultimately</w:t>
      </w:r>
      <w:bookmarkEnd w:id="159"/>
      <w:r w:rsidRPr="00A71D23">
        <w:rPr>
          <w:rFonts w:ascii="Times New Roman" w:eastAsiaTheme="minorEastAsia" w:hAnsi="Times New Roman" w:cs="Times New Roman"/>
          <w:sz w:val="28"/>
          <w:szCs w:val="28"/>
          <w:lang w:val="en-US" w:eastAsia="ru-RU"/>
        </w:rPr>
        <w:t xml:space="preserve"> receives the instruction as machine code. Each instruction </w:t>
      </w:r>
      <w:bookmarkStart w:id="160" w:name="_Hlk61808490"/>
      <w:r w:rsidRPr="00A71D23">
        <w:rPr>
          <w:rFonts w:ascii="Times New Roman" w:eastAsiaTheme="minorEastAsia" w:hAnsi="Times New Roman" w:cs="Times New Roman"/>
          <w:sz w:val="28"/>
          <w:szCs w:val="28"/>
          <w:lang w:val="en-US" w:eastAsia="ru-RU"/>
        </w:rPr>
        <w:t>causes the computer to carry out</w:t>
      </w:r>
      <w:bookmarkEnd w:id="160"/>
      <w:r w:rsidRPr="00A71D23">
        <w:rPr>
          <w:rFonts w:ascii="Times New Roman" w:eastAsiaTheme="minorEastAsia" w:hAnsi="Times New Roman" w:cs="Times New Roman"/>
          <w:sz w:val="28"/>
          <w:szCs w:val="28"/>
          <w:lang w:val="en-US" w:eastAsia="ru-RU"/>
        </w:rPr>
        <w:t xml:space="preserve"> an operation – moving data, carrying out a computation, or altering the </w:t>
      </w:r>
      <w:bookmarkStart w:id="161" w:name="_Hlk61808427"/>
      <w:r w:rsidRPr="00A71D23">
        <w:rPr>
          <w:rFonts w:ascii="Times New Roman" w:eastAsiaTheme="minorEastAsia" w:hAnsi="Times New Roman" w:cs="Times New Roman"/>
          <w:sz w:val="28"/>
          <w:szCs w:val="28"/>
          <w:lang w:val="en-US" w:eastAsia="ru-RU"/>
        </w:rPr>
        <w:t xml:space="preserve">control flow </w:t>
      </w:r>
      <w:bookmarkEnd w:id="161"/>
      <w:r w:rsidRPr="00A71D23">
        <w:rPr>
          <w:rFonts w:ascii="Times New Roman" w:eastAsiaTheme="minorEastAsia" w:hAnsi="Times New Roman" w:cs="Times New Roman"/>
          <w:sz w:val="28"/>
          <w:szCs w:val="28"/>
          <w:lang w:val="en-US" w:eastAsia="ru-RU"/>
        </w:rPr>
        <w:t xml:space="preserve">of instructions. </w:t>
      </w:r>
      <w:bookmarkStart w:id="162" w:name="_Hlk61870105"/>
      <w:r w:rsidRPr="00A71D23">
        <w:rPr>
          <w:rFonts w:ascii="Times New Roman" w:eastAsiaTheme="minorEastAsia" w:hAnsi="Times New Roman" w:cs="Times New Roman"/>
          <w:sz w:val="28"/>
          <w:szCs w:val="28"/>
          <w:lang w:val="en-US" w:eastAsia="ru-RU"/>
        </w:rPr>
        <w:t xml:space="preserve">Software is usually written in high-level programming languages </w:t>
      </w:r>
      <w:bookmarkEnd w:id="162"/>
      <w:r w:rsidRPr="00A71D23">
        <w:rPr>
          <w:rFonts w:ascii="Times New Roman" w:eastAsiaTheme="minorEastAsia" w:hAnsi="Times New Roman" w:cs="Times New Roman"/>
          <w:sz w:val="28"/>
          <w:szCs w:val="28"/>
          <w:lang w:val="en-US" w:eastAsia="ru-RU"/>
        </w:rPr>
        <w:t>that are easier and more efficient for humans to use (closer to natural language) than machine language. The term “software” was first used by John. W. Tukey in 1958.</w:t>
      </w:r>
    </w:p>
    <w:p w14:paraId="7D60EF0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14:paraId="0ABDCD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63" w:name="_Hlk61869154"/>
      <w:r w:rsidRPr="00A71D23">
        <w:rPr>
          <w:rFonts w:ascii="Times New Roman" w:hAnsi="Times New Roman"/>
          <w:i/>
          <w:iCs/>
          <w:sz w:val="28"/>
          <w:lang w:val="en-US"/>
        </w:rPr>
        <w:t>System Software</w:t>
      </w:r>
      <w:r w:rsidRPr="00A71D23">
        <w:rPr>
          <w:rFonts w:ascii="Times New Roman" w:hAnsi="Times New Roman"/>
          <w:sz w:val="28"/>
          <w:lang w:val="en-US"/>
        </w:rPr>
        <w:t xml:space="preserve"> coordinates</w:t>
      </w:r>
      <w:bookmarkEnd w:id="163"/>
      <w:r w:rsidRPr="00A71D23">
        <w:rPr>
          <w:rFonts w:ascii="Times New Roman" w:hAnsi="Times New Roman"/>
          <w:sz w:val="28"/>
          <w:lang w:val="en-US"/>
        </w:rPr>
        <w:t xml:space="preserve"> the complete system hardware and </w:t>
      </w:r>
      <w:bookmarkStart w:id="164" w:name="_Hlk61819249"/>
      <w:r w:rsidRPr="00A71D23">
        <w:rPr>
          <w:rFonts w:ascii="Times New Roman" w:hAnsi="Times New Roman"/>
          <w:sz w:val="28"/>
          <w:lang w:val="en-US"/>
        </w:rPr>
        <w:t xml:space="preserve">provides an environment </w:t>
      </w:r>
      <w:bookmarkEnd w:id="164"/>
      <w:r w:rsidRPr="00A71D23">
        <w:rPr>
          <w:rFonts w:ascii="Times New Roman" w:hAnsi="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14:paraId="2E736E30"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65" w:name="_Hlk61793119"/>
      <w:r w:rsidRPr="00A71D23">
        <w:rPr>
          <w:rFonts w:ascii="Times New Roman" w:hAnsi="Times New Roman"/>
          <w:i/>
          <w:iCs/>
          <w:sz w:val="28"/>
          <w:lang w:val="en-US"/>
        </w:rPr>
        <w:t>Application Software</w:t>
      </w:r>
      <w:r w:rsidRPr="00A71D23">
        <w:rPr>
          <w:rFonts w:ascii="Times New Roman" w:hAnsi="Times New Roman"/>
          <w:sz w:val="28"/>
          <w:lang w:val="en-US"/>
        </w:rPr>
        <w:t xml:space="preserve"> </w:t>
      </w:r>
      <w:bookmarkEnd w:id="165"/>
      <w:r w:rsidRPr="00A71D23">
        <w:rPr>
          <w:rFonts w:ascii="Times New Roman" w:hAnsi="Times New Roman"/>
          <w:sz w:val="28"/>
          <w:lang w:val="en-US"/>
        </w:rPr>
        <w:t xml:space="preserve">comprises those programs that help the user perform tasks of his/ her choice. They are </w:t>
      </w:r>
      <w:bookmarkStart w:id="166" w:name="_Hlk61808615"/>
      <w:r w:rsidRPr="00A71D23">
        <w:rPr>
          <w:rFonts w:ascii="Times New Roman" w:hAnsi="Times New Roman"/>
          <w:sz w:val="28"/>
          <w:lang w:val="en-US"/>
        </w:rPr>
        <w:t xml:space="preserve">non-essential </w:t>
      </w:r>
      <w:bookmarkEnd w:id="166"/>
      <w:r w:rsidRPr="00A71D23">
        <w:rPr>
          <w:rFonts w:ascii="Times New Roman" w:hAnsi="Times New Roman"/>
          <w:sz w:val="28"/>
          <w:lang w:val="en-US"/>
        </w:rPr>
        <w:t xml:space="preserve">software which are installed and run depending upon the </w:t>
      </w:r>
      <w:bookmarkStart w:id="167" w:name="_Hlk61813685"/>
      <w:r w:rsidRPr="00A71D23">
        <w:rPr>
          <w:rFonts w:ascii="Times New Roman" w:hAnsi="Times New Roman"/>
          <w:sz w:val="28"/>
          <w:lang w:val="en-US"/>
        </w:rPr>
        <w:t>requirement</w:t>
      </w:r>
      <w:bookmarkEnd w:id="167"/>
      <w:r w:rsidRPr="00A71D23">
        <w:rPr>
          <w:rFonts w:ascii="Times New Roman" w:hAnsi="Times New Roman"/>
          <w:sz w:val="28"/>
          <w:lang w:val="en-US"/>
        </w:rPr>
        <w:t xml:space="preserve">s, in the environment provided by the system software.  Application </w:t>
      </w:r>
      <w:bookmarkStart w:id="168" w:name="_Hlk61797222"/>
      <w:r w:rsidRPr="00A71D23">
        <w:rPr>
          <w:rFonts w:ascii="Times New Roman" w:hAnsi="Times New Roman"/>
          <w:sz w:val="28"/>
          <w:lang w:val="en-US"/>
        </w:rPr>
        <w:t xml:space="preserve">software examples are </w:t>
      </w:r>
      <w:bookmarkEnd w:id="168"/>
      <w:r w:rsidRPr="00A71D23">
        <w:rPr>
          <w:rFonts w:ascii="Times New Roman" w:hAnsi="Times New Roman"/>
          <w:sz w:val="28"/>
          <w:lang w:val="en-US"/>
        </w:rPr>
        <w:t>MS Office, Open Office, Media Players, educational software, media development software, antivirus software, etc.</w:t>
      </w:r>
    </w:p>
    <w:p w14:paraId="1D57034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some examples of application software that allow you to do specific work: </w:t>
      </w:r>
      <w:r w:rsidRPr="00A71D23">
        <w:rPr>
          <w:rFonts w:ascii="Times New Roman" w:hAnsi="Times New Roman"/>
          <w:b/>
          <w:bCs/>
          <w:sz w:val="28"/>
          <w:lang w:val="en-US"/>
        </w:rPr>
        <w:t>MS Excel:</w:t>
      </w:r>
      <w:r w:rsidRPr="00A71D23">
        <w:rPr>
          <w:rFonts w:ascii="Times New Roman" w:hAnsi="Times New Roman"/>
          <w:sz w:val="28"/>
          <w:lang w:val="en-US"/>
        </w:rPr>
        <w:t xml:space="preserve"> It is </w:t>
      </w:r>
      <w:bookmarkStart w:id="169" w:name="_Hlk61808659"/>
      <w:r w:rsidRPr="00A71D23">
        <w:rPr>
          <w:rFonts w:ascii="Times New Roman" w:hAnsi="Times New Roman"/>
          <w:sz w:val="28"/>
          <w:lang w:val="en-US"/>
        </w:rPr>
        <w:t xml:space="preserve">spreadsheet software </w:t>
      </w:r>
      <w:bookmarkEnd w:id="169"/>
      <w:r w:rsidRPr="00A71D23">
        <w:rPr>
          <w:rFonts w:ascii="Times New Roman" w:hAnsi="Times New Roman"/>
          <w:sz w:val="28"/>
          <w:lang w:val="en-US"/>
        </w:rPr>
        <w:t xml:space="preserve">that you can use for presenting and analyzing data. </w:t>
      </w:r>
      <w:r w:rsidRPr="00A71D23">
        <w:rPr>
          <w:rFonts w:ascii="Times New Roman" w:hAnsi="Times New Roman"/>
          <w:b/>
          <w:bCs/>
          <w:sz w:val="28"/>
          <w:lang w:val="en-US"/>
        </w:rPr>
        <w:t>Photoshop:</w:t>
      </w:r>
      <w:r w:rsidRPr="00A71D23">
        <w:rPr>
          <w:rFonts w:ascii="Times New Roman" w:hAnsi="Times New Roman"/>
          <w:sz w:val="28"/>
          <w:lang w:val="en-US"/>
        </w:rPr>
        <w:t xml:space="preserve"> It is a photo editing application software by Adobe. You can use it to visually enhance, catalogue and share your pictures. </w:t>
      </w:r>
      <w:r w:rsidRPr="00A71D23">
        <w:rPr>
          <w:rFonts w:ascii="Times New Roman" w:hAnsi="Times New Roman"/>
          <w:b/>
          <w:bCs/>
          <w:sz w:val="28"/>
          <w:lang w:val="en-US"/>
        </w:rPr>
        <w:t>Skype:</w:t>
      </w:r>
      <w:r w:rsidRPr="00A71D23">
        <w:rPr>
          <w:rFonts w:ascii="Times New Roman" w:hAnsi="Times New Roman"/>
          <w:sz w:val="28"/>
          <w:lang w:val="en-US"/>
        </w:rPr>
        <w:t xml:space="preserve"> It is an online communication app that you can use for video chat, voice calling and </w:t>
      </w:r>
      <w:bookmarkStart w:id="170" w:name="_Hlk61808737"/>
      <w:r w:rsidRPr="00A71D23">
        <w:rPr>
          <w:rFonts w:ascii="Times New Roman" w:hAnsi="Times New Roman"/>
          <w:sz w:val="28"/>
          <w:lang w:val="en-US"/>
        </w:rPr>
        <w:t xml:space="preserve">instant </w:t>
      </w:r>
      <w:bookmarkEnd w:id="170"/>
      <w:r w:rsidRPr="00A71D23">
        <w:rPr>
          <w:rFonts w:ascii="Times New Roman" w:hAnsi="Times New Roman"/>
          <w:sz w:val="28"/>
          <w:lang w:val="en-US"/>
        </w:rPr>
        <w:t>messaging.</w:t>
      </w:r>
      <w:r w:rsidRPr="00A71D23">
        <w:rPr>
          <w:rFonts w:ascii="Arial" w:hAnsi="Arial" w:cs="Arial"/>
          <w:color w:val="000000"/>
          <w:spacing w:val="8"/>
          <w:sz w:val="24"/>
          <w:szCs w:val="24"/>
          <w:lang w:val="en-US"/>
        </w:rPr>
        <w:t xml:space="preserve"> </w:t>
      </w:r>
    </w:p>
    <w:p w14:paraId="2E266EF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Programming software</w:t>
      </w:r>
      <w:r w:rsidRPr="00A71D23">
        <w:rPr>
          <w:rFonts w:ascii="Times New Roman" w:hAnsi="Times New Roman"/>
          <w:sz w:val="28"/>
          <w:lang w:val="en-US"/>
        </w:rPr>
        <w:t xml:space="preserve"> is used to write, </w:t>
      </w:r>
      <w:bookmarkStart w:id="171" w:name="_Hlk61868702"/>
      <w:r w:rsidRPr="00A71D23">
        <w:rPr>
          <w:rFonts w:ascii="Times New Roman" w:hAnsi="Times New Roman"/>
          <w:sz w:val="28"/>
          <w:lang w:val="en-US"/>
        </w:rPr>
        <w:t>test, debug</w:t>
      </w:r>
      <w:bookmarkEnd w:id="171"/>
      <w:r w:rsidRPr="00A71D23">
        <w:rPr>
          <w:rFonts w:ascii="Times New Roman" w:hAnsi="Times New Roman"/>
          <w:sz w:val="28"/>
          <w:lang w:val="en-US"/>
        </w:rPr>
        <w:t xml:space="preserve">, and develop other software programs and applications. They </w:t>
      </w:r>
      <w:bookmarkStart w:id="172" w:name="_Hlk61869276"/>
      <w:r w:rsidRPr="00A71D23">
        <w:rPr>
          <w:rFonts w:ascii="Times New Roman" w:hAnsi="Times New Roman"/>
          <w:sz w:val="28"/>
          <w:lang w:val="en-US"/>
        </w:rPr>
        <w:t xml:space="preserve">are used for creating both the system as well as application software. </w:t>
      </w:r>
    </w:p>
    <w:bookmarkEnd w:id="172"/>
    <w:p w14:paraId="137C23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173" w:name="_Hlk61868755"/>
      <w:r w:rsidRPr="00A71D23">
        <w:rPr>
          <w:rFonts w:ascii="Times New Roman" w:hAnsi="Times New Roman"/>
          <w:sz w:val="28"/>
          <w:lang w:val="en-US"/>
        </w:rPr>
        <w:t>compilers, interpreters and assemblers</w:t>
      </w:r>
      <w:bookmarkEnd w:id="173"/>
      <w:r w:rsidRPr="00A71D23">
        <w:rPr>
          <w:rFonts w:ascii="Times New Roman" w:hAnsi="Times New Roman"/>
          <w:sz w:val="28"/>
          <w:lang w:val="en-US"/>
        </w:rPr>
        <w:t>.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14:paraId="1C712F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14:paraId="3D36A1A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w:t>
      </w:r>
      <w:r w:rsidRPr="00A71D23">
        <w:rPr>
          <w:rFonts w:ascii="Times New Roman" w:hAnsi="Times New Roman"/>
          <w:b/>
          <w:bCs/>
          <w:sz w:val="28"/>
          <w:lang w:val="en-US"/>
        </w:rPr>
        <w:t>five additional subcategories of software</w:t>
      </w:r>
      <w:r w:rsidRPr="00A71D23">
        <w:rPr>
          <w:rFonts w:ascii="Times New Roman" w:hAnsi="Times New Roman"/>
          <w:sz w:val="28"/>
          <w:lang w:val="en-US"/>
        </w:rPr>
        <w:t>. These are: Freeware; Shareware; Open Source Software; Closed Source Software; Utility Software.</w:t>
      </w:r>
    </w:p>
    <w:p w14:paraId="73E35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174" w:name="_Hlk61819462"/>
      <w:r w:rsidRPr="00A71D23">
        <w:rPr>
          <w:rFonts w:ascii="Times New Roman" w:hAnsi="Times New Roman"/>
          <w:sz w:val="28"/>
          <w:lang w:val="en-US"/>
        </w:rPr>
        <w:t>end-user software</w:t>
      </w:r>
      <w:bookmarkEnd w:id="174"/>
      <w:r w:rsidRPr="00A71D23">
        <w:rPr>
          <w:rFonts w:ascii="Times New Roman" w:hAnsi="Times New Roman"/>
          <w:sz w:val="28"/>
          <w:lang w:val="en-US"/>
        </w:rPr>
        <w:t xml:space="preserve">, they can further be categorized as </w:t>
      </w:r>
      <w:bookmarkStart w:id="175" w:name="_Hlk61808843"/>
      <w:r w:rsidRPr="00A71D23">
        <w:rPr>
          <w:rFonts w:ascii="Times New Roman" w:hAnsi="Times New Roman"/>
          <w:sz w:val="28"/>
          <w:lang w:val="en-US"/>
        </w:rPr>
        <w:t>freeware</w:t>
      </w:r>
      <w:bookmarkEnd w:id="175"/>
      <w:r w:rsidRPr="00A71D23">
        <w:rPr>
          <w:rFonts w:ascii="Times New Roman" w:hAnsi="Times New Roman"/>
          <w:sz w:val="28"/>
          <w:lang w:val="en-US"/>
        </w:rPr>
        <w:t xml:space="preserve"> because they are free for you to use.</w:t>
      </w:r>
    </w:p>
    <w:p w14:paraId="736F1C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Shareware</w:t>
      </w:r>
      <w:r w:rsidRPr="00A71D23">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176" w:name="_Hlk61808938"/>
      <w:r w:rsidRPr="00A71D23">
        <w:rPr>
          <w:rFonts w:ascii="Times New Roman" w:hAnsi="Times New Roman"/>
          <w:sz w:val="28"/>
          <w:lang w:val="en-US"/>
        </w:rPr>
        <w:t>purchase</w:t>
      </w:r>
      <w:bookmarkEnd w:id="176"/>
      <w:r w:rsidRPr="00A71D23">
        <w:rPr>
          <w:rFonts w:ascii="Times New Roman" w:hAnsi="Times New Roman"/>
          <w:sz w:val="28"/>
          <w:lang w:val="en-US"/>
        </w:rPr>
        <w:t xml:space="preserve"> it for use after the trial ends. Shareware allows you to test drive the software before you actually invest in purchasing it. Some examples of Shareware that you must be </w:t>
      </w:r>
      <w:bookmarkStart w:id="177" w:name="_Hlk61813719"/>
      <w:r w:rsidRPr="00A71D23">
        <w:rPr>
          <w:rFonts w:ascii="Times New Roman" w:hAnsi="Times New Roman"/>
          <w:sz w:val="28"/>
          <w:lang w:val="en-US"/>
        </w:rPr>
        <w:t>familiar</w:t>
      </w:r>
      <w:bookmarkEnd w:id="177"/>
      <w:r w:rsidRPr="00A71D23">
        <w:rPr>
          <w:rFonts w:ascii="Times New Roman" w:hAnsi="Times New Roman"/>
          <w:sz w:val="28"/>
          <w:lang w:val="en-US"/>
        </w:rPr>
        <w:t xml:space="preserve"> with are: Adobe PhotoShop; Adobe Illustrator; Netflix App; Matlab; McAfee Antivirus.</w:t>
      </w:r>
    </w:p>
    <w:p w14:paraId="089F6E2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Open Source Software</w:t>
      </w:r>
      <w:r w:rsidRPr="00A71D23">
        <w:rPr>
          <w:rFonts w:ascii="Times New Roman" w:hAnsi="Times New Roman"/>
          <w:sz w:val="28"/>
          <w:lang w:val="en-US"/>
        </w:rPr>
        <w:t xml:space="preserve"> is a type of software that has an open-source code that is available to use for all users. </w:t>
      </w:r>
      <w:bookmarkStart w:id="178" w:name="_Hlk61871087"/>
      <w:r w:rsidRPr="00A71D23">
        <w:rPr>
          <w:rFonts w:ascii="Times New Roman" w:hAnsi="Times New Roman"/>
          <w:sz w:val="28"/>
          <w:lang w:val="en-US"/>
        </w:rPr>
        <w:t xml:space="preserve">It can be modified and shared with anyone for any purpose. </w:t>
      </w:r>
      <w:bookmarkEnd w:id="178"/>
      <w:r w:rsidRPr="00A71D23">
        <w:rPr>
          <w:rFonts w:ascii="Times New Roman" w:hAnsi="Times New Roman"/>
          <w:sz w:val="28"/>
          <w:lang w:val="en-US"/>
        </w:rPr>
        <w:t>Common examples of open source software used by programmers are: LibreOffice; PHP; GNU Image Manipulation Program (GIMP).</w:t>
      </w:r>
    </w:p>
    <w:p w14:paraId="6751B6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Closed Source Software.</w:t>
      </w:r>
      <w:r w:rsidRPr="00A71D23">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179" w:name="_Hlk61809016"/>
      <w:r w:rsidRPr="00A71D23">
        <w:rPr>
          <w:rFonts w:ascii="Times New Roman" w:hAnsi="Times New Roman"/>
          <w:sz w:val="28"/>
          <w:lang w:val="en-US"/>
        </w:rPr>
        <w:t>proprietary software</w:t>
      </w:r>
      <w:bookmarkEnd w:id="179"/>
      <w:r w:rsidRPr="00A71D23">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PhotoShop. </w:t>
      </w:r>
    </w:p>
    <w:p w14:paraId="44DA8D0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0F62030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can be multiple ways to classify different types of computer software. </w:t>
      </w:r>
      <w:bookmarkStart w:id="180" w:name="_Hlk61870210"/>
      <w:r w:rsidRPr="00A71D23">
        <w:rPr>
          <w:rFonts w:ascii="Times New Roman" w:hAnsi="Times New Roman"/>
          <w:sz w:val="28"/>
          <w:lang w:val="en-US"/>
        </w:rPr>
        <w:t>The software can be categorized based on the function they perform</w:t>
      </w:r>
      <w:bookmarkEnd w:id="180"/>
      <w:r w:rsidRPr="00A71D23">
        <w:rPr>
          <w:rFonts w:ascii="Times New Roman" w:hAnsi="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14:paraId="3E1A7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18FC2AA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b/>
          <w:sz w:val="28"/>
          <w:szCs w:val="28"/>
          <w:lang w:val="en"/>
        </w:rPr>
        <w:t xml:space="preserve">II. Study the table, analyze and describe different types of software. </w:t>
      </w:r>
    </w:p>
    <w:tbl>
      <w:tblPr>
        <w:tblW w:w="0" w:type="auto"/>
        <w:tblBorders>
          <w:left w:val="single" w:sz="6" w:space="0" w:color="EEEEEE"/>
          <w:bottom w:val="single" w:sz="6" w:space="0" w:color="EEEEEE"/>
        </w:tblBorders>
        <w:tblCellMar>
          <w:left w:w="0" w:type="dxa"/>
          <w:right w:w="0" w:type="dxa"/>
        </w:tblCellMar>
        <w:tblLook w:val="04A0" w:firstRow="1" w:lastRow="0" w:firstColumn="1" w:lastColumn="0" w:noHBand="0" w:noVBand="1"/>
      </w:tblPr>
      <w:tblGrid>
        <w:gridCol w:w="5582"/>
        <w:gridCol w:w="3757"/>
      </w:tblGrid>
      <w:tr w:rsidR="00A71D23" w:rsidRPr="00A71D23" w14:paraId="517BF87F" w14:textId="77777777" w:rsidTr="00935719">
        <w:trPr>
          <w:tblHeader/>
        </w:trPr>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1CFD3085"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t>Application Software Type</w:t>
            </w:r>
          </w:p>
        </w:tc>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383B2EB7"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t>Examples</w:t>
            </w:r>
          </w:p>
        </w:tc>
      </w:tr>
      <w:tr w:rsidR="00A71D23" w:rsidRPr="005C0FAF" w14:paraId="721B3EDC"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BF90E0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Word processing software:</w:t>
            </w:r>
            <w:r w:rsidRPr="00A71D23">
              <w:rPr>
                <w:rFonts w:ascii="Times New Roman" w:hAnsi="Times New Roman"/>
                <w:sz w:val="28"/>
                <w:lang w:val="en-US"/>
              </w:rPr>
              <w:t> Tools that are used to create word sheets and type documents etc.</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3C9D1A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Word, WordPad, AppleWorks and Notepad</w:t>
            </w:r>
          </w:p>
        </w:tc>
      </w:tr>
      <w:tr w:rsidR="00A71D23" w:rsidRPr="005C0FAF" w14:paraId="47690460"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A4763D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Spreadsheet software:</w:t>
            </w:r>
            <w:r w:rsidRPr="00A71D23">
              <w:rPr>
                <w:rFonts w:ascii="Times New Roman" w:hAnsi="Times New Roman"/>
                <w:sz w:val="28"/>
                <w:lang w:val="en-US"/>
              </w:rPr>
              <w:t> Software used to compute quantitative data.</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FCD70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Apple Numbers, Microsoft Excel and Quattro Pro</w:t>
            </w:r>
          </w:p>
        </w:tc>
      </w:tr>
      <w:tr w:rsidR="00A71D23" w:rsidRPr="005C0FAF" w14:paraId="47B57C78"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22D9BB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Database software:</w:t>
            </w:r>
            <w:r w:rsidRPr="00A71D23">
              <w:rPr>
                <w:rFonts w:ascii="Times New Roman" w:hAnsi="Times New Roman"/>
                <w:sz w:val="28"/>
                <w:lang w:val="en-US"/>
              </w:rPr>
              <w:t> Used to store data and sort information.</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5E9DC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Oracle, MS Access and FileMaker Pro</w:t>
            </w:r>
          </w:p>
        </w:tc>
      </w:tr>
      <w:tr w:rsidR="00A71D23" w:rsidRPr="00A71D23" w14:paraId="192D0384"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874E32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Application Suites:</w:t>
            </w:r>
            <w:r w:rsidRPr="00A71D23">
              <w:rPr>
                <w:rFonts w:ascii="Times New Roman" w:hAnsi="Times New Roman"/>
                <w:sz w:val="28"/>
                <w:lang w:val="en-US"/>
              </w:rPr>
              <w:t> A collection of related programs sold as a package.</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73B4E05"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OpenOffice, Microsoft Office</w:t>
            </w:r>
          </w:p>
        </w:tc>
      </w:tr>
      <w:tr w:rsidR="00A71D23" w:rsidRPr="00A71D23" w14:paraId="40C02FC4"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6EEC8F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Multimedia software:</w:t>
            </w:r>
            <w:r w:rsidRPr="00A71D23">
              <w:rPr>
                <w:rFonts w:ascii="Times New Roman" w:hAnsi="Times New Roman"/>
                <w:sz w:val="28"/>
                <w:lang w:val="en-US"/>
              </w:rPr>
              <w:t> Tools used for a mixture of audio, video, image and text content.</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4475CCF"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Real Player, Media Player</w:t>
            </w:r>
          </w:p>
        </w:tc>
      </w:tr>
      <w:tr w:rsidR="00A71D23" w:rsidRPr="00A71D23" w14:paraId="754A78FC"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27F53F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Communication Software:</w:t>
            </w:r>
            <w:r w:rsidRPr="00A71D23">
              <w:rPr>
                <w:rFonts w:ascii="Times New Roman" w:hAnsi="Times New Roman"/>
                <w:sz w:val="28"/>
                <w:lang w:val="en-US"/>
              </w:rPr>
              <w:t> Tools that connect systems and allow text, audio, and video-based communication.</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068D4987"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MS NetMeeting, IRC, ICQ</w:t>
            </w:r>
          </w:p>
        </w:tc>
      </w:tr>
      <w:tr w:rsidR="00A71D23" w:rsidRPr="005C0FAF" w14:paraId="2E4623DF"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45105D8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Internet Browsers:</w:t>
            </w:r>
            <w:r w:rsidRPr="00A71D23">
              <w:rPr>
                <w:rFonts w:ascii="Times New Roman" w:hAnsi="Times New Roman"/>
                <w:sz w:val="28"/>
                <w:lang w:val="en-US"/>
              </w:rPr>
              <w:t> Used to access and view websites.</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FE1A365" w14:textId="36DE81E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Netscape Navigator, M</w:t>
            </w:r>
            <w:r w:rsidR="00982158">
              <w:rPr>
                <w:rFonts w:ascii="Times New Roman" w:hAnsi="Times New Roman"/>
                <w:sz w:val="28"/>
                <w:lang w:val="en-US"/>
              </w:rPr>
              <w:t>icrosoft</w:t>
            </w:r>
            <w:r w:rsidRPr="00A71D23">
              <w:rPr>
                <w:rFonts w:ascii="Times New Roman" w:hAnsi="Times New Roman"/>
                <w:sz w:val="28"/>
                <w:lang w:val="en-US"/>
              </w:rPr>
              <w:t xml:space="preserve"> </w:t>
            </w:r>
            <w:r w:rsidR="00982158">
              <w:rPr>
                <w:rFonts w:ascii="Times New Roman" w:hAnsi="Times New Roman"/>
                <w:sz w:val="28"/>
                <w:lang w:val="en-US"/>
              </w:rPr>
              <w:t>Edge</w:t>
            </w:r>
            <w:r w:rsidRPr="00A71D23">
              <w:rPr>
                <w:rFonts w:ascii="Times New Roman" w:hAnsi="Times New Roman"/>
                <w:sz w:val="28"/>
                <w:lang w:val="en-US"/>
              </w:rPr>
              <w:t>, and Google Chrome</w:t>
            </w:r>
          </w:p>
        </w:tc>
      </w:tr>
      <w:tr w:rsidR="00A71D23" w:rsidRPr="005C0FAF" w14:paraId="3D9902E1"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3DAF51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Email Programs:</w:t>
            </w:r>
            <w:r w:rsidRPr="00A71D23">
              <w:rPr>
                <w:rFonts w:ascii="Times New Roman" w:hAnsi="Times New Roman"/>
                <w:sz w:val="28"/>
                <w:lang w:val="en-US"/>
              </w:rPr>
              <w:t> Software used for emailing.</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1F9F7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Outlook, Gmail, Apple Mail</w:t>
            </w:r>
          </w:p>
        </w:tc>
      </w:tr>
    </w:tbl>
    <w:p w14:paraId="3210449C"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524EA77"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III. Choose the best option to the following statements.</w:t>
      </w:r>
    </w:p>
    <w:p w14:paraId="6443B03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3CD32A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In computers, software is loaded into … and executed in the CPU.</w:t>
      </w:r>
    </w:p>
    <w:p w14:paraId="421C513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ROM</w:t>
      </w:r>
    </w:p>
    <w:p w14:paraId="53644EB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RAM</w:t>
      </w:r>
    </w:p>
    <w:p w14:paraId="4A2CDB5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CPU</w:t>
      </w:r>
    </w:p>
    <w:p w14:paraId="35E73AB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Each instruction causes the computer to … an operation.</w:t>
      </w:r>
    </w:p>
    <w:p w14:paraId="02C3B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execute</w:t>
      </w:r>
    </w:p>
    <w:p w14:paraId="2875D3B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promote</w:t>
      </w:r>
    </w:p>
    <w:p w14:paraId="4B4870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change</w:t>
      </w:r>
    </w:p>
    <w:p w14:paraId="3522C8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Software is usually written in … languages.</w:t>
      </w:r>
    </w:p>
    <w:p w14:paraId="1268A67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mark up</w:t>
      </w:r>
    </w:p>
    <w:p w14:paraId="53C65E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assembler</w:t>
      </w:r>
    </w:p>
    <w:p w14:paraId="7C335E3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high-level</w:t>
      </w:r>
    </w:p>
    <w:p w14:paraId="59B25AD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The software can be categorized based on … .</w:t>
      </w:r>
    </w:p>
    <w:p w14:paraId="2A52E11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different features such as the nature of source code, accessibility, etc.</w:t>
      </w:r>
    </w:p>
    <w:p w14:paraId="4890F4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w:t>
      </w:r>
      <w:r w:rsidRPr="00A71D23">
        <w:rPr>
          <w:lang w:val="en-US"/>
        </w:rPr>
        <w:t xml:space="preserve"> </w:t>
      </w:r>
      <w:r w:rsidRPr="00A71D23">
        <w:rPr>
          <w:rFonts w:ascii="Times New Roman" w:hAnsi="Times New Roman"/>
          <w:sz w:val="28"/>
          <w:lang w:val="en-US"/>
        </w:rPr>
        <w:t>the function they perform.</w:t>
      </w:r>
    </w:p>
    <w:p w14:paraId="7BF492F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all of the above.</w:t>
      </w:r>
    </w:p>
    <w:p w14:paraId="70B679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 can be modified and shared with anyone for any purpose.</w:t>
      </w:r>
    </w:p>
    <w:p w14:paraId="235A3BF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Utility software</w:t>
      </w:r>
    </w:p>
    <w:p w14:paraId="57BAB3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Shareware</w:t>
      </w:r>
    </w:p>
    <w:p w14:paraId="3081D7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Open source software</w:t>
      </w:r>
    </w:p>
    <w:p w14:paraId="0023FCF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FAD6BF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Choose the correct word to fill the spaces.</w:t>
      </w:r>
    </w:p>
    <w:p w14:paraId="3B14F9A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Turn on your computer. It will usually take a few minutes to __________.</w:t>
      </w:r>
    </w:p>
    <w:p w14:paraId="2EBAE9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boot itself b. boot up c. get booted</w:t>
      </w:r>
    </w:p>
    <w:p w14:paraId="53AAAD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Windows XP, Macintosh OSX and Linux are __________.</w:t>
      </w:r>
    </w:p>
    <w:p w14:paraId="55DBA97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operating systems b. operating tools c. operators</w:t>
      </w:r>
    </w:p>
    <w:p w14:paraId="6700C89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On my computer, I have a picture of my cat as the __________.</w:t>
      </w:r>
    </w:p>
    <w:p w14:paraId="241D2A7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desktop background b. desktop picture c. desktop scene</w:t>
      </w:r>
    </w:p>
    <w:p w14:paraId="0DF2111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Microsoft Word, Adobe Acrobat and CorelDraw are programs or __________.</w:t>
      </w:r>
    </w:p>
    <w:p w14:paraId="1A8733C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applicators b. appliers c. applications</w:t>
      </w:r>
    </w:p>
    <w:p w14:paraId="4FD9C2D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To open Microsoft Word, click on the __________.</w:t>
      </w:r>
    </w:p>
    <w:p w14:paraId="701392E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picture b. symbol c. icon</w:t>
      </w:r>
    </w:p>
    <w:p w14:paraId="39F6C2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I keep all my digital photos in a __________ called "Photos".</w:t>
      </w:r>
    </w:p>
    <w:p w14:paraId="4A8F2B7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folder b. packet c. box</w:t>
      </w:r>
    </w:p>
    <w:p w14:paraId="718365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Is it possible to open Microsoft Excel __________ in Word?</w:t>
      </w:r>
    </w:p>
    <w:p w14:paraId="58C952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texts b. files c. pages</w:t>
      </w:r>
    </w:p>
    <w:p w14:paraId="3E6F1F8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In Microsoft Word, to start typing a new letter, open a new ___________.</w:t>
      </w:r>
    </w:p>
    <w:p w14:paraId="4818E0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document b. page c. paper</w:t>
      </w:r>
    </w:p>
    <w:p w14:paraId="7D58F99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When you __________ a document, it's sent to the recycle bin.</w:t>
      </w:r>
    </w:p>
    <w:p w14:paraId="596B002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destroy b. erase c. delete</w:t>
      </w:r>
    </w:p>
    <w:p w14:paraId="78F18EF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10. Deleted documents stay in the recycle bin until you __________ it.</w:t>
      </w:r>
    </w:p>
    <w:p w14:paraId="660584E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wash b. empty c. clean</w:t>
      </w:r>
    </w:p>
    <w:p w14:paraId="7CC935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In Windows, the icon is just a __________ to the application. If you delete the icon, the application will still be on your computer.</w:t>
      </w:r>
    </w:p>
    <w:p w14:paraId="4E20667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connector b. shortcut c. link</w:t>
      </w:r>
    </w:p>
    <w:p w14:paraId="4C088B9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12. If the computer crashes, you can try pressing the __________ button.</w:t>
      </w:r>
    </w:p>
    <w:p w14:paraId="7EDF48C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restart b. recommence c. replay</w:t>
      </w:r>
    </w:p>
    <w:p w14:paraId="56F844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13. When I've finished using my computer, I always __________.</w:t>
      </w:r>
    </w:p>
    <w:p w14:paraId="0D6F6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close it down b. shut it down c. shut it off</w:t>
      </w:r>
    </w:p>
    <w:p w14:paraId="06895D3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14. If I leave my computer on without using it, after a while it goes into __________ mode.</w:t>
      </w:r>
    </w:p>
    <w:p w14:paraId="5EC9EAB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stand down b. waiting c. standby</w:t>
      </w:r>
    </w:p>
    <w:p w14:paraId="033E18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004DB554" w14:textId="77777777" w:rsidR="00A71D23" w:rsidRPr="00A71D23" w:rsidRDefault="00A71D23" w:rsidP="00A71D23">
      <w:pPr>
        <w:spacing w:after="0" w:line="240" w:lineRule="auto"/>
        <w:ind w:firstLine="709"/>
        <w:contextualSpacing/>
        <w:jc w:val="both"/>
        <w:rPr>
          <w:rFonts w:ascii="Times New Roman" w:hAnsi="Times New Roman" w:cs="Times New Roman"/>
          <w:i/>
          <w:sz w:val="28"/>
          <w:szCs w:val="28"/>
          <w:lang w:val="en-US"/>
        </w:rPr>
      </w:pPr>
      <w:r w:rsidRPr="00A71D23">
        <w:rPr>
          <w:rFonts w:ascii="Times New Roman" w:hAnsi="Times New Roman" w:cs="Times New Roman"/>
          <w:i/>
          <w:sz w:val="28"/>
          <w:szCs w:val="28"/>
          <w:lang w:val="en-US"/>
        </w:rPr>
        <w:t>B. TEXT STUDY</w:t>
      </w:r>
    </w:p>
    <w:p w14:paraId="40320A78" w14:textId="77777777" w:rsidR="00A71D23" w:rsidRPr="00A71D23" w:rsidRDefault="00A71D23" w:rsidP="00A71D23">
      <w:pPr>
        <w:spacing w:after="0" w:line="240" w:lineRule="auto"/>
        <w:ind w:firstLine="709"/>
        <w:contextualSpacing/>
        <w:jc w:val="both"/>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AC87BD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What is a </w:t>
      </w:r>
      <w:bookmarkStart w:id="181" w:name="_Hlk61872412"/>
      <w:r w:rsidRPr="00A71D23">
        <w:rPr>
          <w:rFonts w:ascii="Times New Roman" w:hAnsi="Times New Roman"/>
          <w:sz w:val="28"/>
          <w:lang w:val="en-US"/>
        </w:rPr>
        <w:t xml:space="preserve">programming language </w:t>
      </w:r>
      <w:bookmarkEnd w:id="181"/>
      <w:r w:rsidRPr="00A71D23">
        <w:rPr>
          <w:rFonts w:ascii="Times New Roman" w:hAnsi="Times New Roman"/>
          <w:sz w:val="28"/>
          <w:lang w:val="en-US"/>
        </w:rPr>
        <w:t>used for?</w:t>
      </w:r>
    </w:p>
    <w:p w14:paraId="584410B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What are the types of programming languages?</w:t>
      </w:r>
    </w:p>
    <w:p w14:paraId="46432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Characterize some of the most relevant and in-demand languages?</w:t>
      </w:r>
    </w:p>
    <w:p w14:paraId="19F63A71" w14:textId="77777777" w:rsidR="00A71D23" w:rsidRPr="00A71D23" w:rsidRDefault="00A71D23" w:rsidP="00A71D23">
      <w:pPr>
        <w:spacing w:after="0" w:line="240" w:lineRule="auto"/>
        <w:ind w:firstLine="709"/>
        <w:contextualSpacing/>
        <w:jc w:val="center"/>
        <w:rPr>
          <w:rFonts w:ascii="Times New Roman" w:hAnsi="Times New Roman"/>
          <w:b/>
          <w:bCs/>
          <w:sz w:val="28"/>
          <w:lang w:val="en-US"/>
        </w:rPr>
      </w:pPr>
      <w:r w:rsidRPr="00A71D23">
        <w:rPr>
          <w:rFonts w:ascii="Times New Roman" w:hAnsi="Times New Roman"/>
          <w:b/>
          <w:bCs/>
          <w:sz w:val="28"/>
          <w:lang w:val="en-US"/>
        </w:rPr>
        <w:t>Types of programming languages</w:t>
      </w:r>
    </w:p>
    <w:p w14:paraId="162CB847" w14:textId="5B8E560E" w:rsidR="00A71D23" w:rsidRPr="00A71D23" w:rsidRDefault="00A71D23" w:rsidP="00A71D23">
      <w:pPr>
        <w:spacing w:after="0" w:line="240" w:lineRule="auto"/>
        <w:ind w:firstLine="709"/>
        <w:contextualSpacing/>
        <w:jc w:val="both"/>
        <w:rPr>
          <w:rFonts w:ascii="Times New Roman" w:hAnsi="Times New Roman"/>
          <w:sz w:val="28"/>
          <w:lang w:val="en-US"/>
        </w:rPr>
      </w:pPr>
      <w:bookmarkStart w:id="182" w:name="_Hlk61872356"/>
      <w:r w:rsidRPr="00A71D23">
        <w:rPr>
          <w:rFonts w:ascii="Times New Roman" w:hAnsi="Times New Roman"/>
          <w:sz w:val="28"/>
          <w:lang w:val="en-US"/>
        </w:rPr>
        <w:t xml:space="preserve">A </w:t>
      </w:r>
      <w:bookmarkStart w:id="183" w:name="_Hlk61802932"/>
      <w:r w:rsidRPr="00A71D23">
        <w:rPr>
          <w:rFonts w:ascii="Times New Roman" w:hAnsi="Times New Roman"/>
          <w:sz w:val="28"/>
          <w:lang w:val="en-US"/>
        </w:rPr>
        <w:t xml:space="preserve">programming language </w:t>
      </w:r>
      <w:bookmarkEnd w:id="182"/>
      <w:bookmarkEnd w:id="183"/>
      <w:r w:rsidRPr="00A71D23">
        <w:rPr>
          <w:rFonts w:ascii="Times New Roman" w:hAnsi="Times New Roman"/>
          <w:sz w:val="28"/>
          <w:lang w:val="en-US"/>
        </w:rPr>
        <w:t>is a computer language</w:t>
      </w:r>
      <w:r w:rsidR="00982158">
        <w:rPr>
          <w:rFonts w:ascii="Times New Roman" w:hAnsi="Times New Roman"/>
          <w:sz w:val="28"/>
          <w:lang w:val="en-US"/>
        </w:rPr>
        <w:t xml:space="preserve"> that a</w:t>
      </w:r>
      <w:r w:rsidRPr="00A71D23">
        <w:rPr>
          <w:rFonts w:ascii="Times New Roman" w:hAnsi="Times New Roman"/>
          <w:sz w:val="28"/>
          <w:lang w:val="en-US"/>
        </w:rPr>
        <w:t xml:space="preserve"> programmer use</w:t>
      </w:r>
      <w:r w:rsidR="00982158">
        <w:rPr>
          <w:rFonts w:ascii="Times New Roman" w:hAnsi="Times New Roman"/>
          <w:sz w:val="28"/>
          <w:lang w:val="en-US"/>
        </w:rPr>
        <w:t>s</w:t>
      </w:r>
      <w:r w:rsidRPr="00A71D23">
        <w:rPr>
          <w:rFonts w:ascii="Times New Roman" w:hAnsi="Times New Roman"/>
          <w:sz w:val="28"/>
          <w:lang w:val="en-US"/>
        </w:rPr>
        <w:t xml:space="preserve"> to develop software programs, scripts, or other sets of instructions for computers to execute.</w:t>
      </w:r>
    </w:p>
    <w:p w14:paraId="4CA62A4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Although many languages share similarities, each has its own syntax. </w:t>
      </w:r>
      <w:bookmarkStart w:id="184" w:name="_Hlk61872874"/>
      <w:r w:rsidRPr="00A71D23">
        <w:rPr>
          <w:rFonts w:ascii="Times New Roman" w:hAnsi="Times New Roman"/>
          <w:sz w:val="28"/>
          <w:lang w:val="en-US"/>
        </w:rPr>
        <w:t xml:space="preserve">Once a programmer learns the languages rules, syntax, and structure, they write the source code in a text editor or IDE. </w:t>
      </w:r>
      <w:bookmarkEnd w:id="184"/>
      <w:r w:rsidRPr="00A71D23">
        <w:rPr>
          <w:rFonts w:ascii="Times New Roman" w:hAnsi="Times New Roman"/>
          <w:sz w:val="28"/>
          <w:lang w:val="en-US"/>
        </w:rPr>
        <w:t xml:space="preserve">Then, the programmer often compiles the code into machine language that can be understood by the computer. </w:t>
      </w:r>
      <w:bookmarkStart w:id="185" w:name="_Hlk61872978"/>
      <w:r w:rsidRPr="00A71D23">
        <w:rPr>
          <w:rFonts w:ascii="Times New Roman" w:hAnsi="Times New Roman"/>
          <w:sz w:val="28"/>
          <w:lang w:val="en-US"/>
        </w:rPr>
        <w:t>Scripting languages, which do not require a compiler, use an interpreter to execute the script.</w:t>
      </w:r>
      <w:bookmarkEnd w:id="185"/>
    </w:p>
    <w:p w14:paraId="1DAFA46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Each of the different programming languages mentioned can be broken into one or more of the following types (or paradigms) of languages.</w:t>
      </w:r>
    </w:p>
    <w:p w14:paraId="7642E45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High-level (most common) / low-level; Declarative / imperative / procedural; General-purpose / domain-specific; Object-oriented / </w:t>
      </w:r>
      <w:bookmarkStart w:id="186" w:name="_Hlk61809924"/>
      <w:r w:rsidRPr="00A71D23">
        <w:rPr>
          <w:rFonts w:ascii="Times New Roman" w:hAnsi="Times New Roman"/>
          <w:sz w:val="28"/>
          <w:lang w:val="en-US"/>
        </w:rPr>
        <w:t>concurrent</w:t>
      </w:r>
      <w:bookmarkEnd w:id="186"/>
      <w:r w:rsidRPr="00A71D23">
        <w:rPr>
          <w:rFonts w:ascii="Times New Roman" w:hAnsi="Times New Roman"/>
          <w:sz w:val="28"/>
          <w:lang w:val="en-US"/>
        </w:rPr>
        <w:t>; Command / Compiled / Script language; Answer set.</w:t>
      </w:r>
      <w:r w:rsidRPr="00A71D23">
        <w:rPr>
          <w:lang w:val="en-US"/>
        </w:rPr>
        <w:t xml:space="preserve"> </w:t>
      </w:r>
      <w:r w:rsidRPr="00A71D23">
        <w:rPr>
          <w:rFonts w:ascii="Times New Roman" w:hAnsi="Times New Roman"/>
          <w:sz w:val="28"/>
          <w:lang w:val="en-US"/>
        </w:rPr>
        <w:t>A language can also be broken into one of five generation languages. Today, there are hundreds of different programming languages.</w:t>
      </w:r>
    </w:p>
    <w:p w14:paraId="7F40125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Application and program development</w:t>
      </w:r>
      <w:r w:rsidRPr="00A71D23">
        <w:rPr>
          <w:rFonts w:ascii="Times New Roman" w:hAnsi="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14:paraId="580D4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Artificial intelligence</w:t>
      </w:r>
      <w:r w:rsidRPr="00A71D23">
        <w:rPr>
          <w:rFonts w:ascii="Times New Roman" w:hAnsi="Times New Roman"/>
          <w:sz w:val="28"/>
          <w:lang w:val="en-US"/>
        </w:rPr>
        <w:t xml:space="preserve"> or related fields </w:t>
      </w:r>
      <w:bookmarkStart w:id="187" w:name="_Hlk61873144"/>
      <w:r w:rsidRPr="00A71D23">
        <w:rPr>
          <w:rFonts w:ascii="Times New Roman" w:hAnsi="Times New Roman"/>
          <w:sz w:val="28"/>
          <w:lang w:val="en-US"/>
        </w:rPr>
        <w:t>involve creating the character interactions in computer games</w:t>
      </w:r>
      <w:bookmarkEnd w:id="187"/>
      <w:r w:rsidRPr="00A71D23">
        <w:rPr>
          <w:rFonts w:ascii="Times New Roman" w:hAnsi="Times New Roman"/>
          <w:sz w:val="28"/>
          <w:lang w:val="en-US"/>
        </w:rPr>
        <w:t>, portions of programs that make decisions, chatbots, and more. If you're interested in developing an AI, consider the following languages: AIML, C, C#, C++, Prolog, Python.</w:t>
      </w:r>
    </w:p>
    <w:p w14:paraId="1111C11A"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88" w:name="_Hlk61873110"/>
      <w:r w:rsidRPr="00A71D23">
        <w:rPr>
          <w:rFonts w:ascii="Times New Roman" w:hAnsi="Times New Roman"/>
          <w:i/>
          <w:iCs/>
          <w:sz w:val="28"/>
          <w:lang w:val="en-US"/>
        </w:rPr>
        <w:t xml:space="preserve">Database </w:t>
      </w:r>
      <w:r w:rsidRPr="00A71D23">
        <w:rPr>
          <w:rFonts w:ascii="Times New Roman" w:hAnsi="Times New Roman"/>
          <w:sz w:val="28"/>
          <w:lang w:val="en-US"/>
        </w:rPr>
        <w:t xml:space="preserve">developers create and maintain databases. </w:t>
      </w:r>
      <w:bookmarkEnd w:id="188"/>
      <w:r w:rsidRPr="00A71D23">
        <w:rPr>
          <w:rFonts w:ascii="Times New Roman" w:hAnsi="Times New Roman"/>
          <w:sz w:val="28"/>
          <w:lang w:val="en-US"/>
        </w:rPr>
        <w:t>If you're interested in creating or maintaining a database, consider any of these: DBASE, FoxPro, MySQL, SQL, Visual FoxPro.</w:t>
      </w:r>
    </w:p>
    <w:p w14:paraId="7129B56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Game development</w:t>
      </w:r>
      <w:r w:rsidRPr="00A71D23">
        <w:rPr>
          <w:rFonts w:ascii="Times New Roman" w:hAnsi="Times New Roman"/>
          <w:sz w:val="28"/>
          <w:lang w:val="en-US"/>
        </w:rPr>
        <w:t xml:space="preserve"> involves creating computer games or other entertainment software. If you're interested in developing a game, consider these: C, C#, C++, DarkBASIC, Java.</w:t>
      </w:r>
    </w:p>
    <w:p w14:paraId="6820D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 xml:space="preserve">Computer drivers </w:t>
      </w:r>
      <w:r w:rsidRPr="00A71D23">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14:paraId="4E0ABA0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Internet and web page development</w:t>
      </w:r>
      <w:r w:rsidRPr="00A71D23">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14:paraId="0C8ED7A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dozens of programming languages used in the industry today. Let us overview </w:t>
      </w:r>
      <w:bookmarkStart w:id="189" w:name="_Hlk61872462"/>
      <w:r w:rsidRPr="00A71D23">
        <w:rPr>
          <w:rFonts w:ascii="Times New Roman" w:hAnsi="Times New Roman"/>
          <w:sz w:val="28"/>
          <w:lang w:val="en-US"/>
        </w:rPr>
        <w:t xml:space="preserve">some most important, </w:t>
      </w:r>
      <w:bookmarkStart w:id="190" w:name="_Hlk61809991"/>
      <w:r w:rsidRPr="00A71D23">
        <w:rPr>
          <w:rFonts w:ascii="Times New Roman" w:hAnsi="Times New Roman"/>
          <w:sz w:val="28"/>
          <w:lang w:val="en-US"/>
        </w:rPr>
        <w:t xml:space="preserve">relevant and in-demand </w:t>
      </w:r>
      <w:bookmarkEnd w:id="190"/>
      <w:r w:rsidRPr="00A71D23">
        <w:rPr>
          <w:rFonts w:ascii="Times New Roman" w:hAnsi="Times New Roman"/>
          <w:sz w:val="28"/>
          <w:lang w:val="en-US"/>
        </w:rPr>
        <w:t>of these languages</w:t>
      </w:r>
      <w:bookmarkEnd w:id="189"/>
      <w:r w:rsidRPr="00A71D23">
        <w:rPr>
          <w:rFonts w:ascii="Times New Roman" w:hAnsi="Times New Roman"/>
          <w:sz w:val="28"/>
          <w:lang w:val="en-US"/>
        </w:rPr>
        <w:t>.</w:t>
      </w:r>
    </w:p>
    <w:p w14:paraId="5EF44E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Python</w:t>
      </w:r>
      <w:r w:rsidRPr="00A71D23">
        <w:rPr>
          <w:rFonts w:ascii="Times New Roman" w:hAnsi="Times New Roman"/>
          <w:sz w:val="28"/>
          <w:lang w:val="en-US"/>
        </w:rPr>
        <w:t xml:space="preserve"> is an advanced programming language that is interpreted, object-oriented and built on </w:t>
      </w:r>
      <w:bookmarkStart w:id="191" w:name="_Hlk61810091"/>
      <w:r w:rsidRPr="00A71D23">
        <w:rPr>
          <w:rFonts w:ascii="Times New Roman" w:hAnsi="Times New Roman"/>
          <w:sz w:val="28"/>
          <w:lang w:val="en-US"/>
        </w:rPr>
        <w:t xml:space="preserve">flexible and robust </w:t>
      </w:r>
      <w:bookmarkEnd w:id="191"/>
      <w:r w:rsidRPr="00A71D23">
        <w:rPr>
          <w:rFonts w:ascii="Times New Roman" w:hAnsi="Times New Roman"/>
          <w:sz w:val="28"/>
          <w:lang w:val="en-US"/>
        </w:rPr>
        <w:t>semantics.</w:t>
      </w:r>
      <w:r w:rsidRPr="00A71D23">
        <w:rPr>
          <w:lang w:val="en-US"/>
        </w:rPr>
        <w:t xml:space="preserve"> </w:t>
      </w:r>
      <w:r w:rsidRPr="00A71D23">
        <w:rPr>
          <w:rFonts w:ascii="Times New Roman" w:hAnsi="Times New Roman"/>
          <w:sz w:val="28"/>
          <w:lang w:val="en-US"/>
        </w:rPr>
        <w:t>Python was developed in the late 1980s in the Netherlands and first released to the public in 1991.</w:t>
      </w:r>
      <w:r w:rsidRPr="00A71D23">
        <w:rPr>
          <w:lang w:val="en-US"/>
        </w:rPr>
        <w:t xml:space="preserve"> </w:t>
      </w:r>
      <w:r w:rsidRPr="00A71D23">
        <w:rPr>
          <w:rFonts w:ascii="Times New Roman" w:hAnsi="Times New Roman"/>
          <w:sz w:val="28"/>
          <w:lang w:val="en-US"/>
        </w:rPr>
        <w:t xml:space="preserve">Python is used by developers, software engineers, back end developers, Python programmers, also by employers in information technology, engineering, professional services and design in scientific and numeric computing; desktop graphical user interfaces (GUIs). Python lets you work quickly to integrate systems as a scripting or </w:t>
      </w:r>
      <w:bookmarkStart w:id="192" w:name="_Hlk61810183"/>
      <w:r w:rsidRPr="00A71D23">
        <w:rPr>
          <w:rFonts w:ascii="Times New Roman" w:hAnsi="Times New Roman"/>
          <w:sz w:val="28"/>
          <w:lang w:val="en-US"/>
        </w:rPr>
        <w:t>glue language</w:t>
      </w:r>
      <w:bookmarkEnd w:id="192"/>
      <w:r w:rsidRPr="00A71D23">
        <w:rPr>
          <w:rFonts w:ascii="Times New Roman" w:hAnsi="Times New Roman"/>
          <w:sz w:val="28"/>
          <w:lang w:val="en-US"/>
        </w:rPr>
        <w:t>. It’s also suited for Rapid Application Develop (RAD). NASA uses Python in its Integrated Planning System as a standard scripting language. It is simple to learn and easily read.</w:t>
      </w:r>
    </w:p>
    <w:p w14:paraId="5D7B2C5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 </w:t>
      </w:r>
      <w:r w:rsidRPr="00A71D23">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193" w:name="_Hlk61873276"/>
      <w:r w:rsidRPr="00A71D23">
        <w:rPr>
          <w:rFonts w:ascii="Times New Roman" w:hAnsi="Times New Roman"/>
          <w:sz w:val="28"/>
          <w:lang w:val="en-US"/>
        </w:rPr>
        <w:t xml:space="preserve">Java was developed according to the principle of WORA </w:t>
      </w:r>
      <w:bookmarkEnd w:id="193"/>
      <w:r w:rsidRPr="00A71D23">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14:paraId="596122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14:paraId="7E787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Ruby</w:t>
      </w:r>
      <w:r w:rsidRPr="00A71D23">
        <w:rPr>
          <w:rFonts w:ascii="Times New Roman" w:hAnsi="Times New Roman"/>
          <w:sz w:val="28"/>
          <w:lang w:val="en-US"/>
        </w:rPr>
        <w:t xml:space="preserve"> is an open-sourced, object-oriented scripting language that can be used independently or as part of the Ruby on Rails web framework.</w:t>
      </w:r>
      <w:r w:rsidRPr="00A71D23">
        <w:rPr>
          <w:lang w:val="en-US"/>
        </w:rPr>
        <w:t xml:space="preserve"> </w:t>
      </w:r>
      <w:r w:rsidRPr="00A71D23">
        <w:rPr>
          <w:rFonts w:ascii="Times New Roman" w:hAnsi="Times New Roman"/>
          <w:sz w:val="28"/>
          <w:lang w:val="en-US"/>
        </w:rPr>
        <w:t>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were created using Ruby on Rails. It is free to use, copy, modify and distribute.</w:t>
      </w:r>
    </w:p>
    <w:p w14:paraId="6E5BC5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HTML</w:t>
      </w:r>
      <w:r w:rsidRPr="00A71D23">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sidRPr="00A71D23">
        <w:rPr>
          <w:lang w:val="en-US"/>
        </w:rPr>
        <w:t xml:space="preserve"> </w:t>
      </w:r>
      <w:r w:rsidRPr="00A71D23">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14:paraId="51B15E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JavaScript </w:t>
      </w:r>
      <w:r w:rsidRPr="00A71D23">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sidRPr="00A71D23">
        <w:rPr>
          <w:lang w:val="en-US"/>
        </w:rPr>
        <w:t xml:space="preserve"> </w:t>
      </w:r>
      <w:r w:rsidRPr="00A71D23">
        <w:rPr>
          <w:rFonts w:ascii="Times New Roman" w:hAnsi="Times New Roman"/>
          <w:sz w:val="28"/>
          <w:lang w:val="en-US"/>
        </w:rPr>
        <w:t xml:space="preserve">JavaScript was designed by Netscape and originally known as LiveScript, before becoming JavaScript in 1995. It used by Khan Academy, Linkedin, Yahoo, etc. JavaScript is used primarily in Web development to manipulate various page elements and make them more dynamic, including scrolling abilities, printing the time and date, creating a calendar and other tasks not possible through plain HTML. </w:t>
      </w:r>
    </w:p>
    <w:p w14:paraId="1C8643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 Language</w:t>
      </w:r>
      <w:r w:rsidRPr="00A71D23">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65D1FF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14:paraId="4442BE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(pronounced C-sharp) is a multi-paradigm programming language that features strong typing, imperative, declarative, functional, generic, object-oriented and component-oriented disciplines.</w:t>
      </w:r>
      <w:r w:rsidRPr="00A71D23">
        <w:rPr>
          <w:lang w:val="en-US"/>
        </w:rPr>
        <w:t xml:space="preserve"> </w:t>
      </w:r>
      <w:bookmarkStart w:id="194" w:name="_Hlk61873503"/>
      <w:r w:rsidRPr="00A71D23">
        <w:rPr>
          <w:rFonts w:ascii="Times New Roman" w:hAnsi="Times New Roman"/>
          <w:sz w:val="28"/>
          <w:lang w:val="en-US"/>
        </w:rPr>
        <w:t>C# helps developers create XML web services and Microsoft .NET-connected applications for Windows operating systems</w:t>
      </w:r>
      <w:bookmarkEnd w:id="194"/>
      <w:r w:rsidRPr="00A71D23">
        <w:rPr>
          <w:rFonts w:ascii="Times New Roman" w:hAnsi="Times New Roman"/>
          <w:sz w:val="28"/>
          <w:lang w:val="en-US"/>
        </w:rPr>
        <w:t xml:space="preserve"> and the internet. It is similar to Java in capabilities and ideal for beginners.</w:t>
      </w:r>
    </w:p>
    <w:p w14:paraId="4FA112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PHP</w:t>
      </w:r>
      <w:r w:rsidRPr="00A71D23">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14:paraId="714CE03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SQL</w:t>
      </w:r>
      <w:r w:rsidRPr="00A71D23">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195" w:name="_Hlk61810421"/>
      <w:r w:rsidRPr="00A71D23">
        <w:rPr>
          <w:rFonts w:ascii="Times New Roman" w:hAnsi="Times New Roman"/>
          <w:sz w:val="28"/>
          <w:lang w:val="en-US"/>
        </w:rPr>
        <w:t>acronym</w:t>
      </w:r>
      <w:bookmarkEnd w:id="195"/>
      <w:r w:rsidRPr="00A71D23">
        <w:rPr>
          <w:rFonts w:ascii="Times New Roman" w:hAnsi="Times New Roman"/>
          <w:sz w:val="28"/>
          <w:lang w:val="en-US"/>
        </w:rPr>
        <w:t xml:space="preserve"> CRUD (Create; Read; Update; Delete) within a database.</w:t>
      </w:r>
    </w:p>
    <w:p w14:paraId="2D43CC5F" w14:textId="77777777" w:rsidR="00A71D23" w:rsidRDefault="00A71D23" w:rsidP="00A71D23">
      <w:pPr>
        <w:spacing w:after="0" w:line="240" w:lineRule="auto"/>
        <w:ind w:firstLine="709"/>
        <w:contextualSpacing/>
        <w:jc w:val="both"/>
        <w:rPr>
          <w:rFonts w:ascii="Times New Roman" w:hAnsi="Times New Roman"/>
          <w:sz w:val="28"/>
          <w:lang w:val="en-US"/>
        </w:rPr>
      </w:pPr>
      <w:bookmarkStart w:id="196" w:name="_Hlk61873642"/>
      <w:r w:rsidRPr="00A71D23">
        <w:rPr>
          <w:rFonts w:ascii="Times New Roman" w:hAnsi="Times New Roman"/>
          <w:b/>
          <w:bCs/>
          <w:sz w:val="28"/>
          <w:lang w:val="en-US"/>
        </w:rPr>
        <w:t xml:space="preserve">Swift </w:t>
      </w:r>
      <w:r w:rsidRPr="00A71D23">
        <w:rPr>
          <w:rFonts w:ascii="Times New Roman" w:hAnsi="Times New Roman"/>
          <w:sz w:val="28"/>
          <w:lang w:val="en-US"/>
        </w:rPr>
        <w:t xml:space="preserve">is Apple’s newest open-source, multi-paradigm programming language for iOS and OS X apps. </w:t>
      </w:r>
      <w:bookmarkEnd w:id="196"/>
      <w:r w:rsidRPr="00A71D23">
        <w:rPr>
          <w:rFonts w:ascii="Times New Roman" w:hAnsi="Times New Roman"/>
          <w:sz w:val="28"/>
          <w:lang w:val="en-US"/>
        </w:rPr>
        <w:t>Swift integrates Objective-C’s named parameters and object-oriented model, while including an advanced compiler, debugger and framework infrastructure.</w:t>
      </w:r>
    </w:p>
    <w:p w14:paraId="1D04192D"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4146A3D2"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 Comprehension Check. State whether the statements are true or false. Correct if necessary.</w:t>
      </w:r>
    </w:p>
    <w:p w14:paraId="4E078C4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When a programmer learns the languages rules, syntax, and structure, he/she can write a programming language in a text editor or IDE.</w:t>
      </w:r>
    </w:p>
    <w:p w14:paraId="129D433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Scripting languages use a compiler as well as an interpreter to execute the script.</w:t>
      </w:r>
    </w:p>
    <w:p w14:paraId="3628F43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w:t>
      </w:r>
      <w:r w:rsidRPr="00A71D23">
        <w:rPr>
          <w:lang w:val="en-US"/>
        </w:rPr>
        <w:t xml:space="preserve"> </w:t>
      </w:r>
      <w:r w:rsidRPr="00A71D23">
        <w:rPr>
          <w:rFonts w:ascii="Times New Roman" w:hAnsi="Times New Roman"/>
          <w:sz w:val="28"/>
          <w:lang w:val="en-US"/>
        </w:rPr>
        <w:t>Database developers involve creating the character interactions in computer games.</w:t>
      </w:r>
    </w:p>
    <w:p w14:paraId="5C2CD9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Python lets you work quickly to integrate systems as a scripting or glue language.</w:t>
      </w:r>
    </w:p>
    <w:p w14:paraId="3FAADF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w:t>
      </w:r>
      <w:r w:rsidRPr="00A71D23">
        <w:rPr>
          <w:lang w:val="en-US"/>
        </w:rPr>
        <w:t xml:space="preserve"> </w:t>
      </w:r>
      <w:r w:rsidRPr="00A71D23">
        <w:rPr>
          <w:rFonts w:ascii="Times New Roman" w:hAnsi="Times New Roman"/>
          <w:sz w:val="28"/>
          <w:lang w:val="en-US"/>
        </w:rPr>
        <w:t>Java was developed according to the principle of interchangeability.</w:t>
      </w:r>
    </w:p>
    <w:p w14:paraId="193F1EA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C++ was developed in 1972 at Bell Labs specifically for implementing the UNIX system.</w:t>
      </w:r>
    </w:p>
    <w:p w14:paraId="2586C2F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C# helps developers create XML web services and Microsoft .NET-connected applications for Mac OS.</w:t>
      </w:r>
    </w:p>
    <w:p w14:paraId="3DF1FAE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Swift is Apple’s newest open-source, multi-paradigm programming language for iOS and OS X apps.</w:t>
      </w:r>
    </w:p>
    <w:p w14:paraId="07328D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9726D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III. Insert the missing words.</w:t>
      </w:r>
      <w:r w:rsidRPr="00A71D23">
        <w:rPr>
          <w:rFonts w:ascii="Times New Roman" w:hAnsi="Times New Roman"/>
          <w:sz w:val="28"/>
          <w:lang w:val="en-US"/>
        </w:rPr>
        <w:t xml:space="preserve"> </w:t>
      </w:r>
    </w:p>
    <w:p w14:paraId="75E976A0"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878DF73"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r w:rsidRPr="00A71D23">
        <w:rPr>
          <w:rFonts w:ascii="Times New Roman" w:hAnsi="Times New Roman"/>
          <w:i/>
          <w:iCs/>
          <w:sz w:val="28"/>
          <w:lang w:val="en-US"/>
        </w:rPr>
        <w:t>Close, drag and drop, find, free up, installed, launch, password, renamed, running, save, search, start menu, uninstalling, user, window.</w:t>
      </w:r>
    </w:p>
    <w:p w14:paraId="7020F40C"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p>
    <w:p w14:paraId="3B3F76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 couldn't open the document you emailed me. I don't have Microsoft Word ____________ on my computer.</w:t>
      </w:r>
    </w:p>
    <w:p w14:paraId="0CA5AC7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Click on that icon to ________ Google Chrome.</w:t>
      </w:r>
    </w:p>
    <w:p w14:paraId="4AD5037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I _________ an important document, and now I can't find it.</w:t>
      </w:r>
    </w:p>
    <w:p w14:paraId="68F3416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If your computer is ______ several applications at the same time, it's more likely to crash. It's better to _________ the applications. you're not using.</w:t>
      </w:r>
    </w:p>
    <w:p w14:paraId="5720DD5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You can access all the applications on your computer from the _________.</w:t>
      </w:r>
    </w:p>
    <w:p w14:paraId="22D8330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You can view two Word documents on the screen at the same time. You just open a new ________.</w:t>
      </w:r>
    </w:p>
    <w:p w14:paraId="5B2AD7B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It's easy to move files into a folder. You can just ____________.</w:t>
      </w:r>
    </w:p>
    <w:p w14:paraId="15A202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8. I asked the computer to ________for files with "English" in the name, but it didn't ____________ any. </w:t>
      </w:r>
    </w:p>
    <w:p w14:paraId="0350BB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This is a shared computer. Each _________ has their own ________.</w:t>
      </w:r>
    </w:p>
    <w:p w14:paraId="4B3C7E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You can ___ space on your hard drive by ____ applications you never use. </w:t>
      </w:r>
    </w:p>
    <w:p w14:paraId="6AC3D2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If you ___ your photos as JPEGs instead of TIFFs, you'll use a lot less memory.</w:t>
      </w:r>
    </w:p>
    <w:p w14:paraId="756823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738EA4A"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Match the words with the punctuation marks and symbols.</w:t>
      </w:r>
    </w:p>
    <w:p w14:paraId="1D80E2D7"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48B104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Full stop 2. comma 3. exclamation mark 4. question mark 5. single quotes 6. double quotes 7. dollar sign 8. percentage sign 9. ampersand 10. asterisk 11. hash 12. brackets 13. left bracket 14. square brackets 15. underscore 16. hyphen 17. plus sign 18. equals sign 19. colon 20. semicolon 21. "at" sig 22. forward slash 23. backward slash 24. Arrow</w:t>
      </w:r>
    </w:p>
    <w:p w14:paraId="15FD04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 b. @ c. , d. &amp; e. . f. = g. ‘Hello’ h. → i. *j. “Hello” k. _ l. - m. ? n. / o. ( ) p. $ q. \ r. [ ] s. % t. ( u. # v. : w. + x. ;</w:t>
      </w:r>
    </w:p>
    <w:p w14:paraId="269B164E"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26B36C61" w14:textId="77777777" w:rsidR="00A71D23" w:rsidRPr="00A71D23" w:rsidRDefault="00A71D23" w:rsidP="00A71D23">
      <w:pPr>
        <w:spacing w:after="0" w:line="240" w:lineRule="auto"/>
        <w:ind w:firstLine="709"/>
        <w:contextualSpacing/>
        <w:jc w:val="both"/>
        <w:rPr>
          <w:rFonts w:ascii="Times New Roman" w:hAnsi="Times New Roman" w:cs="Times New Roman"/>
          <w:sz w:val="28"/>
          <w:szCs w:val="28"/>
          <w:lang w:val="en-US"/>
        </w:rPr>
      </w:pPr>
      <w:r w:rsidRPr="00A71D23">
        <w:rPr>
          <w:rFonts w:ascii="Times New Roman" w:hAnsi="Times New Roman"/>
          <w:b/>
          <w:bCs/>
          <w:sz w:val="28"/>
          <w:lang w:val="en-US"/>
        </w:rPr>
        <w:t>V</w:t>
      </w:r>
      <w:r w:rsidRPr="00A71D23">
        <w:rPr>
          <w:rFonts w:ascii="Times New Roman" w:hAnsi="Times New Roman"/>
          <w:sz w:val="28"/>
          <w:lang w:val="en-US"/>
        </w:rPr>
        <w:t>.</w:t>
      </w:r>
      <w:r w:rsidRPr="00A71D23">
        <w:rPr>
          <w:rFonts w:ascii="Times New Roman" w:hAnsi="Times New Roman" w:cs="Times New Roman"/>
          <w:b/>
          <w:sz w:val="28"/>
          <w:szCs w:val="28"/>
          <w:lang w:val="en-US"/>
        </w:rPr>
        <w:t xml:space="preserve"> Speak about </w:t>
      </w:r>
      <w:r w:rsidRPr="00A71D23">
        <w:rPr>
          <w:rFonts w:ascii="Times New Roman" w:hAnsi="Times New Roman"/>
          <w:b/>
          <w:bCs/>
          <w:sz w:val="28"/>
          <w:lang w:val="en-US"/>
        </w:rPr>
        <w:t>different types of computer software</w:t>
      </w:r>
      <w:r w:rsidRPr="00A71D23">
        <w:rPr>
          <w:rFonts w:ascii="Times New Roman" w:hAnsi="Times New Roman" w:cs="Times New Roman"/>
          <w:b/>
          <w:sz w:val="28"/>
          <w:szCs w:val="28"/>
          <w:lang w:val="en-US"/>
        </w:rPr>
        <w:t xml:space="preserve"> and programming languages. </w:t>
      </w:r>
    </w:p>
    <w:p w14:paraId="4C518800" w14:textId="77777777" w:rsidR="00A71D23" w:rsidRPr="00A71D23" w:rsidRDefault="00A71D23" w:rsidP="00A71D23">
      <w:pPr>
        <w:spacing w:after="0" w:line="240" w:lineRule="auto"/>
        <w:contextualSpacing/>
        <w:jc w:val="both"/>
        <w:rPr>
          <w:rFonts w:ascii="Times New Roman" w:hAnsi="Times New Roman"/>
          <w:sz w:val="28"/>
          <w:lang w:val="en-US"/>
        </w:rPr>
      </w:pPr>
    </w:p>
    <w:p w14:paraId="6EDB3BC4" w14:textId="77777777" w:rsidR="00AC5829" w:rsidRPr="00AC5829" w:rsidRDefault="00AC5829" w:rsidP="00AC5829">
      <w:pPr>
        <w:spacing w:after="0" w:line="240" w:lineRule="auto"/>
        <w:ind w:firstLine="709"/>
        <w:contextualSpacing/>
        <w:jc w:val="center"/>
        <w:rPr>
          <w:rFonts w:ascii="Times New Roman" w:hAnsi="Times New Roman" w:cs="Times New Roman"/>
          <w:b/>
          <w:bCs/>
          <w:caps/>
          <w:sz w:val="28"/>
          <w:szCs w:val="28"/>
          <w:lang w:val="en-US"/>
        </w:rPr>
      </w:pPr>
      <w:r w:rsidRPr="00AC5829">
        <w:rPr>
          <w:rFonts w:ascii="Times New Roman" w:hAnsi="Times New Roman" w:cs="Times New Roman"/>
          <w:b/>
          <w:sz w:val="28"/>
          <w:szCs w:val="28"/>
          <w:lang w:val="en-US"/>
        </w:rPr>
        <w:t>Unit V</w:t>
      </w:r>
      <w:r w:rsidR="008A0BA1">
        <w:rPr>
          <w:rFonts w:ascii="Times New Roman" w:hAnsi="Times New Roman" w:cs="Times New Roman"/>
          <w:b/>
          <w:sz w:val="28"/>
          <w:szCs w:val="28"/>
          <w:lang w:val="en-US"/>
        </w:rPr>
        <w:t>II</w:t>
      </w:r>
      <w:r w:rsidRPr="00AC5829">
        <w:rPr>
          <w:rFonts w:ascii="Times New Roman" w:hAnsi="Times New Roman" w:cs="Times New Roman"/>
          <w:b/>
          <w:sz w:val="28"/>
          <w:szCs w:val="28"/>
          <w:lang w:val="en-US"/>
        </w:rPr>
        <w:t xml:space="preserve">. </w:t>
      </w:r>
      <w:r w:rsidRPr="00AC5829">
        <w:rPr>
          <w:rFonts w:ascii="Times New Roman" w:hAnsi="Times New Roman" w:cs="Times New Roman"/>
          <w:b/>
          <w:bCs/>
          <w:caps/>
          <w:sz w:val="28"/>
          <w:szCs w:val="28"/>
          <w:lang w:val="en-US"/>
        </w:rPr>
        <w:t>OPERATION SYSTEMs</w:t>
      </w:r>
    </w:p>
    <w:p w14:paraId="6B90D140" w14:textId="77777777" w:rsidR="00AC5829" w:rsidRPr="00AC5829" w:rsidRDefault="00AC5829" w:rsidP="00AC5829">
      <w:pPr>
        <w:rPr>
          <w:rFonts w:ascii="Times New Roman" w:hAnsi="Times New Roman" w:cs="Times New Roman"/>
          <w:i/>
          <w:sz w:val="28"/>
          <w:szCs w:val="28"/>
          <w:lang w:val="en-US"/>
        </w:rPr>
      </w:pPr>
      <w:r w:rsidRPr="00AC5829">
        <w:rPr>
          <w:rFonts w:ascii="Times New Roman" w:hAnsi="Times New Roman" w:cs="Times New Roman"/>
          <w:i/>
          <w:sz w:val="28"/>
          <w:szCs w:val="28"/>
          <w:lang w:val="en-US"/>
        </w:rPr>
        <w:t>VOCABULARY STUDY</w:t>
      </w:r>
    </w:p>
    <w:p w14:paraId="2DB8789D" w14:textId="77777777" w:rsidR="00AC5829" w:rsidRPr="00AC5829" w:rsidRDefault="00AC5829" w:rsidP="00AC5829">
      <w:pPr>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Word List </w:t>
      </w:r>
    </w:p>
    <w:p w14:paraId="18F7FC53" w14:textId="77777777" w:rsidR="00AC5829" w:rsidRPr="00AC5829" w:rsidRDefault="00AC5829" w:rsidP="008A0BA1">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Nouns and noun phrases</w:t>
      </w:r>
    </w:p>
    <w:p w14:paraId="7C97B518" w14:textId="77777777" w:rsidR="00AC5829" w:rsidRPr="00AC5829" w:rsidRDefault="00AC5829" w:rsidP="008A0BA1">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Cs/>
          <w:sz w:val="28"/>
          <w:szCs w:val="28"/>
          <w:lang w:val="en-US"/>
        </w:rPr>
        <w:t xml:space="preserve">Utilization </w:t>
      </w:r>
      <w:bookmarkStart w:id="197" w:name="_Hlk62328735"/>
      <w:r w:rsidRPr="00AC5829">
        <w:rPr>
          <w:rFonts w:ascii="Times New Roman" w:hAnsi="Times New Roman" w:cs="Times New Roman"/>
          <w:bCs/>
          <w:sz w:val="28"/>
          <w:szCs w:val="28"/>
          <w:lang w:val="en-US"/>
        </w:rPr>
        <w:t>─</w:t>
      </w:r>
      <w:bookmarkEnd w:id="197"/>
      <w:r w:rsidRPr="00AC5829">
        <w:rPr>
          <w:lang w:val="en-US"/>
        </w:rPr>
        <w:t xml:space="preserve"> </w:t>
      </w:r>
      <w:r w:rsidRPr="00AC5829">
        <w:rPr>
          <w:rFonts w:ascii="Times New Roman" w:hAnsi="Times New Roman" w:cs="Times New Roman"/>
          <w:bCs/>
          <w:sz w:val="28"/>
          <w:szCs w:val="28"/>
          <w:lang w:val="en-US"/>
        </w:rPr>
        <w:t>использование; allocation ─</w:t>
      </w:r>
      <w:r w:rsidRPr="00AC5829">
        <w:rPr>
          <w:lang w:val="en-US"/>
        </w:rPr>
        <w:t xml:space="preserve"> </w:t>
      </w:r>
      <w:r w:rsidRPr="00AC5829">
        <w:rPr>
          <w:rFonts w:ascii="Times New Roman" w:hAnsi="Times New Roman" w:cs="Times New Roman"/>
          <w:bCs/>
          <w:sz w:val="28"/>
          <w:szCs w:val="28"/>
          <w:lang w:val="en-US"/>
        </w:rPr>
        <w:t xml:space="preserve">размещение, распределение; detection ─ </w:t>
      </w:r>
      <w:r w:rsidRPr="00AC5829">
        <w:rPr>
          <w:rFonts w:ascii="Times New Roman" w:hAnsi="Times New Roman" w:cs="Times New Roman"/>
          <w:bCs/>
          <w:sz w:val="28"/>
          <w:szCs w:val="28"/>
        </w:rPr>
        <w:t>обнаружение</w:t>
      </w:r>
      <w:r w:rsidRPr="00AC5829">
        <w:rPr>
          <w:rFonts w:ascii="Times New Roman" w:hAnsi="Times New Roman" w:cs="Times New Roman"/>
          <w:bCs/>
          <w:sz w:val="28"/>
          <w:szCs w:val="28"/>
          <w:lang w:val="en-US"/>
        </w:rPr>
        <w:t>; pen drive ─ флеш-накопитель; process scheduling ─</w:t>
      </w:r>
      <w:r w:rsidRPr="00AC5829">
        <w:rPr>
          <w:lang w:val="en-US"/>
        </w:rPr>
        <w:t xml:space="preserve"> </w:t>
      </w:r>
      <w:r w:rsidRPr="00AC5829">
        <w:rPr>
          <w:rFonts w:ascii="Times New Roman" w:hAnsi="Times New Roman" w:cs="Times New Roman"/>
          <w:bCs/>
          <w:sz w:val="28"/>
          <w:szCs w:val="28"/>
          <w:lang w:val="en-US"/>
        </w:rPr>
        <w:t>многозадачный режим, диспетчеризация процессов; collective ─</w:t>
      </w:r>
      <w:r w:rsidRPr="00AC5829">
        <w:rPr>
          <w:lang w:val="en-US"/>
        </w:rPr>
        <w:t xml:space="preserve"> </w:t>
      </w:r>
      <w:r w:rsidRPr="00AC5829">
        <w:rPr>
          <w:rFonts w:ascii="Times New Roman" w:hAnsi="Times New Roman" w:cs="Times New Roman"/>
          <w:bCs/>
          <w:sz w:val="28"/>
          <w:szCs w:val="28"/>
          <w:lang w:val="en-US"/>
        </w:rPr>
        <w:t xml:space="preserve">совокупность; </w:t>
      </w:r>
      <w:r w:rsidRPr="00AC5829">
        <w:rPr>
          <w:rFonts w:ascii="Times New Roman" w:hAnsi="Times New Roman" w:cs="Times New Roman"/>
          <w:bCs/>
          <w:iCs/>
          <w:sz w:val="28"/>
          <w:szCs w:val="28"/>
          <w:lang w:val="en-US"/>
        </w:rPr>
        <w:t xml:space="preserve">request ─ </w:t>
      </w:r>
      <w:r w:rsidRPr="00AC5829">
        <w:rPr>
          <w:rFonts w:ascii="Times New Roman" w:hAnsi="Times New Roman" w:cs="Times New Roman"/>
          <w:bCs/>
          <w:iCs/>
          <w:sz w:val="28"/>
          <w:szCs w:val="28"/>
        </w:rPr>
        <w:t>запрос</w:t>
      </w:r>
      <w:r w:rsidRPr="00AC5829">
        <w:rPr>
          <w:rFonts w:ascii="Times New Roman" w:hAnsi="Times New Roman" w:cs="Times New Roman"/>
          <w:bCs/>
          <w:iCs/>
          <w:sz w:val="28"/>
          <w:szCs w:val="28"/>
          <w:lang w:val="en-US"/>
        </w:rPr>
        <w:t xml:space="preserve">; response ─ </w:t>
      </w:r>
      <w:r w:rsidRPr="00AC5829">
        <w:rPr>
          <w:rFonts w:ascii="Times New Roman" w:hAnsi="Times New Roman" w:cs="Times New Roman"/>
          <w:bCs/>
          <w:iCs/>
          <w:sz w:val="28"/>
          <w:szCs w:val="28"/>
        </w:rPr>
        <w:t>ответ</w:t>
      </w:r>
      <w:r w:rsidRPr="00AC5829">
        <w:rPr>
          <w:rFonts w:ascii="Times New Roman" w:hAnsi="Times New Roman" w:cs="Times New Roman"/>
          <w:bCs/>
          <w:iCs/>
          <w:sz w:val="28"/>
          <w:szCs w:val="28"/>
          <w:lang w:val="en-US"/>
        </w:rPr>
        <w:t xml:space="preserve">, </w:t>
      </w:r>
      <w:r w:rsidRPr="00AC5829">
        <w:rPr>
          <w:rFonts w:ascii="Times New Roman" w:hAnsi="Times New Roman" w:cs="Times New Roman"/>
          <w:bCs/>
          <w:iCs/>
          <w:sz w:val="28"/>
          <w:szCs w:val="28"/>
        </w:rPr>
        <w:t>отклик</w:t>
      </w:r>
      <w:r w:rsidRPr="00AC5829">
        <w:rPr>
          <w:rFonts w:ascii="Times New Roman" w:hAnsi="Times New Roman" w:cs="Times New Roman"/>
          <w:bCs/>
          <w:iCs/>
          <w:sz w:val="28"/>
          <w:szCs w:val="28"/>
          <w:lang w:val="en-US"/>
        </w:rPr>
        <w:t xml:space="preserve">; aid ─ </w:t>
      </w:r>
      <w:r w:rsidRPr="00AC5829">
        <w:rPr>
          <w:rFonts w:ascii="Times New Roman" w:hAnsi="Times New Roman" w:cs="Times New Roman"/>
          <w:bCs/>
          <w:iCs/>
          <w:sz w:val="28"/>
          <w:szCs w:val="28"/>
        </w:rPr>
        <w:t>помощь</w:t>
      </w:r>
      <w:r w:rsidRPr="00AC5829">
        <w:rPr>
          <w:rFonts w:ascii="Times New Roman" w:hAnsi="Times New Roman" w:cs="Times New Roman"/>
          <w:bCs/>
          <w:iCs/>
          <w:sz w:val="28"/>
          <w:szCs w:val="28"/>
          <w:lang w:val="en-US"/>
        </w:rPr>
        <w:t>;</w:t>
      </w:r>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buffer delay ─ задержка буфера; accounting ─ учёт использования ресурсов; constraint ─</w:t>
      </w:r>
      <w:r w:rsidRPr="00AC5829">
        <w:rPr>
          <w:lang w:val="en-US"/>
        </w:rPr>
        <w:t xml:space="preserve"> </w:t>
      </w:r>
      <w:r w:rsidRPr="00AC5829">
        <w:rPr>
          <w:rFonts w:ascii="Times New Roman" w:hAnsi="Times New Roman" w:cs="Times New Roman"/>
          <w:bCs/>
          <w:iCs/>
          <w:sz w:val="28"/>
          <w:szCs w:val="28"/>
          <w:lang w:val="en-US"/>
        </w:rPr>
        <w:t>ограничение;</w:t>
      </w:r>
      <w:r w:rsidRPr="00AC5829">
        <w:rPr>
          <w:lang w:val="en-US"/>
        </w:rPr>
        <w:t xml:space="preserve"> </w:t>
      </w:r>
      <w:r w:rsidRPr="00AC5829">
        <w:rPr>
          <w:rFonts w:ascii="Times New Roman" w:hAnsi="Times New Roman" w:cs="Times New Roman"/>
          <w:bCs/>
          <w:iCs/>
          <w:sz w:val="28"/>
          <w:szCs w:val="28"/>
          <w:lang w:val="en-US"/>
        </w:rPr>
        <w:t>delay ─ задержка;</w:t>
      </w:r>
    </w:p>
    <w:p w14:paraId="630B5BB8" w14:textId="77777777" w:rsidR="00AC5829" w:rsidRPr="00AC5829" w:rsidRDefault="00AC5829" w:rsidP="008A0BA1">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 xml:space="preserve"> Adjectives and collocations  </w:t>
      </w:r>
    </w:p>
    <w:p w14:paraId="45CA8161" w14:textId="77777777" w:rsidR="00AC5829" w:rsidRPr="00AC5829" w:rsidRDefault="00AC5829" w:rsidP="008A0BA1">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val="en-US" w:eastAsia="ru-RU"/>
        </w:rPr>
      </w:pPr>
      <w:r w:rsidRPr="00AC5829">
        <w:rPr>
          <w:rFonts w:ascii="Times New Roman" w:hAnsi="Times New Roman" w:cs="Times New Roman"/>
          <w:bCs/>
          <w:sz w:val="28"/>
          <w:szCs w:val="28"/>
          <w:lang w:val="en-US"/>
        </w:rPr>
        <w:t xml:space="preserve">Predictable ─ </w:t>
      </w:r>
      <w:r w:rsidRPr="00AC5829">
        <w:rPr>
          <w:rFonts w:ascii="Times New Roman" w:hAnsi="Times New Roman" w:cs="Times New Roman"/>
          <w:bCs/>
          <w:sz w:val="28"/>
          <w:szCs w:val="28"/>
        </w:rPr>
        <w:t>предсказуемый</w:t>
      </w:r>
      <w:r w:rsidRPr="00AC5829">
        <w:rPr>
          <w:rFonts w:ascii="Times New Roman" w:hAnsi="Times New Roman" w:cs="Times New Roman"/>
          <w:bCs/>
          <w:sz w:val="28"/>
          <w:szCs w:val="28"/>
          <w:lang w:val="en-US"/>
        </w:rPr>
        <w:t xml:space="preserve">; unauthorized ─ </w:t>
      </w:r>
      <w:r w:rsidRPr="00AC5829">
        <w:rPr>
          <w:rFonts w:ascii="Times New Roman" w:hAnsi="Times New Roman" w:cs="Times New Roman"/>
          <w:bCs/>
          <w:sz w:val="28"/>
          <w:szCs w:val="28"/>
        </w:rPr>
        <w:t>неавторизованный</w:t>
      </w:r>
      <w:r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rPr>
        <w:t>неразрешенный</w:t>
      </w:r>
      <w:r w:rsidRPr="00AC5829">
        <w:rPr>
          <w:rFonts w:ascii="Times New Roman" w:hAnsi="Times New Roman" w:cs="Times New Roman"/>
          <w:bCs/>
          <w:sz w:val="28"/>
          <w:szCs w:val="28"/>
          <w:lang w:val="en-US"/>
        </w:rPr>
        <w:t xml:space="preserve">; similar ─ </w:t>
      </w:r>
      <w:r w:rsidRPr="00AC5829">
        <w:rPr>
          <w:rFonts w:ascii="Times New Roman" w:hAnsi="Times New Roman" w:cs="Times New Roman"/>
          <w:bCs/>
          <w:sz w:val="28"/>
          <w:szCs w:val="28"/>
        </w:rPr>
        <w:t>похожий</w:t>
      </w:r>
      <w:r w:rsidRPr="00AC5829">
        <w:rPr>
          <w:rFonts w:ascii="Times New Roman" w:hAnsi="Times New Roman" w:cs="Times New Roman"/>
          <w:bCs/>
          <w:sz w:val="28"/>
          <w:szCs w:val="28"/>
          <w:lang w:val="en-US"/>
        </w:rPr>
        <w:t xml:space="preserve">; </w:t>
      </w:r>
      <w:r w:rsidRPr="00AC5829">
        <w:rPr>
          <w:rFonts w:ascii="Times New Roman" w:eastAsia="Times New Roman" w:hAnsi="Times New Roman" w:cs="Times New Roman"/>
          <w:b/>
          <w:i/>
          <w:sz w:val="28"/>
          <w:szCs w:val="28"/>
          <w:lang w:val="en-US" w:eastAsia="ru-RU"/>
        </w:rPr>
        <w:t xml:space="preserve"> </w:t>
      </w:r>
    </w:p>
    <w:p w14:paraId="04D2306C" w14:textId="77777777" w:rsidR="00AC5829" w:rsidRPr="00AC5829" w:rsidRDefault="00AC5829" w:rsidP="008A0BA1">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eastAsia="ru-RU"/>
        </w:rPr>
      </w:pPr>
      <w:r w:rsidRPr="00AC5829">
        <w:rPr>
          <w:rFonts w:ascii="Times New Roman" w:eastAsia="Times New Roman" w:hAnsi="Times New Roman" w:cs="Times New Roman"/>
          <w:b/>
          <w:i/>
          <w:sz w:val="28"/>
          <w:szCs w:val="28"/>
          <w:lang w:val="en-US" w:eastAsia="ru-RU"/>
        </w:rPr>
        <w:t>Verbs</w:t>
      </w:r>
      <w:r w:rsidRPr="00AC5829">
        <w:rPr>
          <w:rFonts w:ascii="Times New Roman" w:eastAsia="Times New Roman" w:hAnsi="Times New Roman" w:cs="Times New Roman"/>
          <w:b/>
          <w:i/>
          <w:sz w:val="28"/>
          <w:szCs w:val="28"/>
          <w:lang w:eastAsia="ru-RU"/>
        </w:rPr>
        <w:t xml:space="preserve">, </w:t>
      </w:r>
      <w:r w:rsidRPr="00AC5829">
        <w:rPr>
          <w:rFonts w:ascii="Times New Roman" w:eastAsia="Times New Roman" w:hAnsi="Times New Roman" w:cs="Times New Roman"/>
          <w:b/>
          <w:i/>
          <w:sz w:val="28"/>
          <w:szCs w:val="28"/>
          <w:lang w:val="en-US" w:eastAsia="ru-RU"/>
        </w:rPr>
        <w:t>Adverbs</w:t>
      </w:r>
    </w:p>
    <w:p w14:paraId="0E984BF8" w14:textId="77777777" w:rsidR="00AC5829" w:rsidRPr="00AC5829" w:rsidRDefault="00AC5829" w:rsidP="008A0BA1">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iCs/>
          <w:sz w:val="28"/>
          <w:szCs w:val="28"/>
          <w:lang w:eastAsia="ru-RU"/>
        </w:rPr>
      </w:pPr>
      <w:r w:rsidRPr="00AC5829">
        <w:rPr>
          <w:rFonts w:ascii="Times New Roman" w:eastAsia="Times New Roman" w:hAnsi="Times New Roman" w:cs="Times New Roman"/>
          <w:iCs/>
          <w:sz w:val="28"/>
          <w:szCs w:val="28"/>
          <w:lang w:val="en-US" w:eastAsia="ru-RU"/>
        </w:rPr>
        <w:t>Occur</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eastAsia="ru-RU"/>
        </w:rPr>
        <w:t>─ происходить, случаться</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val="en-US" w:eastAsia="ru-RU"/>
        </w:rPr>
        <w:t>perform</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batch</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job</w:t>
      </w:r>
      <w:r w:rsidRPr="00AC5829">
        <w:rPr>
          <w:rFonts w:ascii="Times New Roman" w:eastAsia="Times New Roman" w:hAnsi="Times New Roman" w:cs="Times New Roman"/>
          <w:bCs/>
          <w:iCs/>
          <w:sz w:val="28"/>
          <w:szCs w:val="28"/>
          <w:lang w:eastAsia="ru-RU"/>
        </w:rPr>
        <w:t xml:space="preserve"> ─ выполнять работу в пакетном режиме; </w:t>
      </w:r>
      <w:r w:rsidRPr="00AC5829">
        <w:rPr>
          <w:rFonts w:ascii="Times New Roman" w:eastAsia="Times New Roman" w:hAnsi="Times New Roman" w:cs="Times New Roman"/>
          <w:bCs/>
          <w:iCs/>
          <w:sz w:val="28"/>
          <w:szCs w:val="28"/>
          <w:lang w:val="en-US" w:eastAsia="ru-RU"/>
        </w:rPr>
        <w:t>assign</w:t>
      </w:r>
      <w:r w:rsidRPr="00AC5829">
        <w:rPr>
          <w:rFonts w:ascii="Times New Roman" w:eastAsia="Times New Roman" w:hAnsi="Times New Roman" w:cs="Times New Roman"/>
          <w:bCs/>
          <w:iCs/>
          <w:sz w:val="28"/>
          <w:szCs w:val="28"/>
          <w:lang w:eastAsia="ru-RU"/>
        </w:rPr>
        <w:t xml:space="preserve"> ─ назначать. </w:t>
      </w:r>
    </w:p>
    <w:p w14:paraId="03A72D6F" w14:textId="77777777" w:rsidR="00AC5829" w:rsidRPr="00AC5829" w:rsidRDefault="00AC5829" w:rsidP="008A0BA1">
      <w:pPr>
        <w:spacing w:after="0" w:line="240" w:lineRule="auto"/>
        <w:ind w:firstLine="709"/>
        <w:contextualSpacing/>
        <w:jc w:val="both"/>
        <w:rPr>
          <w:rFonts w:ascii="Times New Roman" w:eastAsia="Times New Roman" w:hAnsi="Times New Roman" w:cs="Times New Roman"/>
          <w:sz w:val="28"/>
          <w:szCs w:val="28"/>
          <w:lang w:eastAsia="ru-RU"/>
        </w:rPr>
      </w:pPr>
    </w:p>
    <w:p w14:paraId="3F86A19D"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Match the words with the definitions below.</w:t>
      </w:r>
    </w:p>
    <w:p w14:paraId="2AF2D6E8" w14:textId="77777777" w:rsidR="00AC5829" w:rsidRPr="00AC5829" w:rsidRDefault="00AC5829" w:rsidP="008A0BA1">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Allocation, batch,</w:t>
      </w:r>
      <w:r w:rsidRPr="00AC5829">
        <w:rPr>
          <w:lang w:val="en-US"/>
        </w:rPr>
        <w:t xml:space="preserve"> </w:t>
      </w:r>
      <w:r w:rsidRPr="00AC5829">
        <w:rPr>
          <w:rFonts w:ascii="Times New Roman" w:hAnsi="Times New Roman" w:cs="Times New Roman"/>
          <w:bCs/>
          <w:i/>
          <w:iCs/>
          <w:sz w:val="28"/>
          <w:szCs w:val="28"/>
          <w:lang w:val="en-US"/>
        </w:rPr>
        <w:t>capability, unauthorized, assign, disastrous,</w:t>
      </w:r>
      <w:r w:rsidRPr="00AC5829">
        <w:rPr>
          <w:lang w:val="en-US"/>
        </w:rPr>
        <w:t xml:space="preserve"> </w:t>
      </w:r>
      <w:r w:rsidRPr="00AC5829">
        <w:rPr>
          <w:rFonts w:ascii="Times New Roman" w:hAnsi="Times New Roman" w:cs="Times New Roman"/>
          <w:bCs/>
          <w:i/>
          <w:iCs/>
          <w:sz w:val="28"/>
          <w:szCs w:val="28"/>
          <w:lang w:val="en-US"/>
        </w:rPr>
        <w:t>impact, queue, requirement.</w:t>
      </w:r>
    </w:p>
    <w:p w14:paraId="412B5813"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 group of things that are dealt with or produced at the same time, or a group of people who are similar in some way.</w:t>
      </w:r>
    </w:p>
    <w:p w14:paraId="36DEA9E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To give a particular job or piece of work to someone.</w:t>
      </w:r>
    </w:p>
    <w:p w14:paraId="17296E1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Extremely bad or unsuccessful.</w:t>
      </w:r>
    </w:p>
    <w:p w14:paraId="2B72554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The process of giving someone their part of a total amount of something to use in a particular way.</w:t>
      </w:r>
    </w:p>
    <w:p w14:paraId="5C3D8F1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The ability or power to do something.</w:t>
      </w:r>
    </w:p>
    <w:p w14:paraId="40A6E4C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Without someone's official permission to do something or be in a particular place.</w:t>
      </w:r>
    </w:p>
    <w:p w14:paraId="5DA2AEE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An official rule about something that it is necessary to have or to do.</w:t>
      </w:r>
    </w:p>
    <w:p w14:paraId="451DD31A"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A powerful effect that something, especially something new, has on a situation or person.</w:t>
      </w:r>
    </w:p>
    <w:p w14:paraId="243862D7"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w:t>
      </w:r>
      <w:r w:rsidRPr="00AC5829">
        <w:rPr>
          <w:lang w:val="en-US"/>
        </w:rPr>
        <w:t xml:space="preserve"> </w:t>
      </w:r>
      <w:r w:rsidRPr="00AC5829">
        <w:rPr>
          <w:rFonts w:ascii="Times New Roman" w:hAnsi="Times New Roman" w:cs="Times New Roman"/>
          <w:bCs/>
          <w:sz w:val="28"/>
          <w:szCs w:val="28"/>
          <w:lang w:val="en-US"/>
        </w:rPr>
        <w:t xml:space="preserve"> A list of jobs that a computer has to do.</w:t>
      </w:r>
    </w:p>
    <w:p w14:paraId="22349624" w14:textId="77777777" w:rsidR="00AC5829" w:rsidRPr="00AC5829" w:rsidRDefault="00AC5829" w:rsidP="00AC5829">
      <w:pPr>
        <w:ind w:firstLine="709"/>
        <w:contextualSpacing/>
        <w:jc w:val="both"/>
        <w:rPr>
          <w:rFonts w:ascii="Times New Roman" w:hAnsi="Times New Roman" w:cs="Times New Roman"/>
          <w:bCs/>
          <w:sz w:val="28"/>
          <w:szCs w:val="28"/>
          <w:lang w:val="en-US"/>
        </w:rPr>
      </w:pPr>
    </w:p>
    <w:p w14:paraId="5670BA38"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Using a dictionary add as many words as possible into the table.</w:t>
      </w:r>
    </w:p>
    <w:tbl>
      <w:tblPr>
        <w:tblStyle w:val="4"/>
        <w:tblW w:w="0" w:type="auto"/>
        <w:tblLook w:val="04A0" w:firstRow="1" w:lastRow="0" w:firstColumn="1" w:lastColumn="0" w:noHBand="0" w:noVBand="1"/>
      </w:tblPr>
      <w:tblGrid>
        <w:gridCol w:w="3090"/>
        <w:gridCol w:w="3121"/>
        <w:gridCol w:w="3134"/>
      </w:tblGrid>
      <w:tr w:rsidR="00AC5829" w:rsidRPr="00AC5829" w14:paraId="32E6AA12" w14:textId="77777777" w:rsidTr="00935719">
        <w:tc>
          <w:tcPr>
            <w:tcW w:w="3190" w:type="dxa"/>
          </w:tcPr>
          <w:p w14:paraId="3DA4D9B3" w14:textId="77777777" w:rsidR="00AC5829" w:rsidRPr="00AC5829" w:rsidRDefault="00AC5829" w:rsidP="00AC5829">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Verbs</w:t>
            </w:r>
          </w:p>
          <w:p w14:paraId="78407C52"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manage</w:t>
            </w:r>
          </w:p>
          <w:p w14:paraId="5CEE3CE4"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w:t>
            </w:r>
          </w:p>
          <w:p w14:paraId="3AA2CE45"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to perform</w:t>
            </w:r>
          </w:p>
          <w:p w14:paraId="12D005EF"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w:t>
            </w:r>
          </w:p>
          <w:p w14:paraId="518065A2"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w:t>
            </w:r>
          </w:p>
          <w:p w14:paraId="45C7E074"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to predict</w:t>
            </w:r>
          </w:p>
          <w:p w14:paraId="1FFA8B7F"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t>
            </w:r>
          </w:p>
        </w:tc>
        <w:tc>
          <w:tcPr>
            <w:tcW w:w="3190" w:type="dxa"/>
          </w:tcPr>
          <w:p w14:paraId="69C65A4E" w14:textId="77777777" w:rsidR="00AC5829" w:rsidRPr="00AC5829" w:rsidRDefault="00AC5829" w:rsidP="00AC5829">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Adjectives</w:t>
            </w:r>
          </w:p>
          <w:p w14:paraId="79835400" w14:textId="77777777" w:rsidR="00AC5829" w:rsidRPr="00AC5829" w:rsidRDefault="00AC5829" w:rsidP="00AC5829">
            <w:pPr>
              <w:ind w:firstLine="709"/>
              <w:jc w:val="both"/>
              <w:rPr>
                <w:rFonts w:ascii="Times New Roman" w:hAnsi="Times New Roman" w:cs="Times New Roman"/>
                <w:bCs/>
                <w:sz w:val="28"/>
                <w:szCs w:val="28"/>
                <w:lang w:val="en-US"/>
              </w:rPr>
            </w:pPr>
          </w:p>
          <w:p w14:paraId="3E3A72E5" w14:textId="77777777" w:rsidR="00AC5829" w:rsidRPr="00AC5829" w:rsidRDefault="00AC5829" w:rsidP="00AC5829">
            <w:pPr>
              <w:ind w:firstLine="709"/>
              <w:jc w:val="both"/>
              <w:rPr>
                <w:rFonts w:ascii="Times New Roman" w:hAnsi="Times New Roman" w:cs="Times New Roman"/>
                <w:bCs/>
                <w:sz w:val="28"/>
                <w:szCs w:val="28"/>
                <w:lang w:val="en-US"/>
              </w:rPr>
            </w:pPr>
          </w:p>
          <w:p w14:paraId="63568E6F" w14:textId="77777777" w:rsidR="00AC5829" w:rsidRPr="00AC5829" w:rsidRDefault="00AC5829" w:rsidP="00AC5829">
            <w:pPr>
              <w:ind w:firstLine="709"/>
              <w:jc w:val="both"/>
              <w:rPr>
                <w:rFonts w:ascii="Times New Roman" w:hAnsi="Times New Roman" w:cs="Times New Roman"/>
                <w:bCs/>
                <w:sz w:val="28"/>
                <w:szCs w:val="28"/>
                <w:lang w:val="en-US"/>
              </w:rPr>
            </w:pPr>
          </w:p>
          <w:p w14:paraId="0AA330F6"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attached</w:t>
            </w:r>
          </w:p>
          <w:p w14:paraId="319A11C7" w14:textId="77777777" w:rsidR="00AC5829" w:rsidRPr="00AC5829" w:rsidRDefault="00AC5829" w:rsidP="00AC5829">
            <w:pPr>
              <w:ind w:firstLine="709"/>
              <w:jc w:val="both"/>
              <w:rPr>
                <w:rFonts w:ascii="Times New Roman" w:hAnsi="Times New Roman" w:cs="Times New Roman"/>
                <w:bCs/>
                <w:sz w:val="28"/>
                <w:szCs w:val="28"/>
                <w:lang w:val="en-US"/>
              </w:rPr>
            </w:pPr>
          </w:p>
          <w:p w14:paraId="7EA8D2E9" w14:textId="77777777" w:rsidR="00AC5829" w:rsidRPr="00AC5829" w:rsidRDefault="00AC5829" w:rsidP="00AC5829">
            <w:pPr>
              <w:ind w:firstLine="709"/>
              <w:jc w:val="both"/>
              <w:rPr>
                <w:rFonts w:ascii="Times New Roman" w:hAnsi="Times New Roman" w:cs="Times New Roman"/>
                <w:bCs/>
                <w:sz w:val="28"/>
                <w:szCs w:val="28"/>
                <w:lang w:val="en-US"/>
              </w:rPr>
            </w:pPr>
          </w:p>
          <w:p w14:paraId="2DB029C2" w14:textId="77777777" w:rsidR="00AC5829" w:rsidRPr="00AC5829" w:rsidRDefault="00AC5829" w:rsidP="00AC5829">
            <w:pPr>
              <w:ind w:firstLine="709"/>
              <w:jc w:val="both"/>
              <w:rPr>
                <w:rFonts w:ascii="Times New Roman" w:hAnsi="Times New Roman" w:cs="Times New Roman"/>
                <w:bCs/>
                <w:sz w:val="28"/>
                <w:szCs w:val="28"/>
                <w:lang w:val="en-US"/>
              </w:rPr>
            </w:pPr>
          </w:p>
        </w:tc>
        <w:tc>
          <w:tcPr>
            <w:tcW w:w="3191" w:type="dxa"/>
          </w:tcPr>
          <w:p w14:paraId="5A3ECDB8" w14:textId="77777777" w:rsidR="00AC5829" w:rsidRPr="00AC5829" w:rsidRDefault="00AC5829" w:rsidP="00AC5829">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Nouns</w:t>
            </w:r>
          </w:p>
          <w:p w14:paraId="3666E84E" w14:textId="77777777" w:rsidR="00AC5829" w:rsidRPr="00AC5829" w:rsidRDefault="00AC5829" w:rsidP="00AC5829">
            <w:pPr>
              <w:ind w:firstLine="709"/>
              <w:jc w:val="both"/>
              <w:rPr>
                <w:rFonts w:ascii="Times New Roman" w:hAnsi="Times New Roman" w:cs="Times New Roman"/>
                <w:bCs/>
                <w:sz w:val="28"/>
                <w:szCs w:val="28"/>
                <w:lang w:val="en-US"/>
              </w:rPr>
            </w:pPr>
          </w:p>
          <w:p w14:paraId="24EAD7B9"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detection</w:t>
            </w:r>
          </w:p>
          <w:p w14:paraId="60629073" w14:textId="77777777" w:rsidR="00AC5829" w:rsidRPr="00AC5829" w:rsidRDefault="00AC5829" w:rsidP="00AC5829">
            <w:pPr>
              <w:ind w:firstLine="709"/>
              <w:jc w:val="both"/>
              <w:rPr>
                <w:rFonts w:ascii="Times New Roman" w:hAnsi="Times New Roman" w:cs="Times New Roman"/>
                <w:bCs/>
                <w:sz w:val="28"/>
                <w:szCs w:val="28"/>
                <w:lang w:val="en-US"/>
              </w:rPr>
            </w:pPr>
          </w:p>
          <w:p w14:paraId="404C671E" w14:textId="77777777" w:rsidR="00AC5829" w:rsidRPr="00AC5829" w:rsidRDefault="00AC5829" w:rsidP="00AC5829">
            <w:pPr>
              <w:ind w:firstLine="709"/>
              <w:jc w:val="both"/>
              <w:rPr>
                <w:rFonts w:ascii="Times New Roman" w:hAnsi="Times New Roman" w:cs="Times New Roman"/>
                <w:bCs/>
                <w:sz w:val="28"/>
                <w:szCs w:val="28"/>
                <w:lang w:val="en-US"/>
              </w:rPr>
            </w:pPr>
          </w:p>
          <w:p w14:paraId="4E1CAD7C"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allocation</w:t>
            </w:r>
          </w:p>
          <w:p w14:paraId="3D3841BE" w14:textId="77777777" w:rsidR="00AC5829" w:rsidRPr="00AC5829" w:rsidRDefault="00AC5829" w:rsidP="00AC5829">
            <w:pPr>
              <w:ind w:firstLine="709"/>
              <w:jc w:val="both"/>
              <w:rPr>
                <w:rFonts w:ascii="Times New Roman" w:hAnsi="Times New Roman" w:cs="Times New Roman"/>
                <w:bCs/>
                <w:sz w:val="28"/>
                <w:szCs w:val="28"/>
                <w:lang w:val="en-US"/>
              </w:rPr>
            </w:pPr>
          </w:p>
          <w:p w14:paraId="323EEBBE"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requirement</w:t>
            </w:r>
          </w:p>
        </w:tc>
      </w:tr>
    </w:tbl>
    <w:p w14:paraId="56174A68"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p>
    <w:p w14:paraId="568E57C3"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Choose the words with similar meaning from the two groups and arrange them in pairs.</w:t>
      </w:r>
    </w:p>
    <w:p w14:paraId="2DC9C7D5"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p>
    <w:p w14:paraId="3103F0C0" w14:textId="77777777"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A. Keep, sense, multi-programming, internal, device, error, process, unauthorized;</w:t>
      </w:r>
    </w:p>
    <w:p w14:paraId="7F37BC54" w14:textId="77777777"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B. Memory,</w:t>
      </w:r>
      <w:r w:rsidRPr="00AC5829">
        <w:rPr>
          <w:lang w:val="en-US"/>
        </w:rPr>
        <w:t xml:space="preserve"> </w:t>
      </w:r>
      <w:r w:rsidRPr="00AC5829">
        <w:rPr>
          <w:rFonts w:ascii="Times New Roman" w:hAnsi="Times New Roman"/>
          <w:sz w:val="28"/>
          <w:lang w:val="en-US"/>
        </w:rPr>
        <w:t>user,</w:t>
      </w:r>
      <w:r w:rsidRPr="00AC5829">
        <w:rPr>
          <w:lang w:val="en-US"/>
        </w:rPr>
        <w:t xml:space="preserve"> </w:t>
      </w:r>
      <w:r w:rsidRPr="00AC5829">
        <w:rPr>
          <w:rFonts w:ascii="Times New Roman" w:hAnsi="Times New Roman" w:cs="Times New Roman"/>
          <w:sz w:val="28"/>
          <w:szCs w:val="28"/>
          <w:lang w:val="en-US"/>
        </w:rPr>
        <w:t>scheduling, management, general, a track,</w:t>
      </w:r>
      <w:r w:rsidRPr="00AC5829">
        <w:rPr>
          <w:lang w:val="en-US"/>
        </w:rPr>
        <w:t xml:space="preserve"> </w:t>
      </w:r>
      <w:r w:rsidRPr="00AC5829">
        <w:rPr>
          <w:rFonts w:ascii="Times New Roman" w:hAnsi="Times New Roman" w:cs="Times New Roman"/>
          <w:sz w:val="28"/>
          <w:szCs w:val="28"/>
          <w:lang w:val="en-US"/>
        </w:rPr>
        <w:t>environment, prevention.</w:t>
      </w:r>
    </w:p>
    <w:p w14:paraId="1840E6C4"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p>
    <w:p w14:paraId="0CE1B79C"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kern w:val="36"/>
          <w:sz w:val="28"/>
          <w:szCs w:val="28"/>
          <w:lang w:val="en-US" w:eastAsia="ru-RU"/>
        </w:rPr>
        <w:t xml:space="preserve"> </w:t>
      </w:r>
      <w:r w:rsidRPr="00AC5829">
        <w:rPr>
          <w:rFonts w:ascii="Times New Roman" w:hAnsi="Times New Roman" w:cs="Times New Roman"/>
          <w:b/>
          <w:bCs/>
          <w:sz w:val="28"/>
          <w:szCs w:val="28"/>
          <w:lang w:val="en-US"/>
        </w:rPr>
        <w:t>IV. Complete the sentences with the words below. You may have to change some words slightly.</w:t>
      </w:r>
    </w:p>
    <w:p w14:paraId="4A4D9D4F" w14:textId="77777777" w:rsidR="00AC5829" w:rsidRPr="00AC5829" w:rsidRDefault="00AC5829" w:rsidP="00AC5829">
      <w:pPr>
        <w:spacing w:after="0" w:line="240" w:lineRule="auto"/>
        <w:ind w:firstLine="709"/>
        <w:contextualSpacing/>
        <w:jc w:val="both"/>
        <w:rPr>
          <w:rFonts w:ascii="Times New Roman" w:hAnsi="Times New Roman" w:cs="Times New Roman"/>
          <w:i/>
          <w:iCs/>
          <w:sz w:val="28"/>
          <w:szCs w:val="28"/>
          <w:lang w:val="en-US"/>
        </w:rPr>
      </w:pPr>
      <w:r w:rsidRPr="00AC5829">
        <w:rPr>
          <w:rFonts w:ascii="Times New Roman" w:hAnsi="Times New Roman" w:cs="Times New Roman"/>
          <w:i/>
          <w:iCs/>
          <w:sz w:val="28"/>
          <w:szCs w:val="28"/>
          <w:lang w:val="en-US"/>
        </w:rPr>
        <w:t>Data,</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virus attack, log,</w:t>
      </w:r>
      <w:r w:rsidRPr="00AC5829">
        <w:rPr>
          <w:lang w:val="en-US"/>
        </w:rPr>
        <w:t xml:space="preserve"> </w:t>
      </w:r>
      <w:r w:rsidRPr="00AC5829">
        <w:rPr>
          <w:rFonts w:ascii="Times New Roman" w:hAnsi="Times New Roman" w:cs="Times New Roman"/>
          <w:i/>
          <w:iCs/>
          <w:sz w:val="28"/>
          <w:szCs w:val="28"/>
          <w:lang w:val="en-US"/>
        </w:rPr>
        <w:t>response time, frequency, unauthorized access,</w:t>
      </w:r>
      <w:r w:rsidRPr="00AC5829">
        <w:rPr>
          <w:i/>
          <w:iCs/>
          <w:lang w:val="en-US"/>
        </w:rPr>
        <w:t xml:space="preserve"> </w:t>
      </w:r>
      <w:r w:rsidRPr="00AC5829">
        <w:rPr>
          <w:rFonts w:ascii="Times New Roman" w:hAnsi="Times New Roman" w:cs="Times New Roman"/>
          <w:i/>
          <w:iCs/>
          <w:sz w:val="28"/>
          <w:szCs w:val="28"/>
          <w:lang w:val="en-US"/>
        </w:rPr>
        <w:t>password,</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task, boost, system performance.</w:t>
      </w:r>
    </w:p>
    <w:p w14:paraId="1E98BE09"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Security is provided by OS to the user data and prevents (1). Data can be protected by giving the (2) to the files. When an unknown user checks the files, OS asks for the password and hence the (3) is protected. The system itself is protected with a password. This helps in checking the persons who (4) into the system.</w:t>
      </w:r>
    </w:p>
    <w:p w14:paraId="64BF2D0B" w14:textId="433A7062"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 System performance is </w:t>
      </w:r>
      <w:r w:rsidR="008103FE">
        <w:rPr>
          <w:rFonts w:ascii="Times New Roman" w:hAnsi="Times New Roman" w:cs="Times New Roman"/>
          <w:sz w:val="28"/>
          <w:szCs w:val="28"/>
          <w:lang w:val="en-US"/>
        </w:rPr>
        <w:t xml:space="preserve">maintained </w:t>
      </w:r>
      <w:r w:rsidRPr="00AC5829">
        <w:rPr>
          <w:rFonts w:ascii="Times New Roman" w:hAnsi="Times New Roman" w:cs="Times New Roman"/>
          <w:sz w:val="28"/>
          <w:szCs w:val="28"/>
          <w:lang w:val="en-US"/>
        </w:rPr>
        <w:t xml:space="preserve">with the help of the OS. It monitors the (5) taken by the system after the service request. If there is any unusual variation in the time, OS monitors the (6) and brings the issue into the user’s notice. High variation or very low variation can be the result of any (7). The user is notified to bring the necessary changes. Various applications or tasks and the number of users doing the (8) are accounted for by OS. This helps to know the number of users and the (9) of application usage. </w:t>
      </w:r>
    </w:p>
    <w:p w14:paraId="152FEDAB"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p>
    <w:p w14:paraId="6ABD7776" w14:textId="77777777" w:rsidR="00AC5829" w:rsidRPr="00AC5829" w:rsidRDefault="00AC5829" w:rsidP="00AC5829">
      <w:pPr>
        <w:rPr>
          <w:rFonts w:ascii="Times New Roman" w:hAnsi="Times New Roman" w:cs="Times New Roman"/>
          <w:b/>
          <w:kern w:val="36"/>
          <w:sz w:val="28"/>
          <w:szCs w:val="28"/>
          <w:lang w:val="en-US" w:eastAsia="ru-RU"/>
        </w:rPr>
      </w:pPr>
      <w:r w:rsidRPr="00AC5829">
        <w:rPr>
          <w:rFonts w:ascii="Times New Roman" w:hAnsi="Times New Roman" w:cs="Times New Roman"/>
          <w:b/>
          <w:kern w:val="36"/>
          <w:sz w:val="28"/>
          <w:szCs w:val="28"/>
          <w:lang w:val="en-US" w:eastAsia="ru-RU"/>
        </w:rPr>
        <w:t xml:space="preserve">V. Correct the definitions. Put the derivatives of the word LOAD given in bold into their proper places in the sentences. </w:t>
      </w:r>
    </w:p>
    <w:p w14:paraId="019CC881" w14:textId="77777777" w:rsidR="00AC5829" w:rsidRPr="00AC5829" w:rsidRDefault="00AC5829" w:rsidP="00AC5829">
      <w:pPr>
        <w:spacing w:after="0" w:line="240" w:lineRule="auto"/>
        <w:contextualSpacing/>
        <w:jc w:val="both"/>
        <w:rPr>
          <w:rFonts w:ascii="Times New Roman" w:hAnsi="Times New Roman" w:cs="Times New Roman"/>
          <w:bCs/>
          <w:kern w:val="36"/>
          <w:sz w:val="28"/>
          <w:szCs w:val="28"/>
          <w:lang w:val="en-US" w:eastAsia="ru-RU"/>
        </w:rPr>
      </w:pPr>
      <w:r w:rsidRPr="00AC5829">
        <w:rPr>
          <w:rFonts w:ascii="Times New Roman" w:hAnsi="Times New Roman" w:cs="Times New Roman"/>
          <w:bCs/>
          <w:kern w:val="36"/>
          <w:sz w:val="28"/>
          <w:szCs w:val="28"/>
          <w:lang w:val="en-US" w:eastAsia="ru-RU"/>
        </w:rPr>
        <w:t xml:space="preserve">1. If you have something </w:t>
      </w:r>
      <w:r w:rsidRPr="00AC5829">
        <w:rPr>
          <w:rFonts w:ascii="Times New Roman" w:hAnsi="Times New Roman" w:cs="Times New Roman"/>
          <w:b/>
          <w:kern w:val="36"/>
          <w:sz w:val="28"/>
          <w:szCs w:val="28"/>
          <w:lang w:val="en-US" w:eastAsia="ru-RU"/>
        </w:rPr>
        <w:t>overloaded</w:t>
      </w:r>
      <w:r w:rsidRPr="00AC5829">
        <w:rPr>
          <w:rFonts w:ascii="Times New Roman" w:hAnsi="Times New Roman" w:cs="Times New Roman"/>
          <w:bCs/>
          <w:kern w:val="36"/>
          <w:sz w:val="28"/>
          <w:szCs w:val="28"/>
          <w:lang w:val="en-US" w:eastAsia="ru-RU"/>
        </w:rPr>
        <w:t xml:space="preserve"> you have the information or software applications loaded for you before you start using it. 2. If you have something </w:t>
      </w:r>
      <w:r w:rsidRPr="00AC5829">
        <w:rPr>
          <w:rFonts w:ascii="Times New Roman" w:hAnsi="Times New Roman" w:cs="Times New Roman"/>
          <w:b/>
          <w:kern w:val="36"/>
          <w:sz w:val="28"/>
          <w:szCs w:val="28"/>
          <w:lang w:val="en-US" w:eastAsia="ru-RU"/>
        </w:rPr>
        <w:t xml:space="preserve">freeloaded </w:t>
      </w:r>
      <w:r w:rsidRPr="00AC5829">
        <w:rPr>
          <w:rFonts w:ascii="Times New Roman" w:hAnsi="Times New Roman" w:cs="Times New Roman"/>
          <w:bCs/>
          <w:kern w:val="36"/>
          <w:sz w:val="28"/>
          <w:szCs w:val="28"/>
          <w:lang w:val="en-US" w:eastAsia="ru-RU"/>
        </w:rPr>
        <w:t xml:space="preserve">you want the information to be shown on the screen again, usually because there has been a problem or because you want the information to be as new as possible. 3. If you have something </w:t>
      </w:r>
      <w:r w:rsidRPr="00AC5829">
        <w:rPr>
          <w:rFonts w:ascii="Times New Roman" w:hAnsi="Times New Roman" w:cs="Times New Roman"/>
          <w:b/>
          <w:kern w:val="36"/>
          <w:sz w:val="28"/>
          <w:szCs w:val="28"/>
          <w:lang w:val="en-US" w:eastAsia="ru-RU"/>
        </w:rPr>
        <w:t>downloaded</w:t>
      </w:r>
      <w:r w:rsidRPr="00AC5829">
        <w:rPr>
          <w:rFonts w:ascii="Times New Roman" w:hAnsi="Times New Roman" w:cs="Times New Roman"/>
          <w:bCs/>
          <w:kern w:val="36"/>
          <w:sz w:val="28"/>
          <w:szCs w:val="28"/>
          <w:lang w:val="en-US" w:eastAsia="ru-RU"/>
        </w:rPr>
        <w:t xml:space="preserve"> you copy or move programs or information to a larger computer system or to the Internet. 4. If you have something </w:t>
      </w:r>
      <w:r w:rsidRPr="00AC5829">
        <w:rPr>
          <w:rFonts w:ascii="Times New Roman" w:hAnsi="Times New Roman" w:cs="Times New Roman"/>
          <w:b/>
          <w:kern w:val="36"/>
          <w:sz w:val="28"/>
          <w:szCs w:val="28"/>
          <w:lang w:val="en-US" w:eastAsia="ru-RU"/>
        </w:rPr>
        <w:t>uploaded</w:t>
      </w:r>
      <w:r w:rsidRPr="00AC5829">
        <w:rPr>
          <w:rFonts w:ascii="Times New Roman" w:hAnsi="Times New Roman" w:cs="Times New Roman"/>
          <w:bCs/>
          <w:kern w:val="36"/>
          <w:sz w:val="28"/>
          <w:szCs w:val="28"/>
          <w:lang w:val="en-US" w:eastAsia="ru-RU"/>
        </w:rPr>
        <w:t xml:space="preserve"> you copy or move programs or information into a computer's memory, especially from the internet or a larger computer. 5. If you have something </w:t>
      </w:r>
      <w:r w:rsidRPr="00AC5829">
        <w:rPr>
          <w:rFonts w:ascii="Times New Roman" w:hAnsi="Times New Roman" w:cs="Times New Roman"/>
          <w:b/>
          <w:kern w:val="36"/>
          <w:sz w:val="28"/>
          <w:szCs w:val="28"/>
          <w:lang w:val="en-US" w:eastAsia="ru-RU"/>
        </w:rPr>
        <w:t>reloaded</w:t>
      </w:r>
      <w:r w:rsidRPr="00AC5829">
        <w:rPr>
          <w:rFonts w:ascii="Times New Roman" w:hAnsi="Times New Roman" w:cs="Times New Roman"/>
          <w:bCs/>
          <w:kern w:val="36"/>
          <w:sz w:val="28"/>
          <w:szCs w:val="28"/>
          <w:lang w:val="en-US" w:eastAsia="ru-RU"/>
        </w:rPr>
        <w:t xml:space="preserve"> you load it onto your computer without being charged. 6. If you have something </w:t>
      </w:r>
      <w:r w:rsidRPr="00AC5829">
        <w:rPr>
          <w:rFonts w:ascii="Times New Roman" w:hAnsi="Times New Roman" w:cs="Times New Roman"/>
          <w:b/>
          <w:kern w:val="36"/>
          <w:sz w:val="28"/>
          <w:szCs w:val="28"/>
          <w:lang w:val="en-US" w:eastAsia="ru-RU"/>
        </w:rPr>
        <w:t xml:space="preserve">preloaded </w:t>
      </w:r>
      <w:r w:rsidRPr="00AC5829">
        <w:rPr>
          <w:rFonts w:ascii="Times New Roman" w:hAnsi="Times New Roman" w:cs="Times New Roman"/>
          <w:bCs/>
          <w:kern w:val="36"/>
          <w:sz w:val="28"/>
          <w:szCs w:val="28"/>
          <w:lang w:val="en-US" w:eastAsia="ru-RU"/>
        </w:rPr>
        <w:t>your computer is supplied with too much information to be processed.</w:t>
      </w:r>
    </w:p>
    <w:p w14:paraId="76C4C025"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p>
    <w:p w14:paraId="750C4FFD"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VI. Translate the following sentences into English.</w:t>
      </w:r>
    </w:p>
    <w:p w14:paraId="74658EB9"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rPr>
      </w:pPr>
      <w:r w:rsidRPr="00AC5829">
        <w:rPr>
          <w:rFonts w:ascii="Times New Roman" w:hAnsi="Times New Roman" w:cs="Times New Roman"/>
          <w:sz w:val="28"/>
          <w:szCs w:val="28"/>
        </w:rPr>
        <w:t xml:space="preserve">1. Операционная система организует работу как программного, так и аппаратного обеспечения ПК: одновременный запуск нескольких приложений, обработку и выполнение команд центральным процессором, сохранение файлов на ПК или внешнем жестком диске, управление памятью компьютера и другие функции. 2. Таким образом, набор ключевых функций ОС включает в себя установку программных утилит для настройки работы приложений и устройств компьютера. 3. Операционная система выполняет ключевую роль в обеспечении работы как встроенных, так и загружаемых приложений. 4. По статистике, пользователи операционной системы </w:t>
      </w:r>
      <w:r w:rsidRPr="00AC5829">
        <w:rPr>
          <w:rFonts w:ascii="Times New Roman" w:hAnsi="Times New Roman" w:cs="Times New Roman"/>
          <w:sz w:val="28"/>
          <w:szCs w:val="28"/>
          <w:lang w:val="en-US"/>
        </w:rPr>
        <w:t>Windows</w:t>
      </w:r>
      <w:r w:rsidRPr="00AC5829">
        <w:rPr>
          <w:rFonts w:ascii="Times New Roman" w:hAnsi="Times New Roman" w:cs="Times New Roman"/>
          <w:sz w:val="28"/>
          <w:szCs w:val="28"/>
        </w:rPr>
        <w:t xml:space="preserve"> составляют около 90%, в то время как </w:t>
      </w:r>
      <w:r w:rsidRPr="00AC5829">
        <w:rPr>
          <w:rFonts w:ascii="Times New Roman" w:hAnsi="Times New Roman" w:cs="Times New Roman"/>
          <w:sz w:val="28"/>
          <w:szCs w:val="28"/>
          <w:lang w:val="en-US"/>
        </w:rPr>
        <w:t>Mac</w:t>
      </w:r>
      <w:r w:rsidRPr="00AC5829">
        <w:rPr>
          <w:rFonts w:ascii="Times New Roman" w:hAnsi="Times New Roman" w:cs="Times New Roman"/>
          <w:sz w:val="28"/>
          <w:szCs w:val="28"/>
        </w:rPr>
        <w:t xml:space="preserve"> пользуется только около 10% . На самом деле, первая является более доступной и дешевой для пользователей ПК, а последняя более дорогой. 5. Многие программисты пользуются операционной системой Linux, главное преимущество которой, – ее открытый доступ, позволяющий пользователю редактировать системные утилиты. Данная ОС является более надежной, защищенной от шпионских расширений и менее подверженной вирусным атакам. 6. Командный интерфейс менее удобен в использовании, чем графический интерфейс, так как каждое меню быстрого доступа, всплывающее и выпадающее меню предлагают пользователю широкий выбор опций, доступных нажатием клавиши мышки. 7. – Какая операционная система установлена на твоем смартфоне? – Это Андроид. Она поддерживает различные приложения и регулярно обновляется.</w:t>
      </w:r>
    </w:p>
    <w:p w14:paraId="77214C1C"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rPr>
      </w:pPr>
    </w:p>
    <w:p w14:paraId="5371C695" w14:textId="77777777" w:rsidR="00AC5829" w:rsidRPr="00AC5829" w:rsidRDefault="00AC5829" w:rsidP="00AC5829">
      <w:pPr>
        <w:spacing w:after="0" w:line="240" w:lineRule="auto"/>
        <w:ind w:firstLine="709"/>
        <w:contextualSpacing/>
        <w:jc w:val="both"/>
        <w:rPr>
          <w:rFonts w:ascii="Times New Roman" w:hAnsi="Times New Roman" w:cs="Times New Roman"/>
          <w:i/>
          <w:sz w:val="28"/>
          <w:szCs w:val="28"/>
          <w:lang w:val="en-US"/>
        </w:rPr>
      </w:pPr>
      <w:r w:rsidRPr="00AC5829">
        <w:rPr>
          <w:rFonts w:ascii="Times New Roman" w:hAnsi="Times New Roman" w:cs="Times New Roman"/>
          <w:i/>
          <w:sz w:val="28"/>
          <w:szCs w:val="28"/>
          <w:lang w:val="en-US"/>
        </w:rPr>
        <w:t>A. TEXT STUDY</w:t>
      </w:r>
    </w:p>
    <w:p w14:paraId="4EDC1812"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I. Read the text and answer the following questions. </w:t>
      </w:r>
    </w:p>
    <w:p w14:paraId="6C94517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definition of an Operating System?</w:t>
      </w:r>
    </w:p>
    <w:p w14:paraId="1107184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How does an operating system manage hardware resources?</w:t>
      </w:r>
    </w:p>
    <w:p w14:paraId="583B3CF9"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are the functions of OS?</w:t>
      </w:r>
    </w:p>
    <w:p w14:paraId="739F0CD9"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allocates and de-allocates the device efficiently?</w:t>
      </w:r>
    </w:p>
    <w:p w14:paraId="37BCCC5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is a File System?</w:t>
      </w:r>
    </w:p>
    <w:p w14:paraId="60F88BB5"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is job accounting used for?</w:t>
      </w:r>
    </w:p>
    <w:p w14:paraId="3A1497F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What can a broad family of operating systems be categorized into? </w:t>
      </w:r>
    </w:p>
    <w:p w14:paraId="43179AB4"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What types can Real Time systems be classified into?</w:t>
      </w:r>
    </w:p>
    <w:p w14:paraId="7B96C467"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p>
    <w:p w14:paraId="61F99B87" w14:textId="77777777" w:rsidR="00AC5829" w:rsidRPr="00AC5829" w:rsidRDefault="00AC5829" w:rsidP="00AC5829">
      <w:pPr>
        <w:spacing w:after="0" w:line="240" w:lineRule="auto"/>
        <w:ind w:firstLine="709"/>
        <w:contextualSpacing/>
        <w:jc w:val="center"/>
        <w:rPr>
          <w:rFonts w:ascii="Times New Roman" w:hAnsi="Times New Roman" w:cs="Times New Roman"/>
          <w:b/>
          <w:sz w:val="28"/>
          <w:szCs w:val="28"/>
          <w:lang w:val="en-US"/>
        </w:rPr>
      </w:pPr>
      <w:r w:rsidRPr="00AC5829">
        <w:rPr>
          <w:rFonts w:ascii="Times New Roman" w:hAnsi="Times New Roman" w:cs="Times New Roman"/>
          <w:b/>
          <w:sz w:val="28"/>
          <w:szCs w:val="28"/>
          <w:lang w:val="en-US"/>
        </w:rPr>
        <w:t>TEXT A.</w:t>
      </w:r>
      <w:bookmarkStart w:id="198" w:name="_Hlk61983623"/>
      <w:r w:rsidRPr="00AC5829">
        <w:rPr>
          <w:rFonts w:ascii="Times New Roman" w:hAnsi="Times New Roman" w:cs="Times New Roman"/>
          <w:b/>
          <w:sz w:val="28"/>
          <w:szCs w:val="28"/>
          <w:lang w:val="en-US"/>
        </w:rPr>
        <w:t xml:space="preserve"> Operating System</w:t>
      </w:r>
      <w:bookmarkEnd w:id="198"/>
      <w:r w:rsidRPr="00AC5829">
        <w:rPr>
          <w:rFonts w:ascii="Times New Roman" w:hAnsi="Times New Roman" w:cs="Times New Roman"/>
          <w:b/>
          <w:sz w:val="28"/>
          <w:szCs w:val="28"/>
          <w:lang w:val="en-US"/>
        </w:rPr>
        <w:t>s</w:t>
      </w:r>
    </w:p>
    <w:p w14:paraId="3FD06A7A"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 Operating System (OS) is a powerful program that manages and controls the software and hardware on a computing device so as to make the device behave in a </w:t>
      </w:r>
      <w:bookmarkStart w:id="199" w:name="_Hlk61983744"/>
      <w:r w:rsidRPr="00AC5829">
        <w:rPr>
          <w:rFonts w:ascii="Times New Roman" w:hAnsi="Times New Roman" w:cs="Times New Roman"/>
          <w:bCs/>
          <w:sz w:val="28"/>
          <w:szCs w:val="28"/>
          <w:lang w:val="en-US"/>
        </w:rPr>
        <w:t>predictable</w:t>
      </w:r>
      <w:bookmarkEnd w:id="199"/>
      <w:r w:rsidRPr="00AC5829">
        <w:rPr>
          <w:rFonts w:ascii="Times New Roman" w:hAnsi="Times New Roman" w:cs="Times New Roman"/>
          <w:bCs/>
          <w:sz w:val="28"/>
          <w:szCs w:val="28"/>
          <w:lang w:val="en-US"/>
        </w:rPr>
        <w:t xml:space="preserve"> but flexible way</w:t>
      </w:r>
      <w:bookmarkStart w:id="200" w:name="_Hlk62414738"/>
      <w:r w:rsidRPr="00AC5829">
        <w:rPr>
          <w:rFonts w:ascii="Times New Roman" w:hAnsi="Times New Roman" w:cs="Times New Roman"/>
          <w:bCs/>
          <w:sz w:val="28"/>
          <w:szCs w:val="28"/>
          <w:lang w:val="en-US"/>
        </w:rPr>
        <w:t>. An OS acts an interface between a user and a device.</w:t>
      </w:r>
      <w:bookmarkEnd w:id="200"/>
      <w:r w:rsidRPr="00AC5829">
        <w:rPr>
          <w:rFonts w:ascii="Times New Roman" w:hAnsi="Times New Roman" w:cs="Times New Roman"/>
          <w:bCs/>
          <w:sz w:val="28"/>
          <w:szCs w:val="28"/>
          <w:lang w:val="en-US"/>
        </w:rPr>
        <w:t xml:space="preserve"> Thus, in </w:t>
      </w:r>
      <w:bookmarkStart w:id="201" w:name="_Hlk62410643"/>
      <w:r w:rsidRPr="00AC5829">
        <w:rPr>
          <w:rFonts w:ascii="Times New Roman" w:hAnsi="Times New Roman" w:cs="Times New Roman"/>
          <w:bCs/>
          <w:sz w:val="28"/>
          <w:szCs w:val="28"/>
          <w:lang w:val="en-US"/>
        </w:rPr>
        <w:t>general sense</w:t>
      </w:r>
      <w:bookmarkEnd w:id="201"/>
      <w:r w:rsidRPr="00AC5829">
        <w:rPr>
          <w:rFonts w:ascii="Times New Roman" w:hAnsi="Times New Roman" w:cs="Times New Roman"/>
          <w:bCs/>
          <w:sz w:val="28"/>
          <w:szCs w:val="28"/>
          <w:lang w:val="en-US"/>
        </w:rPr>
        <w:t xml:space="preserve">, </w:t>
      </w:r>
      <w:bookmarkStart w:id="202" w:name="_Hlk62417321"/>
      <w:r w:rsidRPr="00AC5829">
        <w:rPr>
          <w:rFonts w:ascii="Times New Roman" w:hAnsi="Times New Roman" w:cs="Times New Roman"/>
          <w:bCs/>
          <w:sz w:val="28"/>
          <w:szCs w:val="28"/>
          <w:lang w:val="en-US"/>
        </w:rPr>
        <w:t>an OS is that software which helps a user to run other applications on his computing device.</w:t>
      </w:r>
      <w:bookmarkEnd w:id="202"/>
    </w:p>
    <w:p w14:paraId="39919B65"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14:paraId="220339B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03" w:name="_Hlk62415121"/>
      <w:r w:rsidRPr="00AC5829">
        <w:rPr>
          <w:rFonts w:ascii="Times New Roman" w:hAnsi="Times New Roman" w:cs="Times New Roman"/>
          <w:bCs/>
          <w:sz w:val="28"/>
          <w:szCs w:val="28"/>
          <w:lang w:val="en-US"/>
        </w:rPr>
        <w:t xml:space="preserve">The OS performs multiple functions and management. It manages computer’s hardware resources </w:t>
      </w:r>
      <w:bookmarkEnd w:id="203"/>
      <w:r w:rsidRPr="00AC5829">
        <w:rPr>
          <w:rFonts w:ascii="Times New Roman" w:hAnsi="Times New Roman" w:cs="Times New Roman"/>
          <w:bCs/>
          <w:sz w:val="28"/>
          <w:szCs w:val="28"/>
          <w:lang w:val="en-US"/>
        </w:rPr>
        <w:t>by performing required services:</w:t>
      </w:r>
    </w:p>
    <w:p w14:paraId="70C950D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Front end management of hardware resources. It manages Input and Output devices such as a mouse, keyboard, display monitors, scanners and printers; it manages network devices such as routers, modems and network connections; it manages storage devices, both internal and external drives.</w:t>
      </w:r>
    </w:p>
    <w:p w14:paraId="762FD0A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04" w:name="_Hlk62417493"/>
      <w:r w:rsidRPr="00AC5829">
        <w:rPr>
          <w:rFonts w:ascii="Times New Roman" w:hAnsi="Times New Roman" w:cs="Times New Roman"/>
          <w:bCs/>
          <w:sz w:val="28"/>
          <w:szCs w:val="28"/>
          <w:lang w:val="en-US"/>
        </w:rPr>
        <w:t xml:space="preserve">Back end </w:t>
      </w:r>
      <w:bookmarkStart w:id="205" w:name="_Hlk61983901"/>
      <w:r w:rsidRPr="00AC5829">
        <w:rPr>
          <w:rFonts w:ascii="Times New Roman" w:hAnsi="Times New Roman" w:cs="Times New Roman"/>
          <w:bCs/>
          <w:sz w:val="28"/>
          <w:szCs w:val="28"/>
          <w:lang w:val="en-US"/>
        </w:rPr>
        <w:t>utilization</w:t>
      </w:r>
      <w:bookmarkEnd w:id="205"/>
      <w:r w:rsidRPr="00AC5829">
        <w:rPr>
          <w:rFonts w:ascii="Times New Roman" w:hAnsi="Times New Roman" w:cs="Times New Roman"/>
          <w:bCs/>
          <w:sz w:val="28"/>
          <w:szCs w:val="28"/>
          <w:lang w:val="en-US"/>
        </w:rPr>
        <w:t xml:space="preserve"> of software applications for managing hardware resources. It manages the </w:t>
      </w:r>
      <w:bookmarkStart w:id="206" w:name="_Hlk62165346"/>
      <w:r w:rsidRPr="00AC5829">
        <w:rPr>
          <w:rFonts w:ascii="Times New Roman" w:hAnsi="Times New Roman" w:cs="Times New Roman"/>
          <w:bCs/>
          <w:sz w:val="28"/>
          <w:szCs w:val="28"/>
          <w:lang w:val="en-US"/>
        </w:rPr>
        <w:t>allocation</w:t>
      </w:r>
      <w:bookmarkEnd w:id="206"/>
      <w:r w:rsidRPr="00AC5829">
        <w:rPr>
          <w:rFonts w:ascii="Times New Roman" w:hAnsi="Times New Roman" w:cs="Times New Roman"/>
          <w:bCs/>
          <w:sz w:val="28"/>
          <w:szCs w:val="28"/>
          <w:lang w:val="en-US"/>
        </w:rPr>
        <w:t xml:space="preserve"> of internal memory between multiple applications. </w:t>
      </w:r>
      <w:bookmarkEnd w:id="204"/>
      <w:r w:rsidRPr="00AC5829">
        <w:rPr>
          <w:rFonts w:ascii="Times New Roman" w:hAnsi="Times New Roman" w:cs="Times New Roman"/>
          <w:bCs/>
          <w:sz w:val="28"/>
          <w:szCs w:val="28"/>
          <w:lang w:val="en-US"/>
        </w:rPr>
        <w:t xml:space="preserve">An OS sends message about the status of operation and any error that may have </w:t>
      </w:r>
      <w:bookmarkStart w:id="207" w:name="_Hlk62165400"/>
      <w:r w:rsidRPr="00AC5829">
        <w:rPr>
          <w:rFonts w:ascii="Times New Roman" w:hAnsi="Times New Roman" w:cs="Times New Roman"/>
          <w:bCs/>
          <w:sz w:val="28"/>
          <w:szCs w:val="28"/>
          <w:lang w:val="en-US"/>
        </w:rPr>
        <w:t>occurr</w:t>
      </w:r>
      <w:bookmarkEnd w:id="207"/>
      <w:r w:rsidRPr="00AC5829">
        <w:rPr>
          <w:rFonts w:ascii="Times New Roman" w:hAnsi="Times New Roman" w:cs="Times New Roman"/>
          <w:bCs/>
          <w:sz w:val="28"/>
          <w:szCs w:val="28"/>
          <w:lang w:val="en-US"/>
        </w:rPr>
        <w:t xml:space="preserve">ed to the interactive user. It helps in </w:t>
      </w:r>
      <w:bookmarkStart w:id="208" w:name="_Hlk62165461"/>
      <w:r w:rsidRPr="00AC5829">
        <w:rPr>
          <w:rFonts w:ascii="Times New Roman" w:hAnsi="Times New Roman" w:cs="Times New Roman"/>
          <w:bCs/>
          <w:sz w:val="28"/>
          <w:szCs w:val="28"/>
          <w:lang w:val="en-US"/>
        </w:rPr>
        <w:t>performing batch job</w:t>
      </w:r>
      <w:bookmarkEnd w:id="208"/>
      <w:r w:rsidRPr="00AC5829">
        <w:rPr>
          <w:rFonts w:ascii="Times New Roman" w:hAnsi="Times New Roman" w:cs="Times New Roman"/>
          <w:bCs/>
          <w:sz w:val="28"/>
          <w:szCs w:val="28"/>
          <w:lang w:val="en-US"/>
        </w:rPr>
        <w:t xml:space="preserve">s for example, printing etc. Depending on the </w:t>
      </w:r>
      <w:bookmarkStart w:id="209" w:name="_Hlk62330691"/>
      <w:r w:rsidRPr="00AC5829">
        <w:rPr>
          <w:rFonts w:ascii="Times New Roman" w:hAnsi="Times New Roman" w:cs="Times New Roman"/>
          <w:bCs/>
          <w:sz w:val="28"/>
          <w:szCs w:val="28"/>
          <w:lang w:val="en-US"/>
        </w:rPr>
        <w:t>capability</w:t>
      </w:r>
      <w:bookmarkEnd w:id="209"/>
      <w:r w:rsidRPr="00AC5829">
        <w:rPr>
          <w:rFonts w:ascii="Times New Roman" w:hAnsi="Times New Roman" w:cs="Times New Roman"/>
          <w:bCs/>
          <w:sz w:val="28"/>
          <w:szCs w:val="28"/>
          <w:lang w:val="en-US"/>
        </w:rPr>
        <w:t xml:space="preserve"> of devices that can offer parallel processing, a program is managed by OS such that it can run on more than one processor at a time.</w:t>
      </w:r>
    </w:p>
    <w:p w14:paraId="2365651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10" w:name="_Hlk62416044"/>
      <w:r w:rsidRPr="00AC5829">
        <w:rPr>
          <w:rFonts w:ascii="Times New Roman" w:hAnsi="Times New Roman" w:cs="Times New Roman"/>
          <w:bCs/>
          <w:sz w:val="28"/>
          <w:szCs w:val="28"/>
          <w:lang w:val="en-US"/>
        </w:rPr>
        <w:t xml:space="preserve">The functions of an OS include: Memory Management. Device Management. Processor Management. File Management. Controls System Performance. Security. Error </w:t>
      </w:r>
      <w:bookmarkStart w:id="211" w:name="_Hlk62165545"/>
      <w:r w:rsidRPr="00AC5829">
        <w:rPr>
          <w:rFonts w:ascii="Times New Roman" w:hAnsi="Times New Roman" w:cs="Times New Roman"/>
          <w:bCs/>
          <w:sz w:val="28"/>
          <w:szCs w:val="28"/>
          <w:lang w:val="en-US"/>
        </w:rPr>
        <w:t>Detection.</w:t>
      </w:r>
      <w:bookmarkEnd w:id="211"/>
      <w:r w:rsidRPr="00AC5829">
        <w:rPr>
          <w:rFonts w:ascii="Times New Roman" w:hAnsi="Times New Roman" w:cs="Times New Roman"/>
          <w:bCs/>
          <w:sz w:val="28"/>
          <w:szCs w:val="28"/>
          <w:lang w:val="en-US"/>
        </w:rPr>
        <w:t xml:space="preserve"> Coordination among Software and Users.</w:t>
      </w:r>
      <w:bookmarkEnd w:id="210"/>
      <w:r w:rsidRPr="00AC5829">
        <w:rPr>
          <w:rFonts w:ascii="Times New Roman" w:hAnsi="Times New Roman" w:cs="Times New Roman"/>
          <w:bCs/>
          <w:sz w:val="28"/>
          <w:szCs w:val="28"/>
          <w:lang w:val="en-US"/>
        </w:rPr>
        <w:t xml:space="preserve"> Job accounting. </w:t>
      </w:r>
    </w:p>
    <w:p w14:paraId="03E356DC"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Memory Management.</w:t>
      </w:r>
      <w:r w:rsidRPr="00AC5829">
        <w:rPr>
          <w:rFonts w:ascii="Times New Roman" w:hAnsi="Times New Roman" w:cs="Times New Roman"/>
          <w:bCs/>
          <w:sz w:val="28"/>
          <w:szCs w:val="28"/>
          <w:lang w:val="en-US"/>
        </w:rPr>
        <w:t xml:space="preserve"> One of the main functions of OS is to manage the primary and secondary memory. All the memory devices such as hard disk, </w:t>
      </w:r>
      <w:bookmarkStart w:id="212" w:name="_Hlk62165626"/>
      <w:r w:rsidRPr="00AC5829">
        <w:rPr>
          <w:rFonts w:ascii="Times New Roman" w:hAnsi="Times New Roman" w:cs="Times New Roman"/>
          <w:bCs/>
          <w:sz w:val="28"/>
          <w:szCs w:val="28"/>
          <w:lang w:val="en-US"/>
        </w:rPr>
        <w:t xml:space="preserve">pen drive </w:t>
      </w:r>
      <w:bookmarkEnd w:id="212"/>
      <w:r w:rsidRPr="00AC5829">
        <w:rPr>
          <w:rFonts w:ascii="Times New Roman" w:hAnsi="Times New Roman" w:cs="Times New Roman"/>
          <w:bCs/>
          <w:sz w:val="28"/>
          <w:szCs w:val="28"/>
          <w:lang w:val="en-US"/>
        </w:rPr>
        <w:t>etc. are managed by OS. Memory management keeps an eye on each and every memory location, in any case either it is allocated or it is not allocated (free). Memory allocation to the processes is also decided and checked by Operating System. It decides and checks which process will obtain memory and at what time.</w:t>
      </w:r>
    </w:p>
    <w:p w14:paraId="4387D7F0" w14:textId="70352C80"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Device Management. </w:t>
      </w:r>
      <w:r w:rsidRPr="00AC5829">
        <w:rPr>
          <w:rFonts w:ascii="Times New Roman" w:hAnsi="Times New Roman" w:cs="Times New Roman"/>
          <w:bCs/>
          <w:sz w:val="28"/>
          <w:szCs w:val="28"/>
          <w:lang w:val="en-US"/>
        </w:rPr>
        <w:t xml:space="preserve">An OS with help of their respective drivers manages device communication. Following activities are performed by an Operating System for </w:t>
      </w:r>
      <w:bookmarkStart w:id="213" w:name="_Hlk62410933"/>
      <w:r w:rsidRPr="00AC5829">
        <w:rPr>
          <w:rFonts w:ascii="Times New Roman" w:hAnsi="Times New Roman" w:cs="Times New Roman"/>
          <w:bCs/>
          <w:sz w:val="28"/>
          <w:szCs w:val="28"/>
          <w:lang w:val="en-US"/>
        </w:rPr>
        <w:t>device management</w:t>
      </w:r>
      <w:bookmarkEnd w:id="213"/>
      <w:r w:rsidRPr="00AC5829">
        <w:rPr>
          <w:rFonts w:ascii="Times New Roman" w:hAnsi="Times New Roman" w:cs="Times New Roman"/>
          <w:bCs/>
          <w:sz w:val="28"/>
          <w:szCs w:val="28"/>
          <w:lang w:val="en-US"/>
        </w:rPr>
        <w:t xml:space="preserve">: It </w:t>
      </w:r>
      <w:bookmarkStart w:id="214" w:name="_Hlk62410817"/>
      <w:r w:rsidR="008103FE">
        <w:rPr>
          <w:rFonts w:ascii="Times New Roman" w:hAnsi="Times New Roman" w:cs="Times New Roman"/>
          <w:bCs/>
          <w:sz w:val="28"/>
          <w:szCs w:val="28"/>
          <w:lang w:val="en-US"/>
        </w:rPr>
        <w:t>k</w:t>
      </w:r>
      <w:r w:rsidRPr="00AC5829">
        <w:rPr>
          <w:rFonts w:ascii="Times New Roman" w:hAnsi="Times New Roman" w:cs="Times New Roman"/>
          <w:bCs/>
          <w:sz w:val="28"/>
          <w:szCs w:val="28"/>
          <w:lang w:val="en-US"/>
        </w:rPr>
        <w:t>eep</w:t>
      </w:r>
      <w:r w:rsidR="008103FE">
        <w:rPr>
          <w:rFonts w:ascii="Times New Roman" w:hAnsi="Times New Roman" w:cs="Times New Roman"/>
          <w:bCs/>
          <w:sz w:val="28"/>
          <w:szCs w:val="28"/>
          <w:lang w:val="en-US"/>
        </w:rPr>
        <w:t>s</w:t>
      </w:r>
      <w:r w:rsidRPr="00AC5829">
        <w:rPr>
          <w:rFonts w:ascii="Times New Roman" w:hAnsi="Times New Roman" w:cs="Times New Roman"/>
          <w:bCs/>
          <w:sz w:val="28"/>
          <w:szCs w:val="28"/>
          <w:lang w:val="en-US"/>
        </w:rPr>
        <w:t xml:space="preserve"> a track </w:t>
      </w:r>
      <w:bookmarkEnd w:id="214"/>
      <w:r w:rsidRPr="00AC5829">
        <w:rPr>
          <w:rFonts w:ascii="Times New Roman" w:hAnsi="Times New Roman" w:cs="Times New Roman"/>
          <w:bCs/>
          <w:sz w:val="28"/>
          <w:szCs w:val="28"/>
          <w:lang w:val="en-US"/>
        </w:rPr>
        <w:t>of all devices. This task is performed by I/O controller. It decides which process will get the device</w:t>
      </w:r>
      <w:r w:rsidR="008103FE">
        <w:rPr>
          <w:rFonts w:ascii="Times New Roman" w:hAnsi="Times New Roman" w:cs="Times New Roman"/>
          <w:bCs/>
          <w:sz w:val="28"/>
          <w:szCs w:val="28"/>
          <w:lang w:val="en-US"/>
        </w:rPr>
        <w:t>,</w:t>
      </w:r>
      <w:r w:rsidRPr="00AC5829">
        <w:rPr>
          <w:rFonts w:ascii="Times New Roman" w:hAnsi="Times New Roman" w:cs="Times New Roman"/>
          <w:bCs/>
          <w:sz w:val="28"/>
          <w:szCs w:val="28"/>
          <w:lang w:val="en-US"/>
        </w:rPr>
        <w:t xml:space="preserve"> when and for how long. It allocates and </w:t>
      </w:r>
      <w:bookmarkStart w:id="215" w:name="_Hlk62165835"/>
      <w:bookmarkStart w:id="216" w:name="_Hlk62330757"/>
      <w:r w:rsidRPr="00AC5829">
        <w:rPr>
          <w:rFonts w:ascii="Times New Roman" w:hAnsi="Times New Roman" w:cs="Times New Roman"/>
          <w:bCs/>
          <w:sz w:val="28"/>
          <w:szCs w:val="28"/>
          <w:lang w:val="en-US"/>
        </w:rPr>
        <w:t>de-allocate</w:t>
      </w:r>
      <w:bookmarkEnd w:id="215"/>
      <w:r w:rsidRPr="00AC5829">
        <w:rPr>
          <w:rFonts w:ascii="Times New Roman" w:hAnsi="Times New Roman" w:cs="Times New Roman"/>
          <w:bCs/>
          <w:sz w:val="28"/>
          <w:szCs w:val="28"/>
          <w:lang w:val="en-US"/>
        </w:rPr>
        <w:t xml:space="preserve">s </w:t>
      </w:r>
      <w:bookmarkEnd w:id="216"/>
      <w:r w:rsidRPr="00AC5829">
        <w:rPr>
          <w:rFonts w:ascii="Times New Roman" w:hAnsi="Times New Roman" w:cs="Times New Roman"/>
          <w:bCs/>
          <w:sz w:val="28"/>
          <w:szCs w:val="28"/>
          <w:lang w:val="en-US"/>
        </w:rPr>
        <w:t>the device efficiently.</w:t>
      </w:r>
    </w:p>
    <w:p w14:paraId="4D73FDDC" w14:textId="07BFBAE9"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Processor Management. </w:t>
      </w:r>
      <w:r w:rsidRPr="00AC5829">
        <w:rPr>
          <w:rFonts w:ascii="Times New Roman" w:hAnsi="Times New Roman" w:cs="Times New Roman"/>
          <w:bCs/>
          <w:sz w:val="28"/>
          <w:szCs w:val="28"/>
          <w:lang w:val="en-US"/>
        </w:rPr>
        <w:t xml:space="preserve">In a </w:t>
      </w:r>
      <w:bookmarkStart w:id="217" w:name="_Hlk62411103"/>
      <w:r w:rsidRPr="00AC5829">
        <w:rPr>
          <w:rFonts w:ascii="Times New Roman" w:hAnsi="Times New Roman" w:cs="Times New Roman"/>
          <w:bCs/>
          <w:sz w:val="28"/>
          <w:szCs w:val="28"/>
          <w:lang w:val="en-US"/>
        </w:rPr>
        <w:t xml:space="preserve">multi-programming environment, </w:t>
      </w:r>
      <w:bookmarkEnd w:id="217"/>
      <w:r w:rsidRPr="00AC5829">
        <w:rPr>
          <w:rFonts w:ascii="Times New Roman" w:hAnsi="Times New Roman" w:cs="Times New Roman"/>
          <w:bCs/>
          <w:sz w:val="28"/>
          <w:szCs w:val="28"/>
          <w:lang w:val="en-US"/>
        </w:rPr>
        <w:t>it is OS wh</w:t>
      </w:r>
      <w:r w:rsidR="0006133D">
        <w:rPr>
          <w:rFonts w:ascii="Times New Roman" w:hAnsi="Times New Roman" w:cs="Times New Roman"/>
          <w:bCs/>
          <w:sz w:val="28"/>
          <w:szCs w:val="28"/>
          <w:lang w:val="en-US"/>
        </w:rPr>
        <w:t>ich</w:t>
      </w:r>
      <w:r w:rsidRPr="00AC5829">
        <w:rPr>
          <w:rFonts w:ascii="Times New Roman" w:hAnsi="Times New Roman" w:cs="Times New Roman"/>
          <w:bCs/>
          <w:sz w:val="28"/>
          <w:szCs w:val="28"/>
          <w:lang w:val="en-US"/>
        </w:rPr>
        <w:t xml:space="preserve"> decides which process will get the processor when and for how long. This task is called </w:t>
      </w:r>
      <w:bookmarkStart w:id="218" w:name="_Hlk62411002"/>
      <w:r w:rsidRPr="00AC5829">
        <w:rPr>
          <w:rFonts w:ascii="Times New Roman" w:hAnsi="Times New Roman" w:cs="Times New Roman"/>
          <w:bCs/>
          <w:sz w:val="28"/>
          <w:szCs w:val="28"/>
          <w:lang w:val="en-US"/>
        </w:rPr>
        <w:t>Process Scheduling</w:t>
      </w:r>
      <w:bookmarkEnd w:id="218"/>
      <w:r w:rsidRPr="00AC5829">
        <w:rPr>
          <w:rFonts w:ascii="Times New Roman" w:hAnsi="Times New Roman" w:cs="Times New Roman"/>
          <w:bCs/>
          <w:sz w:val="28"/>
          <w:szCs w:val="28"/>
          <w:lang w:val="en-US"/>
        </w:rPr>
        <w:t xml:space="preserve">. Following activities are done by OS for processor management: It keeps a track </w:t>
      </w:r>
      <w:bookmarkStart w:id="219" w:name="_Hlk62416677"/>
      <w:r w:rsidRPr="00AC5829">
        <w:rPr>
          <w:rFonts w:ascii="Times New Roman" w:hAnsi="Times New Roman" w:cs="Times New Roman"/>
          <w:bCs/>
          <w:sz w:val="28"/>
          <w:szCs w:val="28"/>
          <w:lang w:val="en-US"/>
        </w:rPr>
        <w:t xml:space="preserve">of processor tasking and checks the status of process. </w:t>
      </w:r>
      <w:bookmarkEnd w:id="219"/>
      <w:r w:rsidRPr="00AC5829">
        <w:rPr>
          <w:rFonts w:ascii="Times New Roman" w:hAnsi="Times New Roman" w:cs="Times New Roman"/>
          <w:bCs/>
          <w:sz w:val="28"/>
          <w:szCs w:val="28"/>
          <w:lang w:val="en-US"/>
        </w:rPr>
        <w:t>Traffic controller performs this task. It allocates the processor and also de-allocates processor when a process is complete and not required.</w:t>
      </w:r>
    </w:p>
    <w:p w14:paraId="75DEBB6F"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File Management. </w:t>
      </w:r>
      <w:r w:rsidRPr="00AC5829">
        <w:rPr>
          <w:rFonts w:ascii="Times New Roman" w:hAnsi="Times New Roman" w:cs="Times New Roman"/>
          <w:bCs/>
          <w:sz w:val="28"/>
          <w:szCs w:val="28"/>
          <w:lang w:val="en-US"/>
        </w:rPr>
        <w:t xml:space="preserve">In a file system, generally directories are organized for usage and easy navigation. Following activities are performed by an OS under file management: It </w:t>
      </w:r>
      <w:bookmarkStart w:id="220" w:name="_Hlk62416167"/>
      <w:r w:rsidRPr="00AC5829">
        <w:rPr>
          <w:rFonts w:ascii="Times New Roman" w:hAnsi="Times New Roman" w:cs="Times New Roman"/>
          <w:bCs/>
          <w:sz w:val="28"/>
          <w:szCs w:val="28"/>
          <w:lang w:val="en-US"/>
        </w:rPr>
        <w:t xml:space="preserve">keeps a track of location, information, status etc. </w:t>
      </w:r>
      <w:bookmarkEnd w:id="220"/>
      <w:r w:rsidRPr="00AC5829">
        <w:rPr>
          <w:rFonts w:ascii="Times New Roman" w:hAnsi="Times New Roman" w:cs="Times New Roman"/>
          <w:bCs/>
          <w:sz w:val="28"/>
          <w:szCs w:val="28"/>
          <w:lang w:val="en-US"/>
        </w:rPr>
        <w:t>This collective is known as File System. It decides who will get the resources. It allocates and de-allocates the resources.</w:t>
      </w:r>
    </w:p>
    <w:p w14:paraId="7CC97B5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Controls System Performance. </w:t>
      </w:r>
      <w:r w:rsidRPr="00AC5829">
        <w:rPr>
          <w:rFonts w:ascii="Times New Roman" w:hAnsi="Times New Roman" w:cs="Times New Roman"/>
          <w:bCs/>
          <w:sz w:val="28"/>
          <w:szCs w:val="28"/>
          <w:lang w:val="en-US"/>
        </w:rPr>
        <w:t xml:space="preserve">An OS records </w:t>
      </w:r>
      <w:bookmarkStart w:id="221" w:name="_Hlk62166453"/>
      <w:r w:rsidRPr="00AC5829">
        <w:rPr>
          <w:rFonts w:ascii="Times New Roman" w:hAnsi="Times New Roman" w:cs="Times New Roman"/>
          <w:bCs/>
          <w:sz w:val="28"/>
          <w:szCs w:val="28"/>
          <w:lang w:val="en-US"/>
        </w:rPr>
        <w:t xml:space="preserve">delays between a request and response </w:t>
      </w:r>
      <w:bookmarkEnd w:id="221"/>
      <w:r w:rsidRPr="00AC5829">
        <w:rPr>
          <w:rFonts w:ascii="Times New Roman" w:hAnsi="Times New Roman" w:cs="Times New Roman"/>
          <w:bCs/>
          <w:sz w:val="28"/>
          <w:szCs w:val="28"/>
          <w:lang w:val="en-US"/>
        </w:rPr>
        <w:t>of the system.</w:t>
      </w:r>
    </w:p>
    <w:p w14:paraId="588DE012"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Security. </w:t>
      </w:r>
      <w:r w:rsidRPr="00AC5829">
        <w:rPr>
          <w:rFonts w:ascii="Times New Roman" w:hAnsi="Times New Roman" w:cs="Times New Roman"/>
          <w:bCs/>
          <w:sz w:val="28"/>
          <w:szCs w:val="28"/>
          <w:lang w:val="en-US"/>
        </w:rPr>
        <w:t xml:space="preserve">An OS by using password and other similar techniques prevents and checks </w:t>
      </w:r>
      <w:bookmarkStart w:id="222" w:name="_Hlk62166531"/>
      <w:bookmarkStart w:id="223" w:name="_Hlk62330857"/>
      <w:bookmarkStart w:id="224" w:name="_Hlk62411167"/>
      <w:r w:rsidRPr="00AC5829">
        <w:rPr>
          <w:rFonts w:ascii="Times New Roman" w:hAnsi="Times New Roman" w:cs="Times New Roman"/>
          <w:bCs/>
          <w:sz w:val="28"/>
          <w:szCs w:val="28"/>
          <w:lang w:val="en-US"/>
        </w:rPr>
        <w:t>unauthorized</w:t>
      </w:r>
      <w:bookmarkEnd w:id="222"/>
      <w:r w:rsidRPr="00AC5829">
        <w:rPr>
          <w:rFonts w:ascii="Times New Roman" w:hAnsi="Times New Roman" w:cs="Times New Roman"/>
          <w:bCs/>
          <w:sz w:val="28"/>
          <w:szCs w:val="28"/>
          <w:lang w:val="en-US"/>
        </w:rPr>
        <w:t xml:space="preserve"> </w:t>
      </w:r>
      <w:bookmarkEnd w:id="223"/>
      <w:r w:rsidRPr="00AC5829">
        <w:rPr>
          <w:rFonts w:ascii="Times New Roman" w:hAnsi="Times New Roman" w:cs="Times New Roman"/>
          <w:bCs/>
          <w:sz w:val="28"/>
          <w:szCs w:val="28"/>
          <w:lang w:val="en-US"/>
        </w:rPr>
        <w:t>user</w:t>
      </w:r>
      <w:bookmarkEnd w:id="224"/>
      <w:r w:rsidRPr="00AC5829">
        <w:rPr>
          <w:rFonts w:ascii="Times New Roman" w:hAnsi="Times New Roman" w:cs="Times New Roman"/>
          <w:bCs/>
          <w:sz w:val="28"/>
          <w:szCs w:val="28"/>
          <w:lang w:val="en-US"/>
        </w:rPr>
        <w:t>s to access the data and program.</w:t>
      </w:r>
    </w:p>
    <w:p w14:paraId="55D9EB2E"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25" w:name="_Hlk62418260"/>
      <w:r w:rsidRPr="00AC5829">
        <w:rPr>
          <w:rFonts w:ascii="Times New Roman" w:hAnsi="Times New Roman" w:cs="Times New Roman"/>
          <w:bCs/>
          <w:i/>
          <w:iCs/>
          <w:sz w:val="28"/>
          <w:szCs w:val="28"/>
          <w:lang w:val="en-US"/>
        </w:rPr>
        <w:t xml:space="preserve">Error Detection. </w:t>
      </w:r>
      <w:bookmarkEnd w:id="225"/>
      <w:r w:rsidRPr="00AC5829">
        <w:rPr>
          <w:rFonts w:ascii="Times New Roman" w:hAnsi="Times New Roman" w:cs="Times New Roman"/>
          <w:bCs/>
          <w:sz w:val="28"/>
          <w:szCs w:val="28"/>
          <w:lang w:val="en-US"/>
        </w:rPr>
        <w:t xml:space="preserve">By using various error detecting aids an operating system helps in </w:t>
      </w:r>
      <w:bookmarkStart w:id="226" w:name="_Hlk62411278"/>
      <w:r w:rsidRPr="00AC5829">
        <w:rPr>
          <w:rFonts w:ascii="Times New Roman" w:hAnsi="Times New Roman" w:cs="Times New Roman"/>
          <w:bCs/>
          <w:sz w:val="28"/>
          <w:szCs w:val="28"/>
          <w:lang w:val="en-US"/>
        </w:rPr>
        <w:t>prevention of error</w:t>
      </w:r>
      <w:bookmarkEnd w:id="226"/>
      <w:r w:rsidRPr="00AC5829">
        <w:rPr>
          <w:rFonts w:ascii="Times New Roman" w:hAnsi="Times New Roman" w:cs="Times New Roman"/>
          <w:bCs/>
          <w:sz w:val="28"/>
          <w:szCs w:val="28"/>
          <w:lang w:val="en-US"/>
        </w:rPr>
        <w:t>s.</w:t>
      </w:r>
    </w:p>
    <w:p w14:paraId="242018F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Coordination among Software and Users. </w:t>
      </w:r>
      <w:r w:rsidRPr="00AC5829">
        <w:rPr>
          <w:rFonts w:ascii="Times New Roman" w:hAnsi="Times New Roman" w:cs="Times New Roman"/>
          <w:bCs/>
          <w:sz w:val="28"/>
          <w:szCs w:val="28"/>
          <w:lang w:val="en-US"/>
        </w:rPr>
        <w:t xml:space="preserve">It Coordinates and </w:t>
      </w:r>
      <w:bookmarkStart w:id="227" w:name="_Hlk62166609"/>
      <w:r w:rsidRPr="00AC5829">
        <w:rPr>
          <w:rFonts w:ascii="Times New Roman" w:hAnsi="Times New Roman" w:cs="Times New Roman"/>
          <w:bCs/>
          <w:sz w:val="28"/>
          <w:szCs w:val="28"/>
          <w:lang w:val="en-US"/>
        </w:rPr>
        <w:t>assign</w:t>
      </w:r>
      <w:bookmarkEnd w:id="227"/>
      <w:r w:rsidRPr="00AC5829">
        <w:rPr>
          <w:rFonts w:ascii="Times New Roman" w:hAnsi="Times New Roman" w:cs="Times New Roman"/>
          <w:bCs/>
          <w:sz w:val="28"/>
          <w:szCs w:val="28"/>
          <w:lang w:val="en-US"/>
        </w:rPr>
        <w:t>s compilers, assemblers, interpreters and other software to users.</w:t>
      </w:r>
    </w:p>
    <w:p w14:paraId="7E6B23C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Job accounting. </w:t>
      </w:r>
      <w:r w:rsidRPr="00AC5829">
        <w:rPr>
          <w:rFonts w:ascii="Times New Roman" w:hAnsi="Times New Roman" w:cs="Times New Roman"/>
          <w:bCs/>
          <w:sz w:val="28"/>
          <w:szCs w:val="28"/>
          <w:lang w:val="en-US"/>
        </w:rPr>
        <w:t>It keeps a track of resources and jobs used by different users all the time.</w:t>
      </w:r>
    </w:p>
    <w:p w14:paraId="6F489E3F"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Types of Operating Systems</w:t>
      </w:r>
    </w:p>
    <w:p w14:paraId="4FEBDAFC"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w:t>
      </w:r>
      <w:bookmarkStart w:id="228" w:name="_Hlk62223281"/>
      <w:r w:rsidRPr="00AC5829">
        <w:rPr>
          <w:rFonts w:ascii="Times New Roman" w:hAnsi="Times New Roman" w:cs="Times New Roman"/>
          <w:bCs/>
          <w:sz w:val="28"/>
          <w:szCs w:val="28"/>
          <w:lang w:val="en-US"/>
        </w:rPr>
        <w:t xml:space="preserve">broad family of operating systems can be categorized in to four types based on </w:t>
      </w:r>
      <w:bookmarkEnd w:id="228"/>
      <w:r w:rsidRPr="00AC5829">
        <w:rPr>
          <w:rFonts w:ascii="Times New Roman" w:hAnsi="Times New Roman" w:cs="Times New Roman"/>
          <w:bCs/>
          <w:sz w:val="28"/>
          <w:szCs w:val="28"/>
          <w:lang w:val="en-US"/>
        </w:rPr>
        <w:t xml:space="preserve">their controlling and supporting systems. These types of Operating System are: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w:t>
      </w:r>
      <w:bookmarkStart w:id="229" w:name="_Hlk62416860"/>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OS; </w:t>
      </w:r>
      <w:r w:rsidRPr="00AC5829">
        <w:rPr>
          <w:rFonts w:ascii="Times New Roman" w:hAnsi="Times New Roman" w:cs="Times New Roman"/>
          <w:bCs/>
          <w:i/>
          <w:iCs/>
          <w:sz w:val="28"/>
          <w:szCs w:val="28"/>
          <w:lang w:val="en-US"/>
        </w:rPr>
        <w:t>Single User Multi Tasking</w:t>
      </w:r>
      <w:r w:rsidRPr="00AC5829">
        <w:rPr>
          <w:rFonts w:ascii="Times New Roman" w:hAnsi="Times New Roman" w:cs="Times New Roman"/>
          <w:bCs/>
          <w:sz w:val="28"/>
          <w:szCs w:val="28"/>
          <w:lang w:val="en-US"/>
        </w:rPr>
        <w:t xml:space="preserve"> OS; </w:t>
      </w:r>
      <w:bookmarkEnd w:id="229"/>
      <w:r w:rsidRPr="00AC5829">
        <w:rPr>
          <w:rFonts w:ascii="Times New Roman" w:hAnsi="Times New Roman" w:cs="Times New Roman"/>
          <w:bCs/>
          <w:i/>
          <w:iCs/>
          <w:sz w:val="28"/>
          <w:szCs w:val="28"/>
          <w:lang w:val="en-US"/>
        </w:rPr>
        <w:t>Multi User</w:t>
      </w:r>
      <w:r w:rsidRPr="00AC5829">
        <w:rPr>
          <w:rFonts w:ascii="Times New Roman" w:hAnsi="Times New Roman" w:cs="Times New Roman"/>
          <w:bCs/>
          <w:sz w:val="28"/>
          <w:szCs w:val="28"/>
          <w:lang w:val="en-US"/>
        </w:rPr>
        <w:t xml:space="preserve"> OS.</w:t>
      </w:r>
    </w:p>
    <w:p w14:paraId="263CD861"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14:paraId="0745CB1F"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30" w:name="_Hlk62416734"/>
      <w:r w:rsidRPr="00AC5829">
        <w:rPr>
          <w:rFonts w:ascii="Times New Roman" w:hAnsi="Times New Roman" w:cs="Times New Roman"/>
          <w:bCs/>
          <w:sz w:val="28"/>
          <w:szCs w:val="28"/>
          <w:lang w:val="en-US"/>
        </w:rPr>
        <w:t xml:space="preserve">Real Time systems are classified in three types depending on two factors i.e. on factors inside the computer system and factors outside the computer system. A missed deadline in Hard Real Time Systems is </w:t>
      </w:r>
      <w:bookmarkStart w:id="231" w:name="_Hlk62330938"/>
      <w:r w:rsidRPr="00AC5829">
        <w:rPr>
          <w:rFonts w:ascii="Times New Roman" w:hAnsi="Times New Roman" w:cs="Times New Roman"/>
          <w:bCs/>
          <w:sz w:val="28"/>
          <w:szCs w:val="28"/>
          <w:lang w:val="en-US"/>
        </w:rPr>
        <w:t>disastrous</w:t>
      </w:r>
      <w:bookmarkEnd w:id="231"/>
      <w:r w:rsidRPr="00AC5829">
        <w:rPr>
          <w:rFonts w:ascii="Times New Roman" w:hAnsi="Times New Roman" w:cs="Times New Roman"/>
          <w:bCs/>
          <w:sz w:val="28"/>
          <w:szCs w:val="28"/>
          <w:lang w:val="en-US"/>
        </w:rPr>
        <w:t>. In case of Soft Real Time Systems it may lead to a significant loss. In Firm RTOS</w:t>
      </w:r>
      <w:bookmarkEnd w:id="230"/>
      <w:r w:rsidRPr="00AC5829">
        <w:rPr>
          <w:rFonts w:ascii="Times New Roman" w:hAnsi="Times New Roman" w:cs="Times New Roman"/>
          <w:bCs/>
          <w:sz w:val="28"/>
          <w:szCs w:val="28"/>
          <w:lang w:val="en-US"/>
        </w:rPr>
        <w:t>, the deadline is specified but missing it does not cause a big impact.</w:t>
      </w:r>
    </w:p>
    <w:p w14:paraId="1B8E1B7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14:paraId="35C138DE"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Operating System. As the name indicates, Single User Single Task OS is a system in which only one program is executed at one time. It manages the computer in a way that one user can successfully perform one thing at a time. There is a problem with these types of Operating System that the program has to be arranged in a queue.</w:t>
      </w:r>
    </w:p>
    <w:p w14:paraId="50AF67C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Multi Tasking</w:t>
      </w:r>
      <w:r w:rsidRPr="00AC5829">
        <w:rPr>
          <w:rFonts w:ascii="Times New Roman" w:hAnsi="Times New Roman" w:cs="Times New Roman"/>
          <w:bCs/>
          <w:sz w:val="28"/>
          <w:szCs w:val="28"/>
          <w:lang w:val="en-US"/>
        </w:rPr>
        <w:t xml:space="preserve"> Operating System. Most people use this Operating-System on their computers, laptop and desktops today. Best examples of these types of Operating System are Apple’s Mac OS platform and Microsoft’s Windows. This </w:t>
      </w:r>
      <w:bookmarkStart w:id="232" w:name="_Hlk62417839"/>
      <w:r w:rsidRPr="00AC5829">
        <w:rPr>
          <w:rFonts w:ascii="Times New Roman" w:hAnsi="Times New Roman" w:cs="Times New Roman"/>
          <w:bCs/>
          <w:sz w:val="28"/>
          <w:szCs w:val="28"/>
          <w:lang w:val="en-US"/>
        </w:rPr>
        <w:t xml:space="preserve">Operating System will allow a single user to operate several programs at the same time. </w:t>
      </w:r>
      <w:bookmarkEnd w:id="232"/>
      <w:r w:rsidRPr="00AC5829">
        <w:rPr>
          <w:rFonts w:ascii="Times New Roman" w:hAnsi="Times New Roman" w:cs="Times New Roman"/>
          <w:bCs/>
          <w:sz w:val="28"/>
          <w:szCs w:val="28"/>
          <w:lang w:val="en-US"/>
        </w:rPr>
        <w:t>For example, a Windows user may be writing an e-mail while printing a word document while downloading a file from Internet.</w:t>
      </w:r>
    </w:p>
    <w:p w14:paraId="742E046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Multi User </w:t>
      </w:r>
      <w:r w:rsidRPr="00AC5829">
        <w:rPr>
          <w:rFonts w:ascii="Times New Roman" w:hAnsi="Times New Roman" w:cs="Times New Roman"/>
          <w:bCs/>
          <w:sz w:val="28"/>
          <w:szCs w:val="28"/>
          <w:lang w:val="en-US"/>
        </w:rPr>
        <w:t>Operating System allows various different users on different desktop or computer to access a single System. A user at the terminal or desktop, through a network takes access of the system and other system attached machines such as printers.</w:t>
      </w:r>
    </w:p>
    <w:p w14:paraId="246CCB7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Operating System takes care of all the </w:t>
      </w:r>
      <w:bookmarkStart w:id="233" w:name="_Hlk62331100"/>
      <w:r w:rsidRPr="00AC5829">
        <w:rPr>
          <w:rFonts w:ascii="Times New Roman" w:hAnsi="Times New Roman" w:cs="Times New Roman"/>
          <w:bCs/>
          <w:sz w:val="28"/>
          <w:szCs w:val="28"/>
          <w:lang w:val="en-US"/>
        </w:rPr>
        <w:t>requirement</w:t>
      </w:r>
      <w:bookmarkEnd w:id="233"/>
      <w:r w:rsidRPr="00AC5829">
        <w:rPr>
          <w:rFonts w:ascii="Times New Roman" w:hAnsi="Times New Roman" w:cs="Times New Roman"/>
          <w:bCs/>
          <w:sz w:val="28"/>
          <w:szCs w:val="28"/>
          <w:lang w:val="en-US"/>
        </w:rPr>
        <w:t>s of the various users in a balanced manner. Also, it ensures that each of the programs being used has a separate and sufficient resource so that problem of one user doesn’t affect the entire community of users.</w:t>
      </w:r>
    </w:p>
    <w:p w14:paraId="7CC5CC5F"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 Choose the best option to the following statements.</w:t>
      </w:r>
    </w:p>
    <w:p w14:paraId="4B3E514C"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An OS acts an interface between …</w:t>
      </w:r>
    </w:p>
    <w:p w14:paraId="30C1A2F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a user and a troubleshooter.</w:t>
      </w:r>
    </w:p>
    <w:p w14:paraId="0F955C63"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a device and a developer.</w:t>
      </w:r>
    </w:p>
    <w:p w14:paraId="7005EB19"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 user and a device.</w:t>
      </w:r>
    </w:p>
    <w:p w14:paraId="2E191392"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The OS performs multiple functions and management. It manages</w:t>
      </w:r>
    </w:p>
    <w:p w14:paraId="13109AB0"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bookmarkStart w:id="234" w:name="_Hlk62415470"/>
      <w:r w:rsidRPr="00AC5829">
        <w:rPr>
          <w:rFonts w:ascii="Times New Roman" w:hAnsi="Times New Roman" w:cs="Times New Roman"/>
          <w:bCs/>
          <w:sz w:val="28"/>
          <w:szCs w:val="28"/>
          <w:lang w:val="en-US"/>
        </w:rPr>
        <w:t>computer’s hardware resources.</w:t>
      </w:r>
    </w:p>
    <w:bookmarkEnd w:id="234"/>
    <w:p w14:paraId="7F0B12D2"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w:t>
      </w:r>
      <w:bookmarkStart w:id="235" w:name="_Hlk62415612"/>
      <w:r w:rsidRPr="00AC5829">
        <w:rPr>
          <w:rFonts w:ascii="Times New Roman" w:hAnsi="Times New Roman" w:cs="Times New Roman"/>
          <w:bCs/>
          <w:sz w:val="28"/>
          <w:szCs w:val="28"/>
          <w:lang w:val="en-US"/>
        </w:rPr>
        <w:t>)</w:t>
      </w:r>
      <w:r w:rsidRPr="00AC5829">
        <w:rPr>
          <w:lang w:val="en-US"/>
        </w:rPr>
        <w:t xml:space="preserve"> </w:t>
      </w:r>
      <w:r w:rsidRPr="00AC5829">
        <w:rPr>
          <w:rFonts w:ascii="Times New Roman" w:hAnsi="Times New Roman" w:cs="Times New Roman"/>
          <w:bCs/>
          <w:sz w:val="28"/>
          <w:szCs w:val="28"/>
          <w:lang w:val="en-US"/>
        </w:rPr>
        <w:t>computer’s software resources.</w:t>
      </w:r>
      <w:bookmarkEnd w:id="235"/>
    </w:p>
    <w:p w14:paraId="66DE0E07"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computer’s spyware resources.</w:t>
      </w:r>
    </w:p>
    <w:p w14:paraId="6FCD199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The functions of an OS include: </w:t>
      </w:r>
    </w:p>
    <w:p w14:paraId="2A5C1AD7"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Memory Management. Device Management. Processor Management. </w:t>
      </w:r>
    </w:p>
    <w:p w14:paraId="2A7E612E"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File Management. Controls System Performance. Security. Error Detection. </w:t>
      </w:r>
    </w:p>
    <w:p w14:paraId="4D62E898"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all of the above</w:t>
      </w:r>
    </w:p>
    <w:p w14:paraId="6681E29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File management keeps a track of …</w:t>
      </w:r>
    </w:p>
    <w:p w14:paraId="1FDF813F"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location, information, status etc.</w:t>
      </w:r>
    </w:p>
    <w:p w14:paraId="5C6E0A0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input/output devices.</w:t>
      </w:r>
    </w:p>
    <w:p w14:paraId="04848F76"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processor tasking and checks the status of process.</w:t>
      </w:r>
    </w:p>
    <w:p w14:paraId="6C80433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Real Time systems are classified in three types:</w:t>
      </w:r>
    </w:p>
    <w:p w14:paraId="0F9F41F1"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Hard Real Time Systems, Soft Real Time Systems, Firm RTOS.</w:t>
      </w:r>
    </w:p>
    <w:p w14:paraId="6BB16D6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Single User Single Task system; Single User system; Multi Tasking system.</w:t>
      </w:r>
    </w:p>
    <w:p w14:paraId="10BFD541"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c) Command control systems; Traffic control systems; Air traffic control systems. </w:t>
      </w:r>
    </w:p>
    <w:p w14:paraId="2A64CC6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p>
    <w:p w14:paraId="780217DA" w14:textId="77777777" w:rsidR="00AC5829" w:rsidRPr="00AC5829" w:rsidRDefault="00AC5829" w:rsidP="00AC5829">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Comprehension Check. State whether the statements are true or false. Correct if necessary.</w:t>
      </w:r>
    </w:p>
    <w:p w14:paraId="035A0C3F" w14:textId="77777777"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1. An OS is that hardware which helps a user to run other applications on his computing device.</w:t>
      </w:r>
    </w:p>
    <w:p w14:paraId="30947EB7"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sz w:val="28"/>
          <w:szCs w:val="28"/>
          <w:lang w:val="en-US"/>
        </w:rPr>
        <w:t xml:space="preserve">2. </w:t>
      </w:r>
      <w:r w:rsidRPr="00AC5829">
        <w:rPr>
          <w:rFonts w:ascii="Times New Roman" w:hAnsi="Times New Roman" w:cs="Times New Roman"/>
          <w:bCs/>
          <w:sz w:val="28"/>
          <w:szCs w:val="28"/>
          <w:lang w:val="en-US"/>
        </w:rPr>
        <w:t>Back end utilization of software applications for managing hardware resources manages the allocation of external memory between multiple applications.</w:t>
      </w:r>
    </w:p>
    <w:p w14:paraId="4BCE044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One of the main functions of OS is to manage the primary and secondary memory.</w:t>
      </w:r>
    </w:p>
    <w:p w14:paraId="3987E54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An OS records errors between a request and response of the system.</w:t>
      </w:r>
    </w:p>
    <w:p w14:paraId="2D7480F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Operating System will allow a single user to operate several programs alternatively.</w:t>
      </w:r>
    </w:p>
    <w:p w14:paraId="69840381"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 OS by using password and other similar techniques prevents and checks unauthorized users to access the data and program.</w:t>
      </w:r>
    </w:p>
    <w:p w14:paraId="0887572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OS keeps a track of processor tasking and checks the status of process for error detection.</w:t>
      </w:r>
    </w:p>
    <w:p w14:paraId="4B279DEE"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Real Time systems are classified in three types depending on two factors i.e. on factors inside the computer system and factors outside the computer system.</w:t>
      </w:r>
    </w:p>
    <w:p w14:paraId="49E28BB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p>
    <w:p w14:paraId="1317375D"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with one of the words in the necessary form.</w:t>
      </w:r>
    </w:p>
    <w:p w14:paraId="7CB3A7A0"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Utilities, configuration, core, modify, tend, distribute, drop-down, account for, preloaded, pull-down, upgrade, enhanced, task bar, platforms.</w:t>
      </w:r>
    </w:p>
    <w:p w14:paraId="133291D9"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p>
    <w:p w14:paraId="1611FAE4"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There are several ___ functions that the operating system performs such as starting and shutting down a computer, ___ provision, devices ___ and others.</w:t>
      </w:r>
    </w:p>
    <w:p w14:paraId="4AD2B420"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Operating systems usually come___ on any computer you buy, but it is possible to ___ it.</w:t>
      </w:r>
    </w:p>
    <w:p w14:paraId="10550B6A"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Apple and Windows OSs have developed ___ software being regularly upgraded.</w:t>
      </w:r>
    </w:p>
    <w:p w14:paraId="29A3A88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 user gets access to system functions by selecting program icons as well as other items from ___ and ___ menus and the ___.</w:t>
      </w:r>
    </w:p>
    <w:p w14:paraId="0685977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In fact, most computing resources are built on the Windows and Apple ___.</w:t>
      </w:r>
    </w:p>
    <w:p w14:paraId="4E108832"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Linux is the only open-source operating system, the flavor of which is the possibility for any user to ___ and ___ it.</w:t>
      </w:r>
    </w:p>
    <w:p w14:paraId="6B45C971"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Apple computers, which ___ 9.5% of the operating systems market, ___ to be much more expensive.</w:t>
      </w:r>
    </w:p>
    <w:p w14:paraId="6F4DE7BD"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Choose the necessary modal verb.</w:t>
      </w:r>
    </w:p>
    <w:p w14:paraId="1AC028E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senior manager (can/is to/ might) check the ongoing updates of a new system. 2. To be loaded successfully the file (have to/ could/ should) be free of viruses. 3. The Start menu (may/should/ought to) provide a customizable list of programs for the user. 4. The start menu of a new OS Windows (had to/could/might) be expanded to encompass various My Documents folders. 5. Social bookmarking websites (are to /can/may) centralize online services, which allow users to store and share Internet bookmarks. 6. A screenshot reader is a form of assistive technology (AT) which (have to/can/ should) be very useful for people who are blind.</w:t>
      </w:r>
    </w:p>
    <w:p w14:paraId="58ED3D3E"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p>
    <w:p w14:paraId="205356E1"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Speaking. Choose an operating system and speak about its usability. Use the prompts below.</w:t>
      </w:r>
      <w:r w:rsidRPr="00AC5829">
        <w:rPr>
          <w:b/>
          <w:lang w:val="en-US"/>
        </w:rPr>
        <w:t xml:space="preserve"> </w:t>
      </w:r>
      <w:r w:rsidRPr="00AC5829">
        <w:rPr>
          <w:rFonts w:ascii="Times New Roman" w:hAnsi="Times New Roman" w:cs="Times New Roman"/>
          <w:b/>
          <w:sz w:val="28"/>
          <w:szCs w:val="28"/>
          <w:lang w:val="en-US"/>
        </w:rPr>
        <w:t>Share your opinion with the groupmates.</w:t>
      </w:r>
    </w:p>
    <w:p w14:paraId="3838CA09"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 xml:space="preserve">Usability, interface, advantages and disadvantages, most common applications, ease of use and prospects of developing. </w:t>
      </w:r>
    </w:p>
    <w:p w14:paraId="75AB7C01"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p>
    <w:p w14:paraId="4EC1302B"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B. TEXT STUDY</w:t>
      </w:r>
    </w:p>
    <w:p w14:paraId="6461BA8F" w14:textId="77777777" w:rsidR="00AC5829" w:rsidRPr="00AC5829" w:rsidRDefault="00AC5829" w:rsidP="00AC5829">
      <w:pPr>
        <w:spacing w:after="0" w:line="240" w:lineRule="auto"/>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Read the text and answer the following questions. Entitle the text.</w:t>
      </w:r>
    </w:p>
    <w:p w14:paraId="143EF118"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did IBM contact Bill Gates for?</w:t>
      </w:r>
    </w:p>
    <w:p w14:paraId="4DB3E3D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Was MS-DOS successful enough to dominate the IBM PC market?</w:t>
      </w:r>
    </w:p>
    <w:p w14:paraId="0938527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Who invented the </w:t>
      </w:r>
      <w:bookmarkStart w:id="236" w:name="_Hlk62421482"/>
      <w:r w:rsidRPr="00AC5829">
        <w:rPr>
          <w:rFonts w:ascii="Times New Roman" w:hAnsi="Times New Roman" w:cs="Times New Roman"/>
          <w:bCs/>
          <w:sz w:val="28"/>
          <w:szCs w:val="28"/>
          <w:lang w:val="en-US"/>
        </w:rPr>
        <w:t>GUI</w:t>
      </w:r>
      <w:bookmarkEnd w:id="236"/>
      <w:r w:rsidRPr="00AC5829">
        <w:rPr>
          <w:rFonts w:ascii="Times New Roman" w:hAnsi="Times New Roman" w:cs="Times New Roman"/>
          <w:bCs/>
          <w:sz w:val="28"/>
          <w:szCs w:val="28"/>
          <w:lang w:val="en-US"/>
        </w:rPr>
        <w:t xml:space="preserve"> (Graphical User Interface)? What is GUI?</w:t>
      </w:r>
    </w:p>
    <w:p w14:paraId="50C0BB9B"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did Steve Jobs embark on an Apple?</w:t>
      </w:r>
    </w:p>
    <w:p w14:paraId="0CEA065F"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company was strongly influenced by the success of the Macintosh?</w:t>
      </w:r>
    </w:p>
    <w:p w14:paraId="090334EB"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was the first iOS for Apple’s mobile operating system?</w:t>
      </w:r>
    </w:p>
    <w:p w14:paraId="5B11DD02"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What new features were added to the OS Windows 7?</w:t>
      </w:r>
    </w:p>
    <w:p w14:paraId="5758740F"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When did Google launch Chrome OS?</w:t>
      </w:r>
    </w:p>
    <w:p w14:paraId="77695796"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 What are we to expect in the future OS?</w:t>
      </w:r>
    </w:p>
    <w:p w14:paraId="1F52042A" w14:textId="77777777" w:rsidR="00AC5829" w:rsidRPr="00AC5829" w:rsidRDefault="00AC5829" w:rsidP="00AC5829">
      <w:pPr>
        <w:spacing w:after="0" w:line="240" w:lineRule="auto"/>
        <w:contextualSpacing/>
        <w:jc w:val="both"/>
        <w:rPr>
          <w:rFonts w:ascii="Times New Roman" w:hAnsi="Times New Roman" w:cs="Times New Roman"/>
          <w:b/>
          <w:sz w:val="28"/>
          <w:szCs w:val="28"/>
          <w:lang w:val="en-US"/>
        </w:rPr>
      </w:pPr>
    </w:p>
    <w:p w14:paraId="28767DA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Consequently, IBM went back to Gates asking if he could provide them with an operating system.</w:t>
      </w:r>
    </w:p>
    <w:p w14:paraId="64C0151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IBM came back, Gates realized that a local computer manufacturer, Seattle Computer Products, had a suitable operating system, DOS (Disk Operating System). Gates then offered IBM a DOS/BASIC package, which IBM accepted. IBM wanted certain modifications, so Gates hired the person who wrote DOS, Tim Paterson, as an employee of Gates' company, Microsoft, to make them. The revised system was renamed </w:t>
      </w:r>
      <w:bookmarkStart w:id="237" w:name="_Hlk62421290"/>
      <w:r w:rsidRPr="00AC5829">
        <w:rPr>
          <w:rFonts w:ascii="Times New Roman" w:hAnsi="Times New Roman" w:cs="Times New Roman"/>
          <w:bCs/>
          <w:sz w:val="28"/>
          <w:szCs w:val="28"/>
          <w:lang w:val="en-US"/>
        </w:rPr>
        <w:t>MS-DOS (MicroSoft Disk Operating System) and quickly came to dominate the IBM PC market</w:t>
      </w:r>
      <w:bookmarkEnd w:id="237"/>
      <w:r w:rsidRPr="00AC5829">
        <w:rPr>
          <w:rFonts w:ascii="Times New Roman" w:hAnsi="Times New Roman" w:cs="Times New Roman"/>
          <w:bCs/>
          <w:sz w:val="28"/>
          <w:szCs w:val="28"/>
          <w:lang w:val="en-US"/>
        </w:rPr>
        <w:t xml:space="preserve">. </w:t>
      </w:r>
    </w:p>
    <w:p w14:paraId="37F5D285"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Although the initial version of MS-DOS was fairly primitive, subsequent versions included more advanced features, including many taken from UNIX. CP/M, MS-DOS, and other operating systems for early microcomputers were all based on users typing in commands from the keyboard. That eventually changed due to research done by Doug Engelbart at Stanford Research Institute in the 1960s. Engelbart </w:t>
      </w:r>
      <w:bookmarkStart w:id="238" w:name="_Hlk62421419"/>
      <w:r w:rsidRPr="00AC5829">
        <w:rPr>
          <w:rFonts w:ascii="Times New Roman" w:hAnsi="Times New Roman" w:cs="Times New Roman"/>
          <w:bCs/>
          <w:sz w:val="28"/>
          <w:szCs w:val="28"/>
          <w:lang w:val="en-US"/>
        </w:rPr>
        <w:t>invented the GUI (Graphical User Interface)</w:t>
      </w:r>
      <w:bookmarkEnd w:id="238"/>
      <w:r w:rsidRPr="00AC5829">
        <w:rPr>
          <w:rFonts w:ascii="Times New Roman" w:hAnsi="Times New Roman" w:cs="Times New Roman"/>
          <w:bCs/>
          <w:sz w:val="28"/>
          <w:szCs w:val="28"/>
          <w:lang w:val="en-US"/>
        </w:rPr>
        <w:t>, complete with windows, icons, menus, and mouse. These ideas were adopted by researchers at Xerox PARC and incorporated into machines they built.</w:t>
      </w:r>
    </w:p>
    <w:p w14:paraId="6C9A16E0"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One day, Steve Jobs, who co-invented the Apple computer in his garage, visited PARC, saw a GUI, and instantly realized its potential value, something Xerox management famously did not. Jobs then embarked on building </w:t>
      </w:r>
      <w:bookmarkStart w:id="239" w:name="_Hlk62421775"/>
      <w:r w:rsidRPr="00AC5829">
        <w:rPr>
          <w:rFonts w:ascii="Times New Roman" w:hAnsi="Times New Roman" w:cs="Times New Roman"/>
          <w:bCs/>
          <w:sz w:val="28"/>
          <w:szCs w:val="28"/>
          <w:lang w:val="en-US"/>
        </w:rPr>
        <w:t xml:space="preserve">an Apple </w:t>
      </w:r>
      <w:bookmarkEnd w:id="239"/>
      <w:r w:rsidRPr="00AC5829">
        <w:rPr>
          <w:rFonts w:ascii="Times New Roman" w:hAnsi="Times New Roman" w:cs="Times New Roman"/>
          <w:bCs/>
          <w:sz w:val="28"/>
          <w:szCs w:val="28"/>
          <w:lang w:val="en-US"/>
        </w:rPr>
        <w:t xml:space="preserve">with a GUI. This project led to the Lisa, which was too expensive and failed commercially. </w:t>
      </w:r>
      <w:bookmarkStart w:id="240" w:name="_Hlk62424735"/>
      <w:r w:rsidRPr="00AC5829">
        <w:rPr>
          <w:rFonts w:ascii="Times New Roman" w:hAnsi="Times New Roman" w:cs="Times New Roman"/>
          <w:bCs/>
          <w:sz w:val="28"/>
          <w:szCs w:val="28"/>
          <w:lang w:val="en-US"/>
        </w:rPr>
        <w:t xml:space="preserve">Jobs' second attempt, the Apple Macintosh, was a huge success, </w:t>
      </w:r>
      <w:bookmarkEnd w:id="240"/>
      <w:r w:rsidRPr="00AC5829">
        <w:rPr>
          <w:rFonts w:ascii="Times New Roman" w:hAnsi="Times New Roman" w:cs="Times New Roman"/>
          <w:bCs/>
          <w:sz w:val="28"/>
          <w:szCs w:val="28"/>
          <w:lang w:val="en-US"/>
        </w:rPr>
        <w:t>not only because it was much cheaper than the Lisa, but also because it was user friendly, meaning that it was intended for users who not only knew nothing about computers but furthermore had absolutely no intention whatsoever of learning.</w:t>
      </w:r>
    </w:p>
    <w:p w14:paraId="6E6C720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14:paraId="51606577"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Another Microsoft operating system is </w:t>
      </w:r>
      <w:bookmarkStart w:id="241" w:name="_Hlk62424857"/>
      <w:r w:rsidRPr="00AC5829">
        <w:rPr>
          <w:rFonts w:ascii="Times New Roman" w:hAnsi="Times New Roman" w:cs="Times New Roman"/>
          <w:bCs/>
          <w:sz w:val="28"/>
          <w:szCs w:val="28"/>
          <w:lang w:val="en-US"/>
        </w:rPr>
        <w:t xml:space="preserve">Windows NT (NT stands for New Technology), which is compatible with Windows 95 at a certain level, but a complete rewrite from scratch internally. </w:t>
      </w:r>
      <w:bookmarkEnd w:id="241"/>
      <w:r w:rsidRPr="00AC5829">
        <w:rPr>
          <w:rFonts w:ascii="Times New Roman" w:hAnsi="Times New Roman" w:cs="Times New Roman"/>
          <w:bCs/>
          <w:sz w:val="28"/>
          <w:szCs w:val="28"/>
          <w:lang w:val="en-US"/>
        </w:rPr>
        <w:t>It is a full 32-bit system. Version 5 of Windows NT was renamed Windows 2000 in early 1999. That did not quite work out either, so Microsoft came out with yet another version of Windows 98 called Windows Me (Millennium edition).</w:t>
      </w:r>
    </w:p>
    <w:p w14:paraId="7A217319"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14:paraId="7049835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September 23, 2008, Android was released. </w:t>
      </w:r>
      <w:bookmarkStart w:id="242" w:name="_Hlk62424987"/>
      <w:r w:rsidRPr="00AC5829">
        <w:rPr>
          <w:rFonts w:ascii="Times New Roman" w:hAnsi="Times New Roman" w:cs="Times New Roman"/>
          <w:bCs/>
          <w:sz w:val="28"/>
          <w:szCs w:val="28"/>
          <w:lang w:val="en-US"/>
        </w:rPr>
        <w:t xml:space="preserve">Android is a Mobile OS which was developed by Google. Based on the Linux Kernel and other Open Source software. </w:t>
      </w:r>
      <w:bookmarkEnd w:id="242"/>
      <w:r w:rsidRPr="00AC5829">
        <w:rPr>
          <w:rFonts w:ascii="Times New Roman" w:hAnsi="Times New Roman" w:cs="Times New Roman"/>
          <w:bCs/>
          <w:sz w:val="28"/>
          <w:szCs w:val="28"/>
          <w:lang w:val="en-US"/>
        </w:rPr>
        <w:t>It is designed mainly for Touchscreen devices although there are other renditions of the OS. Android is IOS’s first major competitor.</w:t>
      </w:r>
    </w:p>
    <w:p w14:paraId="4F41553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bookmarkStart w:id="243" w:name="_Hlk62425051"/>
      <w:r w:rsidRPr="00AC5829">
        <w:rPr>
          <w:rFonts w:ascii="Times New Roman" w:hAnsi="Times New Roman" w:cs="Times New Roman"/>
          <w:bCs/>
          <w:sz w:val="28"/>
          <w:szCs w:val="28"/>
          <w:lang w:val="en-US"/>
        </w:rPr>
        <w:t>On October 22, 2009, Microsoft launched Windows 7 internationally to the public.</w:t>
      </w:r>
    </w:p>
    <w:bookmarkEnd w:id="243"/>
    <w:p w14:paraId="186FBF88"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14:paraId="12138AF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bookmarkStart w:id="244" w:name="_Hlk62421964"/>
      <w:r w:rsidRPr="00AC5829">
        <w:rPr>
          <w:rFonts w:ascii="Times New Roman" w:hAnsi="Times New Roman" w:cs="Times New Roman"/>
          <w:bCs/>
          <w:sz w:val="28"/>
          <w:szCs w:val="28"/>
          <w:lang w:val="en-US"/>
        </w:rPr>
        <w:t xml:space="preserve">New features were also added to the OS </w:t>
      </w:r>
      <w:bookmarkEnd w:id="244"/>
      <w:r w:rsidRPr="00AC5829">
        <w:rPr>
          <w:rFonts w:ascii="Times New Roman" w:hAnsi="Times New Roman" w:cs="Times New Roman"/>
          <w:bCs/>
          <w:sz w:val="28"/>
          <w:szCs w:val="28"/>
          <w:lang w:val="en-US"/>
        </w:rPr>
        <w:t>such as Libraries, HomeGroup — a file sharing system, support for multi-touch input, “Action Center” interface for an overview of maintenance information and system security, and edits were made to the User Account Control to make it less intrusive.</w:t>
      </w:r>
    </w:p>
    <w:p w14:paraId="12C7E9C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May 2011 </w:t>
      </w:r>
      <w:bookmarkStart w:id="245" w:name="_Hlk62425126"/>
      <w:r w:rsidRPr="00AC5829">
        <w:rPr>
          <w:rFonts w:ascii="Times New Roman" w:hAnsi="Times New Roman" w:cs="Times New Roman"/>
          <w:bCs/>
          <w:sz w:val="28"/>
          <w:szCs w:val="28"/>
          <w:lang w:val="en-US"/>
        </w:rPr>
        <w:t>Google launched Chrome OS which is a Linux Kernel based OS. It is a free software which uses the Google Chrome web browser as it’s a primary user interface (UI) and supports web applications.</w:t>
      </w:r>
    </w:p>
    <w:bookmarkEnd w:id="245"/>
    <w:p w14:paraId="1A610171"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Its User Data runs directly off of the cloud, making it the first OS to be cloud-based.</w:t>
      </w:r>
    </w:p>
    <w:p w14:paraId="168106B9"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After reviewing some of the most well-known operating systems through the generations, it is evident that there has been a huge advancement in the world of operating systems and how these systems have become more user-friendly and graphics-oriented in order to deliver the best product for engagement to the end user.</w:t>
      </w:r>
    </w:p>
    <w:p w14:paraId="6EEBA34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Looking at all the OS predecessors there is a lot more </w:t>
      </w:r>
      <w:bookmarkStart w:id="246" w:name="_Hlk62422086"/>
      <w:r w:rsidRPr="00AC5829">
        <w:rPr>
          <w:rFonts w:ascii="Times New Roman" w:hAnsi="Times New Roman" w:cs="Times New Roman"/>
          <w:bCs/>
          <w:sz w:val="28"/>
          <w:szCs w:val="28"/>
          <w:lang w:val="en-US"/>
        </w:rPr>
        <w:t>to expect in the future.</w:t>
      </w:r>
    </w:p>
    <w:bookmarkEnd w:id="246"/>
    <w:p w14:paraId="60E48E5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We are currently on the precipice of AI, robotics, and blockchain and these sectors will lead us towards different dimensions of Operating Systems.</w:t>
      </w:r>
    </w:p>
    <w:p w14:paraId="3B36C4C7"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3F27E035" w14:textId="77777777" w:rsidR="00AC5829" w:rsidRPr="00AC5829" w:rsidRDefault="00AC5829" w:rsidP="00AC5829">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Comprehension Check. State whether the statements are true or false. Correct if necessary.</w:t>
      </w:r>
    </w:p>
    <w:p w14:paraId="77D129E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initial version of MS-DOS included advanced features, including many taken from UNIX.</w:t>
      </w:r>
    </w:p>
    <w:p w14:paraId="2E410B7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Steve Jobs invented the GUI (Graphical User Interface), completed with windows, icons, menus, and mouse.</w:t>
      </w:r>
    </w:p>
    <w:p w14:paraId="10617C9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Jobs' second project, called Lisa, was a huge success.</w:t>
      </w:r>
    </w:p>
    <w:p w14:paraId="06F68F9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Lisa was user friendly, meaning that it was intended for users who not only knew nothing about computers but furthermore had absolutely no intention whatsoever of learning.</w:t>
      </w:r>
    </w:p>
    <w:p w14:paraId="3BEE832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Windows NT was a complete rewrite from scratch internally.</w:t>
      </w:r>
    </w:p>
    <w:p w14:paraId="482AEC20"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Android is a Mobile OS which was based on the Linux Kernel and other Open Source software.</w:t>
      </w:r>
    </w:p>
    <w:p w14:paraId="31B169D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On October 22, 2009, Microsoft launched Windows NT internationally to the public.</w:t>
      </w:r>
    </w:p>
    <w:p w14:paraId="7E36D56A"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Chrome OS is a free software which uses the Google Chrome web browser as it’s a primary user interface (UI) and supports web applications.</w:t>
      </w:r>
    </w:p>
    <w:p w14:paraId="18A64210"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III. Match the words having a similar meaning.</w:t>
      </w:r>
    </w:p>
    <w:p w14:paraId="3D4131B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upgrade;</w:t>
      </w:r>
      <w:r w:rsidRPr="00AC5829">
        <w:rPr>
          <w:lang w:val="en-US"/>
        </w:rPr>
        <w:t xml:space="preserve"> </w:t>
      </w:r>
      <w:r w:rsidRPr="00AC5829">
        <w:rPr>
          <w:rFonts w:ascii="Times New Roman" w:hAnsi="Times New Roman" w:cs="Times New Roman"/>
          <w:bCs/>
          <w:sz w:val="28"/>
          <w:szCs w:val="28"/>
          <w:lang w:val="en-US"/>
        </w:rPr>
        <w:t>2. A wide selection of; 3. Crucial; 4. To coordinate; 5. To be prone to attacks; 6. Security; 7. Embedded; 8. Modern; 9. To navigate; 10. To install; 11. Compatible.</w:t>
      </w:r>
    </w:p>
    <w:p w14:paraId="091CDB0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a. Vulnerable to viruses; b. A wide variety of; c. The latest; d. To route; e. To update; f. Consistent with another;</w:t>
      </w:r>
      <w:r w:rsidRPr="00AC5829">
        <w:rPr>
          <w:lang w:val="en-US"/>
        </w:rPr>
        <w:t xml:space="preserve"> </w:t>
      </w:r>
      <w:r w:rsidRPr="00AC5829">
        <w:rPr>
          <w:rFonts w:ascii="Times New Roman" w:hAnsi="Times New Roman" w:cs="Times New Roman"/>
          <w:bCs/>
          <w:sz w:val="28"/>
          <w:szCs w:val="28"/>
          <w:lang w:val="en-US"/>
        </w:rPr>
        <w:t xml:space="preserve">g. Essential; h. To set up; i. Safety; j. To control; </w:t>
      </w:r>
    </w:p>
    <w:p w14:paraId="330C439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k. Built-in.</w:t>
      </w:r>
    </w:p>
    <w:p w14:paraId="78899E5E"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by giving the opposite form of the adjective in italics.</w:t>
      </w:r>
    </w:p>
    <w:p w14:paraId="528D63EC" w14:textId="77777777" w:rsidR="00AC5829" w:rsidRPr="00AC5829" w:rsidRDefault="00AC5829" w:rsidP="008A0BA1">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Example: Windows OS is more secure to use than Mac OS. –Windows OS is less secure to use than Mac OS.</w:t>
      </w:r>
    </w:p>
    <w:p w14:paraId="153F449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Torch browser is the least reliable to surf the Internet. 2. Apple platforms are cheaper than those of Windows. 3. Smartphones are sold at more affordable prices than 10 years ago. 4. Asus computers are far less playful, and less powerful than they used to be 3 years ago. 5. This software is the best I have ever used before. 6. Sony focuses on the worst, less coherent, the least usable features for its users.</w:t>
      </w:r>
    </w:p>
    <w:p w14:paraId="3737A90E"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Complete the gaps in this text on OS using these linking words and phrases.</w:t>
      </w:r>
    </w:p>
    <w:p w14:paraId="6D5D4125" w14:textId="77777777" w:rsidR="00AC5829" w:rsidRPr="00AC5829" w:rsidRDefault="00AC5829" w:rsidP="008A0BA1">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Although, because, but, in addition, such as, therefore</w:t>
      </w:r>
    </w:p>
    <w:p w14:paraId="2D99181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653DD058"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The user is aware of the effects of different application programs (1) … operating systems are invisible to most users. They lie between application programs, (2) … word processing, and the hardware. The supervisor program is the most important. It remains in memory, (3) … it is referred to as resident. Others are called non-resident (4) … they are loaded into memory only when needed. Operating systems manage computer resources, (5) … the central processing unit. (6) …, they establish a user interface, and execute and provide services for application software. (7) … input and output operations are invoked by application programs, they are carried out by the operating system.</w:t>
      </w:r>
    </w:p>
    <w:p w14:paraId="0F6E9D55"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219685CC"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VI. Fill in the article and answer the questions. </w:t>
      </w:r>
    </w:p>
    <w:p w14:paraId="2697944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difference between application software and OS?</w:t>
      </w:r>
    </w:p>
    <w:p w14:paraId="201FAE2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Why is the supervisor program the most important OS program?</w:t>
      </w:r>
    </w:p>
    <w:p w14:paraId="7A69B409"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is the difference between resident and non-resident programs?</w:t>
      </w:r>
    </w:p>
    <w:p w14:paraId="442CA63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are the main functions of an operating systems?</w:t>
      </w:r>
    </w:p>
    <w:p w14:paraId="7FF284C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15DD4BA5"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Operating Systems: hidden software</w:t>
      </w:r>
    </w:p>
    <w:p w14:paraId="65ABC1F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 brand new computer comes out off … factory assembly line, it can do nothing.  … hardware needs software to make it work. Are we talking about applications software such as word processing or spreadsheet software? Partly. But  … applications software package does not communicate directly with the hardware. Between … application software and … hardware is … software interface - … operating system. … operating system is … set of programs that lies between applications software and … computer hardware. </w:t>
      </w:r>
    </w:p>
    <w:p w14:paraId="093E314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most important program in … operating system, … program that manages … operating system, is … supervisor program, most of which remains in memory and is thus referred to as resident. … supervisor controls … entire operating system and loads into … memory other operating system programs (called non-resident) from disk storage only as needed. </w:t>
      </w:r>
    </w:p>
    <w:p w14:paraId="31F60C6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operating system has three main functions: </w:t>
      </w:r>
    </w:p>
    <w:p w14:paraId="47466C1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manage … computer’s resources, such as … central processing unit, memory, disk drives, and printers; </w:t>
      </w:r>
    </w:p>
    <w:p w14:paraId="73AD695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establish … user interface;</w:t>
      </w:r>
    </w:p>
    <w:p w14:paraId="5EAE6D1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execute and provide services for application software. Keep in … mind, however, that much of … operating system is hidden from … user. In particular, … first listed function, is taken care of without user being aware of … details.</w:t>
      </w:r>
    </w:p>
    <w:p w14:paraId="649CFB5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Furthermore, all input and output operations, although invoked by … applications program, are actually carried out by … operating system.</w:t>
      </w:r>
    </w:p>
    <w:p w14:paraId="7562A0C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63BED545"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Give the main points of the text B. Use the following clichés:</w:t>
      </w:r>
    </w:p>
    <w:p w14:paraId="2B08B65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The text is about … .</w:t>
      </w:r>
      <w:r w:rsidR="008A0BA1">
        <w:rPr>
          <w:rFonts w:ascii="Times New Roman" w:hAnsi="Times New Roman" w:cs="Times New Roman"/>
          <w:bCs/>
          <w:i/>
          <w:iCs/>
          <w:sz w:val="28"/>
          <w:szCs w:val="28"/>
          <w:lang w:val="en-US"/>
        </w:rPr>
        <w:t xml:space="preserve"> </w:t>
      </w:r>
      <w:r w:rsidRPr="00AC5829">
        <w:rPr>
          <w:rFonts w:ascii="Times New Roman" w:hAnsi="Times New Roman" w:cs="Times New Roman"/>
          <w:bCs/>
          <w:i/>
          <w:iCs/>
          <w:sz w:val="28"/>
          <w:szCs w:val="28"/>
          <w:lang w:val="en-US"/>
        </w:rPr>
        <w:t>In the next paragraph … . The text elucidates … . It should be noted, that … . The text gives a good insight into … . To conclude … .</w:t>
      </w:r>
    </w:p>
    <w:p w14:paraId="0847441B" w14:textId="77777777" w:rsidR="00C60AF6" w:rsidRDefault="00C60AF6" w:rsidP="008A0BA1">
      <w:pPr>
        <w:spacing w:after="0" w:line="240" w:lineRule="auto"/>
        <w:ind w:firstLine="709"/>
        <w:contextualSpacing/>
        <w:jc w:val="both"/>
        <w:rPr>
          <w:lang w:val="en-US"/>
        </w:rPr>
      </w:pPr>
    </w:p>
    <w:p w14:paraId="310C6AE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Unit VIII. </w:t>
      </w:r>
      <w:r w:rsidRPr="008A0BA1">
        <w:rPr>
          <w:rFonts w:ascii="Times New Roman" w:hAnsi="Times New Roman" w:cs="Times New Roman"/>
          <w:b/>
          <w:bCs/>
          <w:sz w:val="28"/>
          <w:szCs w:val="28"/>
          <w:lang w:val="en-US"/>
        </w:rPr>
        <w:t>Computer Viruses</w:t>
      </w:r>
    </w:p>
    <w:p w14:paraId="446D97A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3B60A270"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VOCABULARY STUDY</w:t>
      </w:r>
    </w:p>
    <w:p w14:paraId="05446D52"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p>
    <w:p w14:paraId="2D2292F8"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 xml:space="preserve">Word List </w:t>
      </w:r>
    </w:p>
    <w:p w14:paraId="226D0611"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4B8E8913"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Nouns and noun phrases</w:t>
      </w:r>
    </w:p>
    <w:p w14:paraId="362D820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Vulnerability</w:t>
      </w:r>
      <w:bookmarkStart w:id="247" w:name="_Hlk62490963"/>
      <w:r w:rsidRPr="008A0BA1">
        <w:rPr>
          <w:rFonts w:ascii="Times New Roman" w:hAnsi="Times New Roman" w:cs="Times New Roman"/>
          <w:sz w:val="28"/>
          <w:szCs w:val="28"/>
          <w:lang w:val="en-US"/>
        </w:rPr>
        <w:t xml:space="preserve"> ─</w:t>
      </w:r>
      <w:bookmarkEnd w:id="247"/>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уязвимость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незащищенность</w:t>
      </w:r>
      <w:r w:rsidRPr="008A0BA1">
        <w:rPr>
          <w:rFonts w:ascii="Times New Roman" w:hAnsi="Times New Roman" w:cs="Times New Roman"/>
          <w:sz w:val="28"/>
          <w:szCs w:val="28"/>
          <w:lang w:val="en-US"/>
        </w:rPr>
        <w:t xml:space="preserve">; partition table ─ </w:t>
      </w:r>
      <w:r w:rsidRPr="008A0BA1">
        <w:rPr>
          <w:rFonts w:ascii="Times New Roman" w:hAnsi="Times New Roman" w:cs="Times New Roman"/>
          <w:sz w:val="28"/>
          <w:szCs w:val="28"/>
        </w:rPr>
        <w:t>таблица</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разбиения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дисков</w:t>
      </w:r>
      <w:r w:rsidRPr="008A0BA1">
        <w:rPr>
          <w:rFonts w:ascii="Times New Roman" w:hAnsi="Times New Roman" w:cs="Times New Roman"/>
          <w:sz w:val="28"/>
          <w:szCs w:val="28"/>
          <w:lang w:val="en-US"/>
        </w:rPr>
        <w:t xml:space="preserve">; decline ─ </w:t>
      </w:r>
      <w:r w:rsidRPr="008A0BA1">
        <w:rPr>
          <w:rFonts w:ascii="Times New Roman" w:hAnsi="Times New Roman" w:cs="Times New Roman"/>
          <w:sz w:val="28"/>
          <w:szCs w:val="28"/>
        </w:rPr>
        <w:t>уменьшение</w:t>
      </w:r>
      <w:r w:rsidRPr="008A0BA1">
        <w:rPr>
          <w:rFonts w:ascii="Times New Roman" w:hAnsi="Times New Roman" w:cs="Times New Roman"/>
          <w:sz w:val="28"/>
          <w:szCs w:val="28"/>
          <w:lang w:val="en-US"/>
        </w:rPr>
        <w:t xml:space="preserve">; removal ─ </w:t>
      </w:r>
      <w:r w:rsidRPr="008A0BA1">
        <w:rPr>
          <w:rFonts w:ascii="Times New Roman" w:hAnsi="Times New Roman" w:cs="Times New Roman"/>
          <w:sz w:val="28"/>
          <w:szCs w:val="28"/>
        </w:rPr>
        <w:t>удаление</w:t>
      </w:r>
      <w:r w:rsidRPr="008A0BA1">
        <w:rPr>
          <w:rFonts w:ascii="Times New Roman" w:hAnsi="Times New Roman" w:cs="Times New Roman"/>
          <w:sz w:val="28"/>
          <w:szCs w:val="28"/>
          <w:lang w:val="en-US"/>
        </w:rPr>
        <w:t xml:space="preserve">; header ─ </w:t>
      </w:r>
      <w:r w:rsidRPr="008A0BA1">
        <w:rPr>
          <w:rFonts w:ascii="Times New Roman" w:hAnsi="Times New Roman" w:cs="Times New Roman"/>
          <w:sz w:val="28"/>
          <w:szCs w:val="28"/>
        </w:rPr>
        <w:t>верхний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footer ─ </w:t>
      </w:r>
      <w:r w:rsidRPr="008A0BA1">
        <w:rPr>
          <w:rFonts w:ascii="Times New Roman" w:hAnsi="Times New Roman" w:cs="Times New Roman"/>
          <w:sz w:val="28"/>
          <w:szCs w:val="28"/>
        </w:rPr>
        <w:t>нижний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Multipartite virus ─ </w:t>
      </w:r>
      <w:r w:rsidRPr="008A0BA1">
        <w:rPr>
          <w:rFonts w:ascii="Times New Roman" w:hAnsi="Times New Roman" w:cs="Times New Roman"/>
          <w:sz w:val="28"/>
          <w:szCs w:val="28"/>
        </w:rPr>
        <w:t>комбинированный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registry ─ </w:t>
      </w:r>
      <w:r w:rsidRPr="008A0BA1">
        <w:rPr>
          <w:rFonts w:ascii="Times New Roman" w:hAnsi="Times New Roman" w:cs="Times New Roman"/>
          <w:sz w:val="28"/>
          <w:szCs w:val="28"/>
        </w:rPr>
        <w:t>реестр</w:t>
      </w:r>
      <w:r w:rsidRPr="008A0BA1">
        <w:rPr>
          <w:rFonts w:ascii="Times New Roman" w:hAnsi="Times New Roman" w:cs="Times New Roman"/>
          <w:sz w:val="28"/>
          <w:szCs w:val="28"/>
          <w:lang w:val="en-US"/>
        </w:rPr>
        <w:t xml:space="preserve">; </w:t>
      </w:r>
    </w:p>
    <w:p w14:paraId="0AE153FB"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 xml:space="preserve">Adjectives and collocations </w:t>
      </w:r>
    </w:p>
    <w:p w14:paraId="015F82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malware program ─ </w:t>
      </w:r>
      <w:r w:rsidRPr="008A0BA1">
        <w:rPr>
          <w:rFonts w:ascii="Times New Roman" w:hAnsi="Times New Roman" w:cs="Times New Roman"/>
          <w:sz w:val="28"/>
          <w:szCs w:val="28"/>
        </w:rPr>
        <w:t>вредоносная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программа</w:t>
      </w:r>
      <w:r w:rsidRPr="008A0BA1">
        <w:rPr>
          <w:rFonts w:ascii="Times New Roman" w:hAnsi="Times New Roman" w:cs="Times New Roman"/>
          <w:sz w:val="28"/>
          <w:szCs w:val="28"/>
          <w:lang w:val="en-US"/>
        </w:rPr>
        <w:t xml:space="preserve">; self-replicating ─ </w:t>
      </w:r>
      <w:r w:rsidRPr="008A0BA1">
        <w:rPr>
          <w:rFonts w:ascii="Times New Roman" w:hAnsi="Times New Roman" w:cs="Times New Roman"/>
          <w:sz w:val="28"/>
          <w:szCs w:val="28"/>
        </w:rPr>
        <w:t>самовоспроизводящийся</w:t>
      </w:r>
      <w:r w:rsidRPr="008A0BA1">
        <w:rPr>
          <w:rFonts w:ascii="Times New Roman" w:hAnsi="Times New Roman" w:cs="Times New Roman"/>
          <w:sz w:val="28"/>
          <w:szCs w:val="28"/>
          <w:lang w:val="en-US"/>
        </w:rPr>
        <w:t xml:space="preserve">; bootable ─ </w:t>
      </w:r>
      <w:r w:rsidRPr="008A0BA1">
        <w:rPr>
          <w:rFonts w:ascii="Times New Roman" w:hAnsi="Times New Roman" w:cs="Times New Roman"/>
          <w:sz w:val="28"/>
          <w:szCs w:val="28"/>
        </w:rPr>
        <w:t>загрузочный</w:t>
      </w:r>
      <w:r w:rsidRPr="008A0BA1">
        <w:rPr>
          <w:rFonts w:ascii="Times New Roman" w:hAnsi="Times New Roman" w:cs="Times New Roman"/>
          <w:sz w:val="28"/>
          <w:szCs w:val="28"/>
          <w:lang w:val="en-US"/>
        </w:rPr>
        <w:t xml:space="preserve">; overall ─ </w:t>
      </w:r>
      <w:r w:rsidRPr="008A0BA1">
        <w:rPr>
          <w:rFonts w:ascii="Times New Roman" w:hAnsi="Times New Roman" w:cs="Times New Roman"/>
          <w:sz w:val="28"/>
          <w:szCs w:val="28"/>
        </w:rPr>
        <w:t>итоговый</w:t>
      </w:r>
      <w:r w:rsidRPr="008A0BA1">
        <w:rPr>
          <w:rFonts w:ascii="Times New Roman" w:hAnsi="Times New Roman" w:cs="Times New Roman"/>
          <w:sz w:val="28"/>
          <w:szCs w:val="28"/>
          <w:lang w:val="en-US"/>
        </w:rPr>
        <w:t xml:space="preserve">; overwrite virus ─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режиме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наложения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записи</w:t>
      </w:r>
      <w:r w:rsidRPr="008A0BA1">
        <w:rPr>
          <w:rFonts w:ascii="Times New Roman" w:hAnsi="Times New Roman" w:cs="Times New Roman"/>
          <w:sz w:val="28"/>
          <w:szCs w:val="28"/>
          <w:lang w:val="en-US"/>
        </w:rPr>
        <w:t xml:space="preserve">; conventional ─ </w:t>
      </w:r>
      <w:r w:rsidRPr="008A0BA1">
        <w:rPr>
          <w:rFonts w:ascii="Times New Roman" w:hAnsi="Times New Roman" w:cs="Times New Roman"/>
          <w:sz w:val="28"/>
          <w:szCs w:val="28"/>
        </w:rPr>
        <w:t>обычный</w:t>
      </w:r>
      <w:r w:rsidRPr="008A0BA1">
        <w:rPr>
          <w:rFonts w:ascii="Times New Roman" w:hAnsi="Times New Roman" w:cs="Times New Roman"/>
          <w:sz w:val="28"/>
          <w:szCs w:val="28"/>
          <w:lang w:val="en-US"/>
        </w:rPr>
        <w:t xml:space="preserve">; high-end software ─ </w:t>
      </w:r>
      <w:r w:rsidRPr="008A0BA1">
        <w:rPr>
          <w:rFonts w:ascii="Times New Roman" w:hAnsi="Times New Roman" w:cs="Times New Roman"/>
          <w:sz w:val="28"/>
          <w:szCs w:val="28"/>
        </w:rPr>
        <w:t>профессиональное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высокопроизводительное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w:t>
      </w:r>
      <w:r w:rsidRPr="008A0BA1">
        <w:rPr>
          <w:rFonts w:ascii="Times New Roman" w:hAnsi="Times New Roman" w:cs="Times New Roman"/>
          <w:sz w:val="28"/>
          <w:szCs w:val="28"/>
          <w:lang w:val="en-US"/>
        </w:rPr>
        <w:t xml:space="preserve">; unsolicited ─ </w:t>
      </w:r>
      <w:r w:rsidRPr="008A0BA1">
        <w:rPr>
          <w:rFonts w:ascii="Times New Roman" w:hAnsi="Times New Roman" w:cs="Times New Roman"/>
          <w:sz w:val="28"/>
          <w:szCs w:val="28"/>
        </w:rPr>
        <w:t>нежелательный</w:t>
      </w:r>
      <w:r w:rsidRPr="008A0BA1">
        <w:rPr>
          <w:rFonts w:ascii="Times New Roman" w:hAnsi="Times New Roman" w:cs="Times New Roman"/>
          <w:sz w:val="28"/>
          <w:szCs w:val="28"/>
          <w:lang w:val="en-US"/>
        </w:rPr>
        <w:t xml:space="preserve">; non-replicating ─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воспроизводящийся</w:t>
      </w:r>
      <w:r w:rsidRPr="008A0BA1">
        <w:rPr>
          <w:rFonts w:ascii="Times New Roman" w:hAnsi="Times New Roman" w:cs="Times New Roman"/>
          <w:sz w:val="28"/>
          <w:szCs w:val="28"/>
          <w:lang w:val="en-US"/>
        </w:rPr>
        <w:t xml:space="preserve">; legitimate ─ </w:t>
      </w:r>
      <w:r w:rsidRPr="008A0BA1">
        <w:rPr>
          <w:rFonts w:ascii="Times New Roman" w:hAnsi="Times New Roman" w:cs="Times New Roman"/>
          <w:sz w:val="28"/>
          <w:szCs w:val="28"/>
        </w:rPr>
        <w:t>законный</w:t>
      </w:r>
      <w:r w:rsidRPr="008A0BA1">
        <w:rPr>
          <w:rFonts w:ascii="Times New Roman" w:hAnsi="Times New Roman" w:cs="Times New Roman"/>
          <w:sz w:val="28"/>
          <w:szCs w:val="28"/>
          <w:lang w:val="en-US"/>
        </w:rPr>
        <w:t xml:space="preserve">; remote access ─ </w:t>
      </w:r>
      <w:r w:rsidRPr="008A0BA1">
        <w:rPr>
          <w:rFonts w:ascii="Times New Roman" w:hAnsi="Times New Roman" w:cs="Times New Roman"/>
          <w:sz w:val="28"/>
          <w:szCs w:val="28"/>
        </w:rPr>
        <w:t>удаленный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доступ</w:t>
      </w:r>
      <w:r w:rsidRPr="008A0BA1">
        <w:rPr>
          <w:rFonts w:ascii="Times New Roman" w:hAnsi="Times New Roman" w:cs="Times New Roman"/>
          <w:sz w:val="28"/>
          <w:szCs w:val="28"/>
          <w:lang w:val="en-US"/>
        </w:rPr>
        <w:t>;</w:t>
      </w:r>
    </w:p>
    <w:p w14:paraId="480DEE17"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Verbs, Adverbs</w:t>
      </w:r>
    </w:p>
    <w:p w14:paraId="5973C45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Intentionally ─ </w:t>
      </w:r>
      <w:r w:rsidRPr="008A0BA1">
        <w:rPr>
          <w:rFonts w:ascii="Times New Roman" w:hAnsi="Times New Roman" w:cs="Times New Roman"/>
          <w:sz w:val="28"/>
          <w:szCs w:val="28"/>
        </w:rPr>
        <w:t>намеренно</w:t>
      </w:r>
      <w:r w:rsidRPr="008A0BA1">
        <w:rPr>
          <w:rFonts w:ascii="Times New Roman" w:hAnsi="Times New Roman" w:cs="Times New Roman"/>
          <w:sz w:val="28"/>
          <w:szCs w:val="28"/>
          <w:lang w:val="en-US"/>
        </w:rPr>
        <w:t xml:space="preserve">; trigger ─ </w:t>
      </w:r>
      <w:r w:rsidRPr="008A0BA1">
        <w:rPr>
          <w:rFonts w:ascii="Times New Roman" w:hAnsi="Times New Roman" w:cs="Times New Roman"/>
          <w:sz w:val="28"/>
          <w:szCs w:val="28"/>
        </w:rPr>
        <w:t>запускать</w:t>
      </w:r>
      <w:r w:rsidRPr="008A0BA1">
        <w:rPr>
          <w:rFonts w:ascii="Times New Roman" w:hAnsi="Times New Roman" w:cs="Times New Roman"/>
          <w:sz w:val="28"/>
          <w:szCs w:val="28"/>
          <w:lang w:val="en-US"/>
        </w:rPr>
        <w:t xml:space="preserve">; inject ─ </w:t>
      </w:r>
      <w:r w:rsidRPr="008A0BA1">
        <w:rPr>
          <w:rFonts w:ascii="Times New Roman" w:hAnsi="Times New Roman" w:cs="Times New Roman"/>
          <w:sz w:val="28"/>
          <w:szCs w:val="28"/>
        </w:rPr>
        <w:t>вводить</w:t>
      </w:r>
      <w:r w:rsidRPr="008A0BA1">
        <w:rPr>
          <w:rFonts w:ascii="Times New Roman" w:hAnsi="Times New Roman" w:cs="Times New Roman"/>
          <w:sz w:val="28"/>
          <w:szCs w:val="28"/>
          <w:lang w:val="en-US"/>
        </w:rPr>
        <w:t xml:space="preserve">; breach ─ </w:t>
      </w:r>
      <w:r w:rsidRPr="008A0BA1">
        <w:rPr>
          <w:rFonts w:ascii="Times New Roman" w:hAnsi="Times New Roman" w:cs="Times New Roman"/>
          <w:sz w:val="28"/>
          <w:szCs w:val="28"/>
        </w:rPr>
        <w:t>находить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брешь</w:t>
      </w:r>
      <w:r w:rsidRPr="008A0BA1">
        <w:rPr>
          <w:rFonts w:ascii="Times New Roman" w:hAnsi="Times New Roman" w:cs="Times New Roman"/>
          <w:sz w:val="28"/>
          <w:szCs w:val="28"/>
          <w:lang w:val="en-US"/>
        </w:rPr>
        <w:t xml:space="preserve">; propagate ─ </w:t>
      </w:r>
      <w:r w:rsidRPr="008A0BA1">
        <w:rPr>
          <w:rFonts w:ascii="Times New Roman" w:hAnsi="Times New Roman" w:cs="Times New Roman"/>
          <w:sz w:val="28"/>
          <w:szCs w:val="28"/>
        </w:rPr>
        <w:t>распространять</w:t>
      </w:r>
      <w:r w:rsidRPr="008A0BA1">
        <w:rPr>
          <w:rFonts w:ascii="Times New Roman" w:hAnsi="Times New Roman" w:cs="Times New Roman"/>
          <w:sz w:val="28"/>
          <w:szCs w:val="28"/>
          <w:lang w:val="en-US"/>
        </w:rPr>
        <w:t xml:space="preserve">; embed ─ </w:t>
      </w:r>
      <w:r w:rsidRPr="008A0BA1">
        <w:rPr>
          <w:rFonts w:ascii="Times New Roman" w:hAnsi="Times New Roman" w:cs="Times New Roman"/>
          <w:sz w:val="28"/>
          <w:szCs w:val="28"/>
        </w:rPr>
        <w:t>встраивать</w:t>
      </w:r>
      <w:r w:rsidRPr="008A0BA1">
        <w:rPr>
          <w:rFonts w:ascii="Times New Roman" w:hAnsi="Times New Roman" w:cs="Times New Roman"/>
          <w:sz w:val="28"/>
          <w:szCs w:val="28"/>
          <w:lang w:val="en-US"/>
        </w:rPr>
        <w:t xml:space="preserve">; robust ─ </w:t>
      </w:r>
      <w:r w:rsidRPr="008A0BA1">
        <w:rPr>
          <w:rFonts w:ascii="Times New Roman" w:hAnsi="Times New Roman" w:cs="Times New Roman"/>
          <w:sz w:val="28"/>
          <w:szCs w:val="28"/>
        </w:rPr>
        <w:t>устойчивый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сбоям</w:t>
      </w:r>
      <w:r w:rsidRPr="008A0BA1">
        <w:rPr>
          <w:rFonts w:ascii="Times New Roman" w:hAnsi="Times New Roman" w:cs="Times New Roman"/>
          <w:sz w:val="28"/>
          <w:szCs w:val="28"/>
          <w:lang w:val="en-US"/>
        </w:rPr>
        <w:t xml:space="preserve">; shut down ─ </w:t>
      </w:r>
      <w:r w:rsidRPr="008A0BA1">
        <w:rPr>
          <w:rFonts w:ascii="Times New Roman" w:hAnsi="Times New Roman" w:cs="Times New Roman"/>
          <w:sz w:val="28"/>
          <w:szCs w:val="28"/>
        </w:rPr>
        <w:t>завершать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работу</w:t>
      </w:r>
      <w:r w:rsidRPr="008A0BA1">
        <w:rPr>
          <w:rFonts w:ascii="Times New Roman" w:hAnsi="Times New Roman" w:cs="Times New Roman"/>
          <w:sz w:val="28"/>
          <w:szCs w:val="28"/>
          <w:lang w:val="en-US"/>
        </w:rPr>
        <w:t>; inherently</w:t>
      </w:r>
      <w:bookmarkStart w:id="248" w:name="_Hlk62490943"/>
      <w:r w:rsidRPr="008A0BA1">
        <w:rPr>
          <w:rFonts w:ascii="Times New Roman" w:hAnsi="Times New Roman" w:cs="Times New Roman"/>
          <w:sz w:val="28"/>
          <w:szCs w:val="28"/>
          <w:lang w:val="en-US"/>
        </w:rPr>
        <w:t xml:space="preserve"> ─ </w:t>
      </w:r>
      <w:r w:rsidRPr="008A0BA1">
        <w:rPr>
          <w:rFonts w:ascii="Times New Roman" w:hAnsi="Times New Roman" w:cs="Times New Roman"/>
          <w:sz w:val="28"/>
          <w:szCs w:val="28"/>
        </w:rPr>
        <w:t>внутренне</w:t>
      </w:r>
      <w:r w:rsidRPr="008A0BA1">
        <w:rPr>
          <w:rFonts w:ascii="Times New Roman" w:hAnsi="Times New Roman" w:cs="Times New Roman"/>
          <w:sz w:val="28"/>
          <w:szCs w:val="28"/>
          <w:lang w:val="en-US"/>
        </w:rPr>
        <w:t>.</w:t>
      </w:r>
    </w:p>
    <w:p w14:paraId="4941318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516BB2C" w14:textId="77777777" w:rsidR="008A0BA1" w:rsidRPr="008A0BA1" w:rsidRDefault="008A0BA1" w:rsidP="008A0BA1">
      <w:pPr>
        <w:spacing w:after="0" w:line="240" w:lineRule="auto"/>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Match the words with the definitions below.</w:t>
      </w:r>
    </w:p>
    <w:p w14:paraId="341775BB" w14:textId="77777777" w:rsid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Malicious, malware, damage, identity, threat, to pretend, to scare, to spread, scam, to disguise, to replicate, to prevent, to encrypt, 14) firewall.</w:t>
      </w:r>
    </w:p>
    <w:p w14:paraId="030C4C3F"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p>
    <w:p w14:paraId="09D5C10A"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physical harm that is done to an object</w:t>
      </w:r>
    </w:p>
    <w:p w14:paraId="685B604B"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who you are, your name, date of birth, etc.</w:t>
      </w:r>
    </w:p>
    <w:p w14:paraId="148A0EE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to cause great fear, frighten</w:t>
      </w:r>
    </w:p>
    <w:p w14:paraId="0F6A938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to make </w:t>
      </w:r>
      <w:bookmarkStart w:id="249" w:name="_Hlk62499480"/>
      <w:r w:rsidRPr="008A0BA1">
        <w:rPr>
          <w:rFonts w:ascii="Times New Roman" w:hAnsi="Times New Roman" w:cs="Times New Roman"/>
          <w:sz w:val="28"/>
          <w:szCs w:val="28"/>
          <w:lang w:val="en-US"/>
        </w:rPr>
        <w:t>something</w:t>
      </w:r>
      <w:bookmarkEnd w:id="249"/>
      <w:r w:rsidRPr="008A0BA1">
        <w:rPr>
          <w:rFonts w:ascii="Times New Roman" w:hAnsi="Times New Roman" w:cs="Times New Roman"/>
          <w:sz w:val="28"/>
          <w:szCs w:val="28"/>
          <w:lang w:val="en-US"/>
        </w:rPr>
        <w:t xml:space="preserve"> unrecognizable by changing its appearance</w:t>
      </w:r>
    </w:p>
    <w:p w14:paraId="06AA733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intended to do harm</w:t>
      </w:r>
    </w:p>
    <w:p w14:paraId="5411EDC6"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an illegal trick with the purpose of getting money from people</w:t>
      </w:r>
    </w:p>
    <w:p w14:paraId="4EDBB00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malicious software</w:t>
      </w:r>
    </w:p>
    <w:p w14:paraId="5CFBDF7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a computer system or program that automatically blocks an unauthorized access to a computer when it is connected to the Internet</w:t>
      </w:r>
    </w:p>
    <w:p w14:paraId="45B9C9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to claim that </w:t>
      </w:r>
      <w:bookmarkStart w:id="250" w:name="_Hlk62499537"/>
      <w:r w:rsidRPr="008A0BA1">
        <w:rPr>
          <w:rFonts w:ascii="Times New Roman" w:hAnsi="Times New Roman" w:cs="Times New Roman"/>
          <w:sz w:val="28"/>
          <w:szCs w:val="28"/>
          <w:lang w:val="en-US"/>
        </w:rPr>
        <w:t>something</w:t>
      </w:r>
      <w:bookmarkEnd w:id="250"/>
      <w:r w:rsidRPr="008A0BA1">
        <w:rPr>
          <w:rFonts w:ascii="Times New Roman" w:hAnsi="Times New Roman" w:cs="Times New Roman"/>
          <w:sz w:val="28"/>
          <w:szCs w:val="28"/>
          <w:lang w:val="en-US"/>
        </w:rPr>
        <w:t xml:space="preserve"> is true, when it is not</w:t>
      </w:r>
    </w:p>
    <w:p w14:paraId="03704C1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to convert data into a special code to prevent unauthorized access</w:t>
      </w:r>
    </w:p>
    <w:p w14:paraId="0623AF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a danger that something unpleasant might happen to people</w:t>
      </w:r>
    </w:p>
    <w:p w14:paraId="220CB9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12. to gradually reach a larger area or more people</w:t>
      </w:r>
    </w:p>
    <w:p w14:paraId="5D433D0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13. to stop something from happening</w:t>
      </w:r>
    </w:p>
    <w:p w14:paraId="77885AE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14. to make an exact copy, reproduce</w:t>
      </w:r>
    </w:p>
    <w:p w14:paraId="45134BD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p>
    <w:p w14:paraId="1050884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 Using a dictionary add as many words as possible into the table.</w:t>
      </w:r>
    </w:p>
    <w:tbl>
      <w:tblPr>
        <w:tblStyle w:val="5"/>
        <w:tblW w:w="0" w:type="auto"/>
        <w:tblLook w:val="04A0" w:firstRow="1" w:lastRow="0" w:firstColumn="1" w:lastColumn="0" w:noHBand="0" w:noVBand="1"/>
      </w:tblPr>
      <w:tblGrid>
        <w:gridCol w:w="3097"/>
        <w:gridCol w:w="3126"/>
        <w:gridCol w:w="3122"/>
      </w:tblGrid>
      <w:tr w:rsidR="008A0BA1" w:rsidRPr="008A0BA1" w14:paraId="6A9363B4" w14:textId="77777777" w:rsidTr="00935719">
        <w:tc>
          <w:tcPr>
            <w:tcW w:w="3190" w:type="dxa"/>
          </w:tcPr>
          <w:p w14:paraId="7C893FEB"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Verbs</w:t>
            </w:r>
          </w:p>
          <w:p w14:paraId="38660DB0"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 to boot</w:t>
            </w:r>
          </w:p>
          <w:p w14:paraId="3E27E165"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w:t>
            </w:r>
          </w:p>
          <w:p w14:paraId="1AFEABF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3. to infect</w:t>
            </w:r>
          </w:p>
          <w:p w14:paraId="37181F7D"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4.</w:t>
            </w:r>
          </w:p>
          <w:p w14:paraId="337CC272"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w:t>
            </w:r>
          </w:p>
          <w:p w14:paraId="543C668E"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6. to encrypt</w:t>
            </w:r>
          </w:p>
          <w:p w14:paraId="2C3738F1"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7. </w:t>
            </w:r>
          </w:p>
        </w:tc>
        <w:tc>
          <w:tcPr>
            <w:tcW w:w="3190" w:type="dxa"/>
          </w:tcPr>
          <w:p w14:paraId="5D9049D8"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Adjectives</w:t>
            </w:r>
          </w:p>
          <w:p w14:paraId="036DCA93" w14:textId="77777777" w:rsidR="008A0BA1" w:rsidRPr="008A0BA1" w:rsidRDefault="008A0BA1" w:rsidP="008A0BA1">
            <w:pPr>
              <w:ind w:firstLine="709"/>
              <w:jc w:val="both"/>
              <w:rPr>
                <w:rFonts w:ascii="Times New Roman" w:hAnsi="Times New Roman" w:cs="Times New Roman"/>
                <w:bCs/>
                <w:sz w:val="28"/>
                <w:szCs w:val="28"/>
                <w:lang w:val="en-US"/>
              </w:rPr>
            </w:pPr>
          </w:p>
          <w:p w14:paraId="26011A7B" w14:textId="77777777" w:rsidR="008A0BA1" w:rsidRPr="008A0BA1" w:rsidRDefault="008A0BA1" w:rsidP="008A0BA1">
            <w:pPr>
              <w:ind w:firstLine="709"/>
              <w:jc w:val="both"/>
              <w:rPr>
                <w:rFonts w:ascii="Times New Roman" w:hAnsi="Times New Roman" w:cs="Times New Roman"/>
                <w:bCs/>
                <w:sz w:val="28"/>
                <w:szCs w:val="28"/>
                <w:lang w:val="en-US"/>
              </w:rPr>
            </w:pPr>
          </w:p>
          <w:p w14:paraId="1361B98D" w14:textId="77777777" w:rsidR="008A0BA1" w:rsidRPr="008A0BA1" w:rsidRDefault="008A0BA1" w:rsidP="008A0BA1">
            <w:pPr>
              <w:ind w:firstLine="709"/>
              <w:jc w:val="both"/>
              <w:rPr>
                <w:rFonts w:ascii="Times New Roman" w:hAnsi="Times New Roman" w:cs="Times New Roman"/>
                <w:bCs/>
                <w:sz w:val="28"/>
                <w:szCs w:val="28"/>
                <w:lang w:val="en-US"/>
              </w:rPr>
            </w:pPr>
          </w:p>
          <w:p w14:paraId="27181A0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restored</w:t>
            </w:r>
          </w:p>
          <w:p w14:paraId="62AB8D81" w14:textId="77777777" w:rsidR="008A0BA1" w:rsidRPr="008A0BA1" w:rsidRDefault="008A0BA1" w:rsidP="008A0BA1">
            <w:pPr>
              <w:ind w:firstLine="709"/>
              <w:jc w:val="both"/>
              <w:rPr>
                <w:rFonts w:ascii="Times New Roman" w:hAnsi="Times New Roman" w:cs="Times New Roman"/>
                <w:bCs/>
                <w:sz w:val="28"/>
                <w:szCs w:val="28"/>
                <w:lang w:val="en-US"/>
              </w:rPr>
            </w:pPr>
          </w:p>
          <w:p w14:paraId="6A607D94" w14:textId="77777777" w:rsidR="008A0BA1" w:rsidRPr="008A0BA1" w:rsidRDefault="008A0BA1" w:rsidP="008A0BA1">
            <w:pPr>
              <w:ind w:firstLine="709"/>
              <w:jc w:val="both"/>
              <w:rPr>
                <w:rFonts w:ascii="Times New Roman" w:hAnsi="Times New Roman" w:cs="Times New Roman"/>
                <w:bCs/>
                <w:sz w:val="28"/>
                <w:szCs w:val="28"/>
                <w:lang w:val="en-US"/>
              </w:rPr>
            </w:pPr>
          </w:p>
          <w:p w14:paraId="12BE904D" w14:textId="77777777" w:rsidR="008A0BA1" w:rsidRPr="008A0BA1" w:rsidRDefault="008A0BA1" w:rsidP="008A0BA1">
            <w:pPr>
              <w:ind w:firstLine="709"/>
              <w:jc w:val="both"/>
              <w:rPr>
                <w:rFonts w:ascii="Times New Roman" w:hAnsi="Times New Roman" w:cs="Times New Roman"/>
                <w:bCs/>
                <w:sz w:val="28"/>
                <w:szCs w:val="28"/>
                <w:lang w:val="en-US"/>
              </w:rPr>
            </w:pPr>
          </w:p>
        </w:tc>
        <w:tc>
          <w:tcPr>
            <w:tcW w:w="3191" w:type="dxa"/>
          </w:tcPr>
          <w:p w14:paraId="33B2A547"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Nouns</w:t>
            </w:r>
          </w:p>
          <w:p w14:paraId="677B5D52" w14:textId="77777777" w:rsidR="008A0BA1" w:rsidRPr="008A0BA1" w:rsidRDefault="008A0BA1" w:rsidP="008A0BA1">
            <w:pPr>
              <w:ind w:firstLine="709"/>
              <w:jc w:val="both"/>
              <w:rPr>
                <w:rFonts w:ascii="Times New Roman" w:hAnsi="Times New Roman" w:cs="Times New Roman"/>
                <w:bCs/>
                <w:sz w:val="28"/>
                <w:szCs w:val="28"/>
                <w:lang w:val="en-US"/>
              </w:rPr>
            </w:pPr>
          </w:p>
          <w:p w14:paraId="02B80C67"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partition</w:t>
            </w:r>
          </w:p>
          <w:p w14:paraId="69C07753" w14:textId="77777777" w:rsidR="008A0BA1" w:rsidRPr="008A0BA1" w:rsidRDefault="008A0BA1" w:rsidP="008A0BA1">
            <w:pPr>
              <w:jc w:val="both"/>
              <w:rPr>
                <w:rFonts w:ascii="Times New Roman" w:hAnsi="Times New Roman" w:cs="Times New Roman"/>
                <w:bCs/>
                <w:sz w:val="28"/>
                <w:szCs w:val="28"/>
                <w:lang w:val="en-US"/>
              </w:rPr>
            </w:pPr>
          </w:p>
          <w:p w14:paraId="17AE95EE" w14:textId="77777777" w:rsidR="008A0BA1" w:rsidRPr="008A0BA1" w:rsidRDefault="008A0BA1" w:rsidP="008A0BA1">
            <w:pPr>
              <w:ind w:firstLine="709"/>
              <w:jc w:val="both"/>
              <w:rPr>
                <w:rFonts w:ascii="Times New Roman" w:hAnsi="Times New Roman" w:cs="Times New Roman"/>
                <w:bCs/>
                <w:sz w:val="28"/>
                <w:szCs w:val="28"/>
                <w:lang w:val="en-US"/>
              </w:rPr>
            </w:pPr>
          </w:p>
          <w:p w14:paraId="1FBA8FB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location</w:t>
            </w:r>
          </w:p>
          <w:p w14:paraId="532871E4" w14:textId="77777777" w:rsidR="008A0BA1" w:rsidRPr="008A0BA1" w:rsidRDefault="008A0BA1" w:rsidP="008A0BA1">
            <w:pPr>
              <w:ind w:firstLine="709"/>
              <w:jc w:val="both"/>
              <w:rPr>
                <w:rFonts w:ascii="Times New Roman" w:hAnsi="Times New Roman" w:cs="Times New Roman"/>
                <w:bCs/>
                <w:sz w:val="28"/>
                <w:szCs w:val="28"/>
                <w:lang w:val="en-US"/>
              </w:rPr>
            </w:pPr>
          </w:p>
          <w:p w14:paraId="51A60ED2"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extension</w:t>
            </w:r>
          </w:p>
        </w:tc>
      </w:tr>
    </w:tbl>
    <w:p w14:paraId="3364F34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42D6443C"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 Choose the words with similar meaning from the two groups and arrange them in pairs.</w:t>
      </w:r>
    </w:p>
    <w:p w14:paraId="3104904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Partition, root, overload, encryption, remote, malware, inject, web scripting.  </w:t>
      </w:r>
    </w:p>
    <w:p w14:paraId="171FF5D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Virus, access, a code, directory, program, table, key, the network. </w:t>
      </w:r>
    </w:p>
    <w:p w14:paraId="40282C1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02FBA5B"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IV. Match the words with a similar meaning. Check any unknown words in a dictionary. </w:t>
      </w:r>
    </w:p>
    <w:p w14:paraId="220D0CA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To delete; 2. Malicious; 3. Charges; 4. To replicate; 5. Scam; 6. Identity; 7. Secure; 8. Damage;</w:t>
      </w:r>
    </w:p>
    <w:p w14:paraId="69AB231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Expenses, costs; b. To duplicate; c. Harm; d. To remove; e. Safe; f. Harmful; g. Fraud; h. Personal information.</w:t>
      </w:r>
    </w:p>
    <w:p w14:paraId="656EA4BD" w14:textId="77777777" w:rsidR="008A0BA1" w:rsidRPr="008A0BA1" w:rsidRDefault="008A0BA1" w:rsidP="008A0BA1">
      <w:pPr>
        <w:spacing w:after="0" w:line="240" w:lineRule="auto"/>
        <w:ind w:firstLine="709"/>
        <w:contextualSpacing/>
        <w:jc w:val="both"/>
        <w:rPr>
          <w:lang w:val="en-US"/>
        </w:rPr>
      </w:pPr>
    </w:p>
    <w:p w14:paraId="60B2D002"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Match the words. Check that you know the meanings of the phrases. Then complete the sentences below. </w:t>
      </w:r>
    </w:p>
    <w:p w14:paraId="46E2C567"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1) commit; 2) unauthorized; 3) phishing; 4) antivirus; 5) security; 6) self-replicating; 7) built-in; 8) verify;</w:t>
      </w:r>
    </w:p>
    <w:p w14:paraId="04BBD0BF"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 xml:space="preserve">a) program b) firewalls c) access d) email e) information f) crimes g) software h) warning. </w:t>
      </w:r>
    </w:p>
    <w:p w14:paraId="3443D81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Virus is a ___ that interferes with a computer’s hardware or operating system. 2. Some computers come with security software. Windows 7 and Mac OS X already have ___. 3. ___ can protect you from infected email attachments, Internet worms, and fake websites. 4. Cybercriminals __ by stealing people’s money or their identity data. 5. ___ is disguised to look like official communications from a legitimate website. 6. Once installed, spyware programs can have ___ to user’s activities – such as Internet surfing habits and browser activity. 7. If you ___ about your identity on a fake website, scammers can use these details to withdraw money from your bank account. 8. When you visit a malicious site your browser will display a red ___ message.</w:t>
      </w:r>
    </w:p>
    <w:p w14:paraId="29C51C9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9E64524"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VI.  Translate the following sentences into English.</w:t>
      </w:r>
    </w:p>
    <w:p w14:paraId="61F734B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63AE4A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rPr>
        <w:t>1. Существует ряд Интернет угроз, с которыми мы можем столкнуться в сети: кража личных данных, шпионское программное обеспечение, фальшивые антивирусы и другие вредоносные программы. 2. Хорошее антивирусное программное обеспечение должно предлагать защиту в режиме реального времени. 3. – Что может заблокировать несанкционированный доступ к компьютеру из сети? 4. Однажды установив антивирусное программное обеспечение, вам необходимо обновлять его регулярно. 5. – Я не уверен, какой антивирус подойдет для моего компьютера. Что вы можете мне посоветовать? – Попробуйте загрузить бесплатную пробную версию вот этого программного обеспечения. Оно предоставляет защиту высокого уровня без замедления работы вашего устройства. 6. – Тебе бы лучше сделать резервные копии твоих файлов в сети, другими словами, в облаке. – Какая разница? – Когда ты хранишь информацию в облаке, она сохраняется на сервере в Интернете. Ты всегда можешь иметь доступ к своим файлам, даже если компьютер поврежден. 7. Вам не следует открывать почтовые приложения, полученные от незнакомых людей или нажимать на ссылку, содержащуюся в письме. Иначе вы можете стать жертвой кибермошенничества. 8. – Мне помочь тебе с программой по шифрованию? – Да, пожалуйста. 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могу</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полностью</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разобраться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ней</w:t>
      </w:r>
      <w:r w:rsidRPr="008A0BA1">
        <w:rPr>
          <w:rFonts w:ascii="Times New Roman" w:hAnsi="Times New Roman" w:cs="Times New Roman"/>
          <w:sz w:val="28"/>
          <w:szCs w:val="28"/>
          <w:lang w:val="en-US"/>
        </w:rPr>
        <w:t>.</w:t>
      </w:r>
    </w:p>
    <w:p w14:paraId="307FA513"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sz w:val="28"/>
          <w:szCs w:val="28"/>
          <w:lang w:val="en-US"/>
        </w:rPr>
        <w:cr/>
      </w:r>
      <w:r w:rsidRPr="008A0BA1">
        <w:rPr>
          <w:rFonts w:ascii="Times New Roman" w:hAnsi="Times New Roman" w:cs="Times New Roman"/>
          <w:i/>
          <w:sz w:val="28"/>
          <w:szCs w:val="28"/>
          <w:lang w:val="en-US"/>
        </w:rPr>
        <w:t xml:space="preserve"> A. TEXT STUDY</w:t>
      </w:r>
    </w:p>
    <w:p w14:paraId="2BECA996"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3132B79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Why do most programs catch viruses?</w:t>
      </w:r>
    </w:p>
    <w:p w14:paraId="01BAA68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What criteria can computer viruses be categorized according to?</w:t>
      </w:r>
    </w:p>
    <w:p w14:paraId="70934E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Enlist the types of viruses and characterize them briefly.</w:t>
      </w:r>
    </w:p>
    <w:p w14:paraId="5E290D9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What can each type of virus affect? Give examples.</w:t>
      </w:r>
    </w:p>
    <w:p w14:paraId="67FB8D9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What are the protection measures against each type of virus?</w:t>
      </w:r>
    </w:p>
    <w:p w14:paraId="38746A2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What are logic bombs?</w:t>
      </w:r>
    </w:p>
    <w:p w14:paraId="6518EA6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7E64166"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TEXT A. Computer Viruses</w:t>
      </w:r>
    </w:p>
    <w:bookmarkEnd w:id="248"/>
    <w:p w14:paraId="2767ABD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computer virus is </w:t>
      </w:r>
      <w:bookmarkStart w:id="251" w:name="_Hlk62508404"/>
      <w:r w:rsidRPr="008A0BA1">
        <w:rPr>
          <w:rFonts w:ascii="Times New Roman" w:hAnsi="Times New Roman" w:cs="Times New Roman"/>
          <w:sz w:val="28"/>
          <w:szCs w:val="28"/>
          <w:lang w:val="en-US"/>
        </w:rPr>
        <w:t xml:space="preserve">a </w:t>
      </w:r>
      <w:bookmarkStart w:id="252" w:name="_Hlk62488297"/>
      <w:r w:rsidRPr="008A0BA1">
        <w:rPr>
          <w:rFonts w:ascii="Times New Roman" w:hAnsi="Times New Roman" w:cs="Times New Roman"/>
          <w:sz w:val="28"/>
          <w:szCs w:val="28"/>
          <w:lang w:val="en-US"/>
        </w:rPr>
        <w:t xml:space="preserve">malware program </w:t>
      </w:r>
      <w:bookmarkEnd w:id="252"/>
      <w:r w:rsidRPr="008A0BA1">
        <w:rPr>
          <w:rFonts w:ascii="Times New Roman" w:hAnsi="Times New Roman" w:cs="Times New Roman"/>
          <w:sz w:val="28"/>
          <w:szCs w:val="28"/>
          <w:lang w:val="en-US"/>
        </w:rPr>
        <w:t xml:space="preserve">that is written </w:t>
      </w:r>
      <w:bookmarkStart w:id="253" w:name="_Hlk62488334"/>
      <w:r w:rsidRPr="008A0BA1">
        <w:rPr>
          <w:rFonts w:ascii="Times New Roman" w:hAnsi="Times New Roman" w:cs="Times New Roman"/>
          <w:sz w:val="28"/>
          <w:szCs w:val="28"/>
          <w:lang w:val="en-US"/>
        </w:rPr>
        <w:t>intentionally</w:t>
      </w:r>
      <w:bookmarkEnd w:id="253"/>
      <w:r w:rsidRPr="008A0BA1">
        <w:rPr>
          <w:rFonts w:ascii="Times New Roman" w:hAnsi="Times New Roman" w:cs="Times New Roman"/>
          <w:sz w:val="28"/>
          <w:szCs w:val="28"/>
          <w:lang w:val="en-US"/>
        </w:rPr>
        <w:t xml:space="preserve"> to gain access to a computer without its owner’s permission. </w:t>
      </w:r>
      <w:bookmarkEnd w:id="251"/>
      <w:r w:rsidRPr="008A0BA1">
        <w:rPr>
          <w:rFonts w:ascii="Times New Roman" w:hAnsi="Times New Roman" w:cs="Times New Roman"/>
          <w:sz w:val="28"/>
          <w:szCs w:val="28"/>
          <w:lang w:val="en-US"/>
        </w:rPr>
        <w:t xml:space="preserve">These kinds of programs are primarily written to steal or destroy computer data. Most systems catch viruses due to program bugs, the </w:t>
      </w:r>
      <w:bookmarkStart w:id="254" w:name="_Hlk62488361"/>
      <w:r w:rsidRPr="008A0BA1">
        <w:rPr>
          <w:rFonts w:ascii="Times New Roman" w:hAnsi="Times New Roman" w:cs="Times New Roman"/>
          <w:sz w:val="28"/>
          <w:szCs w:val="28"/>
          <w:lang w:val="en-US"/>
        </w:rPr>
        <w:t xml:space="preserve">vulnerability </w:t>
      </w:r>
      <w:bookmarkEnd w:id="254"/>
      <w:r w:rsidRPr="008A0BA1">
        <w:rPr>
          <w:rFonts w:ascii="Times New Roman" w:hAnsi="Times New Roman" w:cs="Times New Roman"/>
          <w:sz w:val="28"/>
          <w:szCs w:val="28"/>
          <w:lang w:val="en-US"/>
        </w:rPr>
        <w:t>of operating systems, and poor security practices.</w:t>
      </w:r>
    </w:p>
    <w:p w14:paraId="4F37288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There are different types of </w:t>
      </w:r>
      <w:bookmarkStart w:id="255" w:name="_Hlk62507950"/>
      <w:r w:rsidRPr="008A0BA1">
        <w:rPr>
          <w:rFonts w:ascii="Times New Roman" w:hAnsi="Times New Roman" w:cs="Times New Roman"/>
          <w:sz w:val="28"/>
          <w:szCs w:val="28"/>
          <w:lang w:val="en-US"/>
        </w:rPr>
        <w:t xml:space="preserve">computer viruses that can be categorized according to </w:t>
      </w:r>
      <w:bookmarkEnd w:id="255"/>
      <w:r w:rsidRPr="008A0BA1">
        <w:rPr>
          <w:rFonts w:ascii="Times New Roman" w:hAnsi="Times New Roman" w:cs="Times New Roman"/>
          <w:sz w:val="28"/>
          <w:szCs w:val="28"/>
          <w:lang w:val="en-US"/>
        </w:rPr>
        <w:t>their origin, spreading capabilities, storage location, files they infect and destructive nature. Do you know the first-ever computer virus (named Creeper) was an experimental self-replicating program written by Bob Thomas at BBN Technologies in 1971?</w:t>
      </w:r>
    </w:p>
    <w:p w14:paraId="121A6DF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 Boot Sector Virus. </w:t>
      </w:r>
      <w:r w:rsidRPr="008A0BA1">
        <w:rPr>
          <w:rFonts w:ascii="Times New Roman" w:hAnsi="Times New Roman" w:cs="Times New Roman"/>
          <w:sz w:val="28"/>
          <w:szCs w:val="28"/>
          <w:lang w:val="en-US"/>
        </w:rPr>
        <w:t xml:space="preserve">Boot Sector virus infects the storage device’s master boot record (MBR). Any media, whether it is </w:t>
      </w:r>
      <w:bookmarkStart w:id="256" w:name="_Hlk62488437"/>
      <w:r w:rsidRPr="008A0BA1">
        <w:rPr>
          <w:rFonts w:ascii="Times New Roman" w:hAnsi="Times New Roman" w:cs="Times New Roman"/>
          <w:sz w:val="28"/>
          <w:szCs w:val="28"/>
          <w:lang w:val="en-US"/>
        </w:rPr>
        <w:t>bootable</w:t>
      </w:r>
      <w:bookmarkEnd w:id="256"/>
      <w:r w:rsidRPr="008A0BA1">
        <w:rPr>
          <w:rFonts w:ascii="Times New Roman" w:hAnsi="Times New Roman" w:cs="Times New Roman"/>
          <w:sz w:val="28"/>
          <w:szCs w:val="28"/>
          <w:lang w:val="en-US"/>
        </w:rPr>
        <w:t xml:space="preserve"> or not can </w:t>
      </w:r>
      <w:bookmarkStart w:id="257" w:name="_Hlk62488456"/>
      <w:r w:rsidRPr="008A0BA1">
        <w:rPr>
          <w:rFonts w:ascii="Times New Roman" w:hAnsi="Times New Roman" w:cs="Times New Roman"/>
          <w:sz w:val="28"/>
          <w:szCs w:val="28"/>
          <w:lang w:val="en-US"/>
        </w:rPr>
        <w:t>trigger</w:t>
      </w:r>
      <w:bookmarkEnd w:id="257"/>
      <w:r w:rsidRPr="008A0BA1">
        <w:rPr>
          <w:rFonts w:ascii="Times New Roman" w:hAnsi="Times New Roman" w:cs="Times New Roman"/>
          <w:sz w:val="28"/>
          <w:szCs w:val="28"/>
          <w:lang w:val="en-US"/>
        </w:rPr>
        <w:t xml:space="preserve"> this virus. These viruses </w:t>
      </w:r>
      <w:bookmarkStart w:id="258" w:name="_Hlk62501555"/>
      <w:r w:rsidRPr="008A0BA1">
        <w:rPr>
          <w:rFonts w:ascii="Times New Roman" w:hAnsi="Times New Roman" w:cs="Times New Roman"/>
          <w:sz w:val="28"/>
          <w:szCs w:val="28"/>
          <w:lang w:val="en-US"/>
        </w:rPr>
        <w:t xml:space="preserve">inject their code </w:t>
      </w:r>
      <w:bookmarkEnd w:id="258"/>
      <w:r w:rsidRPr="008A0BA1">
        <w:rPr>
          <w:rFonts w:ascii="Times New Roman" w:hAnsi="Times New Roman" w:cs="Times New Roman"/>
          <w:sz w:val="28"/>
          <w:szCs w:val="28"/>
          <w:lang w:val="en-US"/>
        </w:rPr>
        <w:t xml:space="preserve">to hard disk’s </w:t>
      </w:r>
      <w:bookmarkStart w:id="259" w:name="_Hlk62488489"/>
      <w:r w:rsidRPr="008A0BA1">
        <w:rPr>
          <w:rFonts w:ascii="Times New Roman" w:hAnsi="Times New Roman" w:cs="Times New Roman"/>
          <w:sz w:val="28"/>
          <w:szCs w:val="28"/>
          <w:lang w:val="en-US"/>
        </w:rPr>
        <w:t>partition table</w:t>
      </w:r>
      <w:bookmarkEnd w:id="259"/>
      <w:r w:rsidRPr="008A0BA1">
        <w:rPr>
          <w:rFonts w:ascii="Times New Roman" w:hAnsi="Times New Roman" w:cs="Times New Roman"/>
          <w:sz w:val="28"/>
          <w:szCs w:val="28"/>
          <w:lang w:val="en-US"/>
        </w:rPr>
        <w:t xml:space="preserve">. It then gets into the main memory once the computer restarts. Booting problems, unstable system performance and inability to locate hard disk are common issues that may arise after getting infected. However, it has become rare since the </w:t>
      </w:r>
      <w:bookmarkStart w:id="260" w:name="_Hlk62488969"/>
      <w:r w:rsidRPr="008A0BA1">
        <w:rPr>
          <w:rFonts w:ascii="Times New Roman" w:hAnsi="Times New Roman" w:cs="Times New Roman"/>
          <w:sz w:val="28"/>
          <w:szCs w:val="28"/>
          <w:lang w:val="en-US"/>
        </w:rPr>
        <w:t>decline</w:t>
      </w:r>
      <w:bookmarkEnd w:id="260"/>
      <w:r w:rsidRPr="008A0BA1">
        <w:rPr>
          <w:rFonts w:ascii="Times New Roman" w:hAnsi="Times New Roman" w:cs="Times New Roman"/>
          <w:sz w:val="28"/>
          <w:szCs w:val="28"/>
          <w:lang w:val="en-US"/>
        </w:rPr>
        <w:t xml:space="preserve"> in floppy disks. Modern operating systems come with an inbuilt boot sector safeguard. The virus can affect any file after getting into the main memory. Examples: Form, Disk Killer, Stone virus, Polyboot.B. Protection: Make sure that the disk you are using is write-protected. Do not start/restart the computer with unknown external disks connected.</w:t>
      </w:r>
    </w:p>
    <w:p w14:paraId="1AF9ECB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2. Direct Action Virus. </w:t>
      </w:r>
      <w:r w:rsidRPr="008A0BA1">
        <w:rPr>
          <w:rFonts w:ascii="Times New Roman" w:hAnsi="Times New Roman" w:cs="Times New Roman"/>
          <w:sz w:val="28"/>
          <w:szCs w:val="28"/>
          <w:lang w:val="en-US"/>
        </w:rPr>
        <w:t xml:space="preserve">This virus quickly gets into the main memory, infects all programs/files/folder defined in Autoexec.bat path and then deletes itself. It can also destroy the data present in hard disk or USB attached to the computer. While these viruses are found in hard disk’s root directory, they are capable of changing location on every execution. </w:t>
      </w:r>
      <w:bookmarkStart w:id="261" w:name="_Hlk62508578"/>
      <w:r w:rsidRPr="008A0BA1">
        <w:rPr>
          <w:rFonts w:ascii="Times New Roman" w:hAnsi="Times New Roman" w:cs="Times New Roman"/>
          <w:sz w:val="28"/>
          <w:szCs w:val="28"/>
          <w:lang w:val="en-US"/>
        </w:rPr>
        <w:t xml:space="preserve">In most cases, they don’t delete system files but alter the system’s overall performance. </w:t>
      </w:r>
      <w:bookmarkEnd w:id="261"/>
      <w:r w:rsidRPr="008A0BA1">
        <w:rPr>
          <w:rFonts w:ascii="Times New Roman" w:hAnsi="Times New Roman" w:cs="Times New Roman"/>
          <w:sz w:val="28"/>
          <w:szCs w:val="28"/>
          <w:lang w:val="en-US"/>
        </w:rPr>
        <w:t>It can affect all .exe and .com file extension. Example: VCL.428, created by the Virus Construction Laboratory. Protection: Use antivirus scanner. Direct action virus is easy to detect and all infected files can be restored completely.</w:t>
      </w:r>
    </w:p>
    <w:p w14:paraId="00FBA4C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3. Overwrite Virus. </w:t>
      </w:r>
      <w:r w:rsidRPr="008A0BA1">
        <w:rPr>
          <w:rFonts w:ascii="Times New Roman" w:hAnsi="Times New Roman" w:cs="Times New Roman"/>
          <w:sz w:val="28"/>
          <w:szCs w:val="28"/>
          <w:lang w:val="en-US"/>
        </w:rPr>
        <w:t xml:space="preserve">Overwrite viruses are very dangerous. They have affected a wide range of operating system including Windows, DOS, Macintosh, and Linux. They simply delete the data (partially or completely) and replace the old code with their own. They replace the file content without changing its size. It is easy to detect as the original program stops working. </w:t>
      </w:r>
      <w:bookmarkStart w:id="262" w:name="_Hlk62508634"/>
      <w:r w:rsidRPr="008A0BA1">
        <w:rPr>
          <w:rFonts w:ascii="Times New Roman" w:hAnsi="Times New Roman" w:cs="Times New Roman"/>
          <w:sz w:val="28"/>
          <w:szCs w:val="28"/>
          <w:lang w:val="en-US"/>
        </w:rPr>
        <w:t xml:space="preserve">Once the file gets infected, it can’t be restored and you will end up losing all data. </w:t>
      </w:r>
      <w:bookmarkEnd w:id="262"/>
      <w:r w:rsidRPr="008A0BA1">
        <w:rPr>
          <w:rFonts w:ascii="Times New Roman" w:hAnsi="Times New Roman" w:cs="Times New Roman"/>
          <w:sz w:val="28"/>
          <w:szCs w:val="28"/>
          <w:lang w:val="en-US"/>
        </w:rPr>
        <w:t>It can affect any file. Examples: Grog.377, Grog.202/456, Way, Loveletter. Protection: The only way to get rid of this virus is to delete all the infected files, so it’s better to keep your antivirus program updated, especially if you are using Windows.</w:t>
      </w:r>
    </w:p>
    <w:p w14:paraId="50ECBD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4. Web Scripting Virus. </w:t>
      </w:r>
      <w:r w:rsidRPr="008A0BA1">
        <w:rPr>
          <w:rFonts w:ascii="Times New Roman" w:hAnsi="Times New Roman" w:cs="Times New Roman"/>
          <w:sz w:val="28"/>
          <w:szCs w:val="28"/>
          <w:lang w:val="en-US"/>
        </w:rPr>
        <w:t xml:space="preserve">A web scripting virus </w:t>
      </w:r>
      <w:bookmarkStart w:id="263" w:name="_Hlk62489268"/>
      <w:r w:rsidRPr="008A0BA1">
        <w:rPr>
          <w:rFonts w:ascii="Times New Roman" w:hAnsi="Times New Roman" w:cs="Times New Roman"/>
          <w:sz w:val="28"/>
          <w:szCs w:val="28"/>
          <w:lang w:val="en-US"/>
        </w:rPr>
        <w:t>breach</w:t>
      </w:r>
      <w:bookmarkEnd w:id="263"/>
      <w:r w:rsidRPr="008A0BA1">
        <w:rPr>
          <w:rFonts w:ascii="Times New Roman" w:hAnsi="Times New Roman" w:cs="Times New Roman"/>
          <w:sz w:val="28"/>
          <w:szCs w:val="28"/>
          <w:lang w:val="en-US"/>
        </w:rPr>
        <w:t xml:space="preserve">es web browser security and allows attackers to inject client-side scripting into the web page. They </w:t>
      </w:r>
      <w:bookmarkStart w:id="264" w:name="_Hlk62489295"/>
      <w:r w:rsidRPr="008A0BA1">
        <w:rPr>
          <w:rFonts w:ascii="Times New Roman" w:hAnsi="Times New Roman" w:cs="Times New Roman"/>
          <w:sz w:val="28"/>
          <w:szCs w:val="28"/>
          <w:lang w:val="en-US"/>
        </w:rPr>
        <w:t>propagate</w:t>
      </w:r>
      <w:bookmarkEnd w:id="264"/>
      <w:r w:rsidRPr="008A0BA1">
        <w:rPr>
          <w:rFonts w:ascii="Times New Roman" w:hAnsi="Times New Roman" w:cs="Times New Roman"/>
          <w:sz w:val="28"/>
          <w:szCs w:val="28"/>
          <w:lang w:val="en-US"/>
        </w:rPr>
        <w:t xml:space="preserve"> quite faster than other </w:t>
      </w:r>
      <w:bookmarkStart w:id="265" w:name="_Hlk62489334"/>
      <w:r w:rsidRPr="008A0BA1">
        <w:rPr>
          <w:rFonts w:ascii="Times New Roman" w:hAnsi="Times New Roman" w:cs="Times New Roman"/>
          <w:sz w:val="28"/>
          <w:szCs w:val="28"/>
          <w:lang w:val="en-US"/>
        </w:rPr>
        <w:t>conventional</w:t>
      </w:r>
      <w:bookmarkEnd w:id="265"/>
      <w:r w:rsidRPr="008A0BA1">
        <w:rPr>
          <w:rFonts w:ascii="Times New Roman" w:hAnsi="Times New Roman" w:cs="Times New Roman"/>
          <w:sz w:val="28"/>
          <w:szCs w:val="28"/>
          <w:lang w:val="en-US"/>
        </w:rPr>
        <w:t xml:space="preserve"> viruses. </w:t>
      </w:r>
      <w:bookmarkStart w:id="266" w:name="_Hlk62508747"/>
      <w:r w:rsidRPr="008A0BA1">
        <w:rPr>
          <w:rFonts w:ascii="Times New Roman" w:hAnsi="Times New Roman" w:cs="Times New Roman"/>
          <w:sz w:val="28"/>
          <w:szCs w:val="28"/>
          <w:lang w:val="en-US"/>
        </w:rPr>
        <w:t xml:space="preserve">It is used to attack large sites like social networking, user review or email. </w:t>
      </w:r>
      <w:bookmarkEnd w:id="266"/>
      <w:r w:rsidRPr="008A0BA1">
        <w:rPr>
          <w:rFonts w:ascii="Times New Roman" w:hAnsi="Times New Roman" w:cs="Times New Roman"/>
          <w:sz w:val="28"/>
          <w:szCs w:val="28"/>
          <w:lang w:val="en-US"/>
        </w:rPr>
        <w:t xml:space="preserve">It has the potential to send a large amount of spam, fraud activity, and damage files on sever. It can affect any web page by injecting hidden code in </w:t>
      </w:r>
      <w:bookmarkStart w:id="267" w:name="_Hlk62489384"/>
      <w:r w:rsidRPr="008A0BA1">
        <w:rPr>
          <w:rFonts w:ascii="Times New Roman" w:hAnsi="Times New Roman" w:cs="Times New Roman"/>
          <w:sz w:val="28"/>
          <w:szCs w:val="28"/>
          <w:lang w:val="en-US"/>
        </w:rPr>
        <w:t xml:space="preserve">header, footer </w:t>
      </w:r>
      <w:bookmarkEnd w:id="267"/>
      <w:r w:rsidRPr="008A0BA1">
        <w:rPr>
          <w:rFonts w:ascii="Times New Roman" w:hAnsi="Times New Roman" w:cs="Times New Roman"/>
          <w:sz w:val="28"/>
          <w:szCs w:val="28"/>
          <w:lang w:val="en-US"/>
        </w:rPr>
        <w:t>or root access file. Examples: DDos, JS.fornight. Protection: Use malicious software removal tool in Windows, disable scripts, use cookie security or install real-time protection software for the web browser.</w:t>
      </w:r>
    </w:p>
    <w:p w14:paraId="251EAC3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5. Directory Virus. </w:t>
      </w:r>
      <w:r w:rsidRPr="008A0BA1">
        <w:rPr>
          <w:rFonts w:ascii="Times New Roman" w:hAnsi="Times New Roman" w:cs="Times New Roman"/>
          <w:sz w:val="28"/>
          <w:szCs w:val="28"/>
          <w:lang w:val="en-US"/>
        </w:rPr>
        <w:t xml:space="preserve">Directory Virus (also known as Cluster virus) infects the file by changing the DOS directory information. In this case, DOS points to the virus code rather than pointing to the original program. </w:t>
      </w:r>
      <w:bookmarkStart w:id="268" w:name="_Hlk62508806"/>
      <w:r w:rsidRPr="008A0BA1">
        <w:rPr>
          <w:rFonts w:ascii="Times New Roman" w:hAnsi="Times New Roman" w:cs="Times New Roman"/>
          <w:sz w:val="28"/>
          <w:szCs w:val="28"/>
          <w:lang w:val="en-US"/>
        </w:rPr>
        <w:t xml:space="preserve">When you run a program, DOS first loads and executes the virus code before running the actual program code. </w:t>
      </w:r>
      <w:bookmarkEnd w:id="268"/>
      <w:r w:rsidRPr="008A0BA1">
        <w:rPr>
          <w:rFonts w:ascii="Times New Roman" w:hAnsi="Times New Roman" w:cs="Times New Roman"/>
          <w:sz w:val="28"/>
          <w:szCs w:val="28"/>
          <w:lang w:val="en-US"/>
        </w:rPr>
        <w:t>It becomes very difficult to locate the original file after getting infected. It can affect: The entire program in the directory. Example: Dir-2. Protection: Install the antivirus to relocate the misplaced files.</w:t>
      </w:r>
    </w:p>
    <w:p w14:paraId="24C19A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6. Polymorphic Virus. </w:t>
      </w:r>
      <w:r w:rsidRPr="008A0BA1">
        <w:rPr>
          <w:rFonts w:ascii="Times New Roman" w:hAnsi="Times New Roman" w:cs="Times New Roman"/>
          <w:sz w:val="28"/>
          <w:szCs w:val="28"/>
          <w:lang w:val="en-US"/>
        </w:rPr>
        <w:t xml:space="preserve">The polymorphic virus encodes themselves using different encryption keys and algorithms each time they infect a program or create a copy of itself. Because of different </w:t>
      </w:r>
      <w:bookmarkStart w:id="269" w:name="_Hlk62504991"/>
      <w:r w:rsidRPr="008A0BA1">
        <w:rPr>
          <w:rFonts w:ascii="Times New Roman" w:hAnsi="Times New Roman" w:cs="Times New Roman"/>
          <w:sz w:val="28"/>
          <w:szCs w:val="28"/>
          <w:lang w:val="en-US"/>
        </w:rPr>
        <w:t>encryption key</w:t>
      </w:r>
      <w:bookmarkEnd w:id="269"/>
      <w:r w:rsidRPr="008A0BA1">
        <w:rPr>
          <w:rFonts w:ascii="Times New Roman" w:hAnsi="Times New Roman" w:cs="Times New Roman"/>
          <w:sz w:val="28"/>
          <w:szCs w:val="28"/>
          <w:lang w:val="en-US"/>
        </w:rPr>
        <w:t xml:space="preserve">s, it becomes very difficult for the antivirus software to find them. In other words, </w:t>
      </w:r>
      <w:bookmarkStart w:id="270" w:name="_Hlk62508941"/>
      <w:r w:rsidRPr="008A0BA1">
        <w:rPr>
          <w:rFonts w:ascii="Times New Roman" w:hAnsi="Times New Roman" w:cs="Times New Roman"/>
          <w:sz w:val="28"/>
          <w:szCs w:val="28"/>
          <w:lang w:val="en-US"/>
        </w:rPr>
        <w:t xml:space="preserve">it is a self-encrypted virus which is designed to avoid detection by scanners. </w:t>
      </w:r>
      <w:bookmarkEnd w:id="270"/>
      <w:r w:rsidRPr="008A0BA1">
        <w:rPr>
          <w:rFonts w:ascii="Times New Roman" w:hAnsi="Times New Roman" w:cs="Times New Roman"/>
          <w:sz w:val="28"/>
          <w:szCs w:val="28"/>
          <w:lang w:val="en-US"/>
        </w:rPr>
        <w:t>It can affect any file. Examples: Whale, Simile, SMEG engine, 1260. Protection: Install advanced, high-end antivirus software.</w:t>
      </w:r>
    </w:p>
    <w:p w14:paraId="3247E5D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7. Memory Resident Virus. </w:t>
      </w:r>
      <w:r w:rsidRPr="008A0BA1">
        <w:rPr>
          <w:rFonts w:ascii="Times New Roman" w:hAnsi="Times New Roman" w:cs="Times New Roman"/>
          <w:sz w:val="28"/>
          <w:szCs w:val="28"/>
          <w:lang w:val="en-US"/>
        </w:rPr>
        <w:t>These viruses live in primary memory (RAM) and get activated whenever you switch on the computer. They affect all files currently running on the desktop. Basically, it allocates memory, blocks original scripts, and runs its own code when any program is executed. It can affect any file running on PC and files that are being copied or renamed. Examples: Randex, Meve, CMJ. Protection: Install strong antivirus software.</w:t>
      </w:r>
    </w:p>
    <w:p w14:paraId="0B4939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8. Macro Virus. </w:t>
      </w:r>
      <w:r w:rsidRPr="008A0BA1">
        <w:rPr>
          <w:rFonts w:ascii="Times New Roman" w:hAnsi="Times New Roman" w:cs="Times New Roman"/>
          <w:sz w:val="28"/>
          <w:szCs w:val="28"/>
          <w:lang w:val="en-US"/>
        </w:rPr>
        <w:t xml:space="preserve">There are a few software such as a word processor that allows a macro program to embed in documents. This virus is written in the macro language, so it may run automatically when the document is opened and it can easily spread to other files too. It depends on the application rather than the operating system. </w:t>
      </w:r>
      <w:bookmarkStart w:id="271" w:name="_Hlk62508964"/>
      <w:r w:rsidRPr="008A0BA1">
        <w:rPr>
          <w:rFonts w:ascii="Times New Roman" w:hAnsi="Times New Roman" w:cs="Times New Roman"/>
          <w:sz w:val="28"/>
          <w:szCs w:val="28"/>
          <w:lang w:val="en-US"/>
        </w:rPr>
        <w:t xml:space="preserve">They are generally hidden in documents that are more likely shared via email. </w:t>
      </w:r>
      <w:bookmarkEnd w:id="271"/>
      <w:r w:rsidRPr="008A0BA1">
        <w:rPr>
          <w:rFonts w:ascii="Times New Roman" w:hAnsi="Times New Roman" w:cs="Times New Roman"/>
          <w:sz w:val="28"/>
          <w:szCs w:val="28"/>
          <w:lang w:val="en-US"/>
        </w:rPr>
        <w:t>It can affect: .mdb, .PPS, .Doc, .XLs files. Examples: Bablas, Concept and Melissa virus. Protection: Disable macros and don’t open emails from unknown sources. Alternatively, you can install modern antivirus software that can detect macro virus easily.</w:t>
      </w:r>
    </w:p>
    <w:p w14:paraId="132A202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9. Companion Virus. </w:t>
      </w:r>
      <w:r w:rsidRPr="008A0BA1">
        <w:rPr>
          <w:rFonts w:ascii="Times New Roman" w:hAnsi="Times New Roman" w:cs="Times New Roman"/>
          <w:sz w:val="28"/>
          <w:szCs w:val="28"/>
          <w:lang w:val="en-US"/>
        </w:rPr>
        <w:t xml:space="preserve">Companion Viruses were more popular during the MS-DOS era. Unlike traditional viruses, they do not modify the existing file. It creates a copy of a file with a different extension (usually .com) which runs in parallel with the actual program. For example, if there is a file named abc.exe, this virus will create another hidden file named abc.com. And when the system calls a file ‘abc’, the .com (higher priority extension) runs before the .exe extension. It can perform malicious steps such as deleting the original files. Can affect: All .exe files. Examples: Stator, Terrax.1096. Protection: Can be easily detected because of the presence of additional .com file. Install reliable antivirus software and avoid downloading attachments of </w:t>
      </w:r>
      <w:bookmarkStart w:id="272" w:name="_Hlk62490225"/>
      <w:r w:rsidRPr="008A0BA1">
        <w:rPr>
          <w:rFonts w:ascii="Times New Roman" w:hAnsi="Times New Roman" w:cs="Times New Roman"/>
          <w:sz w:val="28"/>
          <w:szCs w:val="28"/>
          <w:lang w:val="en-US"/>
        </w:rPr>
        <w:t xml:space="preserve">unsolicited </w:t>
      </w:r>
      <w:bookmarkEnd w:id="272"/>
      <w:r w:rsidRPr="008A0BA1">
        <w:rPr>
          <w:rFonts w:ascii="Times New Roman" w:hAnsi="Times New Roman" w:cs="Times New Roman"/>
          <w:sz w:val="28"/>
          <w:szCs w:val="28"/>
          <w:lang w:val="en-US"/>
        </w:rPr>
        <w:t>emails.</w:t>
      </w:r>
    </w:p>
    <w:p w14:paraId="521FD4E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10. Multipartite virus. </w:t>
      </w:r>
      <w:r w:rsidRPr="008A0BA1">
        <w:rPr>
          <w:rFonts w:ascii="Times New Roman" w:hAnsi="Times New Roman" w:cs="Times New Roman"/>
          <w:sz w:val="28"/>
          <w:szCs w:val="28"/>
          <w:lang w:val="en-US"/>
        </w:rPr>
        <w:t xml:space="preserve">The </w:t>
      </w:r>
      <w:bookmarkStart w:id="273" w:name="_Hlk62490293"/>
      <w:r w:rsidRPr="008A0BA1">
        <w:rPr>
          <w:rFonts w:ascii="Times New Roman" w:hAnsi="Times New Roman" w:cs="Times New Roman"/>
          <w:sz w:val="28"/>
          <w:szCs w:val="28"/>
          <w:lang w:val="en-US"/>
        </w:rPr>
        <w:t xml:space="preserve">Multipartite virus </w:t>
      </w:r>
      <w:bookmarkEnd w:id="273"/>
      <w:r w:rsidRPr="008A0BA1">
        <w:rPr>
          <w:rFonts w:ascii="Times New Roman" w:hAnsi="Times New Roman" w:cs="Times New Roman"/>
          <w:sz w:val="28"/>
          <w:szCs w:val="28"/>
          <w:lang w:val="en-US"/>
        </w:rPr>
        <w:t>infects and spreads in multiple ways depending on the operating system. They usually stay in memory and infect the hard disk. Once it gets into the system, it infects all drives by altering applications’ content. You will soon start noticing performance lag and low virtual memory available for user applications. It can affect: Files and boot sector. Examples: Ghostball, Invader. Protection: Clean boot sector and entire disk before reloading the data. Do not open attachments from a non-trusted internet source and install quality antivirus software.</w:t>
      </w:r>
    </w:p>
    <w:p w14:paraId="2A36806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11. FAT Virus. </w:t>
      </w:r>
      <w:r w:rsidRPr="008A0BA1">
        <w:rPr>
          <w:rFonts w:ascii="Times New Roman" w:hAnsi="Times New Roman" w:cs="Times New Roman"/>
          <w:sz w:val="28"/>
          <w:szCs w:val="28"/>
          <w:lang w:val="en-US"/>
        </w:rPr>
        <w:t xml:space="preserve">FAT stands for file allocation table which is a section of storage disk that is used to store information, such as the location of all files, total storage capacity, available space, used space etc. A FAT virus alters the index and makes it impossible for the computer to allocate the file. It is powerful enough to force you to format the whole disk. It can affect any file. Example: The link virus. Protection: Avoid downloading files from non-trusted sources, especially those identified as “attack site” by browser or search engine. Use </w:t>
      </w:r>
      <w:bookmarkStart w:id="274" w:name="_Hlk62490380"/>
      <w:r w:rsidRPr="008A0BA1">
        <w:rPr>
          <w:rFonts w:ascii="Times New Roman" w:hAnsi="Times New Roman" w:cs="Times New Roman"/>
          <w:sz w:val="28"/>
          <w:szCs w:val="28"/>
          <w:lang w:val="en-US"/>
        </w:rPr>
        <w:t xml:space="preserve">robust </w:t>
      </w:r>
      <w:bookmarkEnd w:id="274"/>
      <w:r w:rsidRPr="008A0BA1">
        <w:rPr>
          <w:rFonts w:ascii="Times New Roman" w:hAnsi="Times New Roman" w:cs="Times New Roman"/>
          <w:sz w:val="28"/>
          <w:szCs w:val="28"/>
          <w:lang w:val="en-US"/>
        </w:rPr>
        <w:t>antivirus software. Other malware that are not Virus but are equally dangerous.</w:t>
      </w:r>
    </w:p>
    <w:p w14:paraId="07E7A50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12. Trojan Horse. </w:t>
      </w:r>
      <w:bookmarkStart w:id="275" w:name="_Hlk62509152"/>
      <w:r w:rsidRPr="008A0BA1">
        <w:rPr>
          <w:rFonts w:ascii="Times New Roman" w:hAnsi="Times New Roman" w:cs="Times New Roman"/>
          <w:sz w:val="28"/>
          <w:szCs w:val="28"/>
          <w:lang w:val="en-US"/>
        </w:rPr>
        <w:t xml:space="preserve">Trojan Horse </w:t>
      </w:r>
      <w:bookmarkEnd w:id="275"/>
      <w:r w:rsidRPr="008A0BA1">
        <w:rPr>
          <w:rFonts w:ascii="Times New Roman" w:hAnsi="Times New Roman" w:cs="Times New Roman"/>
          <w:sz w:val="28"/>
          <w:szCs w:val="28"/>
          <w:lang w:val="en-US"/>
        </w:rPr>
        <w:t xml:space="preserve">(or Trojan) is a non-replicating type of malware that looks legitimate. Users are typically tricked into loading and executing it on the system. It </w:t>
      </w:r>
      <w:bookmarkStart w:id="276" w:name="_Hlk62509136"/>
      <w:r w:rsidRPr="008A0BA1">
        <w:rPr>
          <w:rFonts w:ascii="Times New Roman" w:hAnsi="Times New Roman" w:cs="Times New Roman"/>
          <w:sz w:val="28"/>
          <w:szCs w:val="28"/>
          <w:lang w:val="en-US"/>
        </w:rPr>
        <w:t xml:space="preserve">can destroy/modify all the files, crash the computer, modify the registry, and is strong enough to give hackers </w:t>
      </w:r>
      <w:bookmarkStart w:id="277" w:name="_Hlk62490749"/>
      <w:r w:rsidRPr="008A0BA1">
        <w:rPr>
          <w:rFonts w:ascii="Times New Roman" w:hAnsi="Times New Roman" w:cs="Times New Roman"/>
          <w:sz w:val="28"/>
          <w:szCs w:val="28"/>
          <w:lang w:val="en-US"/>
        </w:rPr>
        <w:t xml:space="preserve">remote access </w:t>
      </w:r>
      <w:bookmarkEnd w:id="277"/>
      <w:r w:rsidRPr="008A0BA1">
        <w:rPr>
          <w:rFonts w:ascii="Times New Roman" w:hAnsi="Times New Roman" w:cs="Times New Roman"/>
          <w:sz w:val="28"/>
          <w:szCs w:val="28"/>
          <w:lang w:val="en-US"/>
        </w:rPr>
        <w:t xml:space="preserve">to your PC. </w:t>
      </w:r>
      <w:bookmarkEnd w:id="276"/>
      <w:r w:rsidRPr="008A0BA1">
        <w:rPr>
          <w:rFonts w:ascii="Times New Roman" w:hAnsi="Times New Roman" w:cs="Times New Roman"/>
          <w:sz w:val="28"/>
          <w:szCs w:val="28"/>
          <w:lang w:val="en-US"/>
        </w:rPr>
        <w:t>Examples: ProRat, ZeroAccess, Beast, Netbus, Zeus. Protection: Use reliable high-end antivirus software and update it regularly.</w:t>
      </w:r>
    </w:p>
    <w:p w14:paraId="5CB3330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13.Computer worms. </w:t>
      </w:r>
      <w:r w:rsidRPr="008A0BA1">
        <w:rPr>
          <w:rFonts w:ascii="Times New Roman" w:hAnsi="Times New Roman" w:cs="Times New Roman"/>
          <w:sz w:val="28"/>
          <w:szCs w:val="28"/>
          <w:lang w:val="en-US"/>
        </w:rPr>
        <w:t xml:space="preserve">Worm is a </w:t>
      </w:r>
      <w:bookmarkStart w:id="278" w:name="_Hlk62490623"/>
      <w:r w:rsidRPr="008A0BA1">
        <w:rPr>
          <w:rFonts w:ascii="Times New Roman" w:hAnsi="Times New Roman" w:cs="Times New Roman"/>
          <w:sz w:val="28"/>
          <w:szCs w:val="28"/>
          <w:lang w:val="en-US"/>
        </w:rPr>
        <w:t xml:space="preserve">standalone </w:t>
      </w:r>
      <w:bookmarkEnd w:id="278"/>
      <w:r w:rsidRPr="008A0BA1">
        <w:rPr>
          <w:rFonts w:ascii="Times New Roman" w:hAnsi="Times New Roman" w:cs="Times New Roman"/>
          <w:sz w:val="28"/>
          <w:szCs w:val="28"/>
          <w:lang w:val="en-US"/>
        </w:rPr>
        <w:t xml:space="preserve">malware program that replicates itself in order to spread to other computers. It relies on networks (mostly emails) and security holes to travel from one system to another. Unlike viruses, it </w:t>
      </w:r>
      <w:bookmarkStart w:id="279" w:name="_Hlk62505792"/>
      <w:r w:rsidRPr="008A0BA1">
        <w:rPr>
          <w:rFonts w:ascii="Times New Roman" w:hAnsi="Times New Roman" w:cs="Times New Roman"/>
          <w:sz w:val="28"/>
          <w:szCs w:val="28"/>
          <w:lang w:val="en-US"/>
        </w:rPr>
        <w:t xml:space="preserve">overloads the network </w:t>
      </w:r>
      <w:bookmarkEnd w:id="279"/>
      <w:r w:rsidRPr="008A0BA1">
        <w:rPr>
          <w:rFonts w:ascii="Times New Roman" w:hAnsi="Times New Roman" w:cs="Times New Roman"/>
          <w:sz w:val="28"/>
          <w:szCs w:val="28"/>
          <w:lang w:val="en-US"/>
        </w:rPr>
        <w:t xml:space="preserve">by replicating or sending too much data, forcing the hosts to shut down the server. Example: Code red, ILOVEYOU, Morris, Nimda, Sober, WANK. Protection: Use antivirus and anti-spyware software. </w:t>
      </w:r>
    </w:p>
    <w:p w14:paraId="61B91E1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Logic Bombs. They are not a virus but inherently malicious like worms and viruses. It is a piece of code intentionally inserted (hidden) into a software tool. This code is executed after certain criteria are met.</w:t>
      </w:r>
    </w:p>
    <w:p w14:paraId="15C4E3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D49287F"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3AA377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A malware program is written intentionally to steal money from bank account without its owner’s permission.</w:t>
      </w:r>
    </w:p>
    <w:p w14:paraId="2C3EF5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Booting problems have become rare since the decline in floppy disks.</w:t>
      </w:r>
    </w:p>
    <w:p w14:paraId="0655AD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In most cases, boot sector viruses don’t delete system files but alter the system’s overall performance.</w:t>
      </w:r>
    </w:p>
    <w:p w14:paraId="1FF6336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Once the file gets infected by overwrite viruses, it can’t be restored and you will end up losing all data. </w:t>
      </w:r>
    </w:p>
    <w:p w14:paraId="431EBB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Logic Bombs are used to attack large sites like social networking, user review or email.</w:t>
      </w:r>
    </w:p>
    <w:p w14:paraId="0D1788F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When you run a program, DOS first loads and executes the virus code before running the actual program code.</w:t>
      </w:r>
    </w:p>
    <w:p w14:paraId="5AEDDE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Memory resident virus is a self-encrypted virus which is designed to avoid detection by scanners.</w:t>
      </w:r>
    </w:p>
    <w:p w14:paraId="727F558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w:t>
      </w:r>
      <w:bookmarkStart w:id="280" w:name="_Hlk62509023"/>
      <w:r w:rsidRPr="008A0BA1">
        <w:rPr>
          <w:rFonts w:ascii="Times New Roman" w:hAnsi="Times New Roman" w:cs="Times New Roman"/>
          <w:sz w:val="28"/>
          <w:szCs w:val="28"/>
          <w:lang w:val="en-US"/>
        </w:rPr>
        <w:t xml:space="preserve">Companion viruses </w:t>
      </w:r>
      <w:bookmarkEnd w:id="280"/>
      <w:r w:rsidRPr="008A0BA1">
        <w:rPr>
          <w:rFonts w:ascii="Times New Roman" w:hAnsi="Times New Roman" w:cs="Times New Roman"/>
          <w:sz w:val="28"/>
          <w:szCs w:val="28"/>
          <w:lang w:val="en-US"/>
        </w:rPr>
        <w:t>are generally hidden in documents that are more likely shared via email.</w:t>
      </w:r>
    </w:p>
    <w:p w14:paraId="1A0136D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Companion viruses can be easily detected because of the presence of additional .com file.</w:t>
      </w:r>
    </w:p>
    <w:p w14:paraId="3BA1E0C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FAT virus stays in memory and infect the hard disk.</w:t>
      </w:r>
    </w:p>
    <w:p w14:paraId="4C39D4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Trojan Horse can destroy/modify all the files, crash the computer, modify the registry, and is strong enough to give hackers remote access to your PC.</w:t>
      </w:r>
    </w:p>
    <w:p w14:paraId="61910C9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49CFF89"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lang w:val="en-US"/>
        </w:rPr>
        <w:t xml:space="preserve"> </w:t>
      </w:r>
      <w:r w:rsidRPr="008A0BA1">
        <w:rPr>
          <w:rFonts w:ascii="Times New Roman" w:hAnsi="Times New Roman" w:cs="Times New Roman"/>
          <w:b/>
          <w:bCs/>
          <w:sz w:val="28"/>
          <w:szCs w:val="28"/>
          <w:lang w:val="en-US"/>
        </w:rPr>
        <w:t>Do a brief quiz below to test your knowledge about Internet Security.</w:t>
      </w:r>
    </w:p>
    <w:p w14:paraId="6603D5D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 </w:t>
      </w:r>
    </w:p>
    <w:p w14:paraId="3C2FF70B"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Internet Security Quiz</w:t>
      </w:r>
    </w:p>
    <w:p w14:paraId="17253B9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Viruses, worms, and Trojans are all examples of ___. </w:t>
      </w:r>
    </w:p>
    <w:p w14:paraId="0A6BB4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pets that can be seen in a zoo; </w:t>
      </w:r>
    </w:p>
    <w:p w14:paraId="60E9DF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phishing;</w:t>
      </w:r>
    </w:p>
    <w:p w14:paraId="073BB3D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malware; </w:t>
      </w:r>
    </w:p>
    <w:p w14:paraId="186DDB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scareware. </w:t>
      </w:r>
    </w:p>
    <w:p w14:paraId="497B323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What is malware? </w:t>
      </w:r>
    </w:p>
    <w:p w14:paraId="164128B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hardware that controls a computer without the user’s knowledge;</w:t>
      </w:r>
    </w:p>
    <w:p w14:paraId="5CC2CC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faulty software;</w:t>
      </w:r>
    </w:p>
    <w:p w14:paraId="38204E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hardware that detects and removes viruses from a computer;</w:t>
      </w:r>
    </w:p>
    <w:p w14:paraId="4A831BE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software created to cause harm to a computer system or data. </w:t>
      </w:r>
    </w:p>
    <w:p w14:paraId="22D308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What is a virus? </w:t>
      </w:r>
    </w:p>
    <w:p w14:paraId="1500837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a program that makes user feel unwell;</w:t>
      </w:r>
    </w:p>
    <w:p w14:paraId="4FBFD23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a program which replicates itself and spreads to other computers via attachments; </w:t>
      </w:r>
    </w:p>
    <w:p w14:paraId="0CF0FA2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a program that monitors user’s activities; </w:t>
      </w:r>
    </w:p>
    <w:p w14:paraId="13B9600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 program that stops a computer from working.</w:t>
      </w:r>
    </w:p>
    <w:p w14:paraId="49A6507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4. Malware can be downloaded through ___. </w:t>
      </w:r>
    </w:p>
    <w:p w14:paraId="0C6A20E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spam emails; </w:t>
      </w:r>
    </w:p>
    <w:p w14:paraId="5E7DFE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infected computers; </w:t>
      </w:r>
    </w:p>
    <w:p w14:paraId="229211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unsafe websites;</w:t>
      </w:r>
    </w:p>
    <w:p w14:paraId="58AB2FC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all of the above. </w:t>
      </w:r>
    </w:p>
    <w:p w14:paraId="3A54424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What is spyware? </w:t>
      </w:r>
    </w:p>
    <w:p w14:paraId="4D80647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malware that harms your computer by deleting or altering files and stopping programs from running; </w:t>
      </w:r>
    </w:p>
    <w:p w14:paraId="519B9A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malware that tricks you into thinking it is software you need to buy; </w:t>
      </w:r>
    </w:p>
    <w:p w14:paraId="598B957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malware that collects information from a computer and sends it to cybercriminals;</w:t>
      </w:r>
    </w:p>
    <w:p w14:paraId="5AF172B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malware that pretends to be a trusted file. </w:t>
      </w:r>
    </w:p>
    <w:p w14:paraId="7BCA75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What is the purpose of phishing? </w:t>
      </w:r>
    </w:p>
    <w:p w14:paraId="2104D13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controlling computer without user’s knowledge; </w:t>
      </w:r>
    </w:p>
    <w:p w14:paraId="50DBFF6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sending a program that replicates itself and spreads to other computers via attachments;</w:t>
      </w:r>
    </w:p>
    <w:p w14:paraId="22E10D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sending a malicious link disguised as a security warning; </w:t>
      </w:r>
    </w:p>
    <w:p w14:paraId="2ECF922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sending an email that is designed to trick the user into giving away personal information.</w:t>
      </w:r>
    </w:p>
    <w:p w14:paraId="6C2609C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7. What should be used to remove malware from a computer? </w:t>
      </w:r>
    </w:p>
    <w:p w14:paraId="0A50FE1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a filter; </w:t>
      </w:r>
    </w:p>
    <w:p w14:paraId="602F9AA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antivirus software;</w:t>
      </w:r>
    </w:p>
    <w:p w14:paraId="1D4C052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encryption;</w:t>
      </w:r>
    </w:p>
    <w:p w14:paraId="086D996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 firewall.</w:t>
      </w:r>
    </w:p>
    <w:p w14:paraId="6FA208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8. How can one safeguard against phishing? </w:t>
      </w:r>
    </w:p>
    <w:p w14:paraId="36322C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Install a firewall.</w:t>
      </w:r>
    </w:p>
    <w:p w14:paraId="3DDC827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Don’t believe everything you read on the Net.</w:t>
      </w:r>
    </w:p>
    <w:p w14:paraId="4F86D0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Make backup copies of your files regularly. </w:t>
      </w:r>
    </w:p>
    <w:p w14:paraId="0200397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Don’t follow a link from the email you don’t trust. </w:t>
      </w:r>
    </w:p>
    <w:p w14:paraId="5DA9620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What is the purpose of a firewall? </w:t>
      </w:r>
    </w:p>
    <w:p w14:paraId="46233BB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to detect viruses on a system and prevent them from attacking it and spreading; </w:t>
      </w:r>
    </w:p>
    <w:p w14:paraId="50B654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to prevent unauthorized connections coming into and out of a network;</w:t>
      </w:r>
    </w:p>
    <w:p w14:paraId="7DE642C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to prevent from illegal copying and distribution of copyrighted software, information, music, etc.; </w:t>
      </w:r>
    </w:p>
    <w:p w14:paraId="059C84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to prevent a hacker from logging on to the computer. </w:t>
      </w:r>
    </w:p>
    <w:p w14:paraId="60A1F184"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10. Which of the following is a simple way to stay safe online? </w:t>
      </w:r>
    </w:p>
    <w:p w14:paraId="3FBB4FFC"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Don’t open email attachments from unknown people. </w:t>
      </w:r>
    </w:p>
    <w:p w14:paraId="0FF85A21"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Run and update antivirus programs. </w:t>
      </w:r>
    </w:p>
    <w:p w14:paraId="45A666D3"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Don’t give out personal information. </w:t>
      </w:r>
    </w:p>
    <w:p w14:paraId="1BC3876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All of the above.</w:t>
      </w:r>
    </w:p>
    <w:p w14:paraId="372DDFE5" w14:textId="77777777" w:rsidR="008A0BA1" w:rsidRPr="008A0BA1" w:rsidRDefault="008A0BA1" w:rsidP="008A0BA1">
      <w:pPr>
        <w:spacing w:after="0" w:line="240" w:lineRule="auto"/>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 Rephrase the sentences using modal verbs.</w:t>
      </w:r>
    </w:p>
    <w:p w14:paraId="75F3227D"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sz w:val="28"/>
          <w:szCs w:val="28"/>
          <w:lang w:val="en-US"/>
        </w:rPr>
        <w:t xml:space="preserve"> </w:t>
      </w:r>
      <w:r w:rsidRPr="008A0BA1">
        <w:rPr>
          <w:rFonts w:ascii="Times New Roman" w:hAnsi="Times New Roman" w:cs="Times New Roman"/>
          <w:i/>
          <w:iCs/>
          <w:sz w:val="28"/>
          <w:szCs w:val="28"/>
          <w:lang w:val="en-US"/>
        </w:rPr>
        <w:t xml:space="preserve">Example: It’s a good idea to back up the files. You’d better back up the files. </w:t>
      </w:r>
    </w:p>
    <w:p w14:paraId="0B7F0E7F" w14:textId="77777777" w:rsidR="008A0BA1" w:rsidRPr="008A0BA1" w:rsidRDefault="008A0BA1" w:rsidP="008A0BA1">
      <w:pPr>
        <w:spacing w:after="0" w:line="240" w:lineRule="auto"/>
        <w:ind w:firstLine="709"/>
        <w:contextualSpacing/>
        <w:jc w:val="both"/>
        <w:rPr>
          <w:rFonts w:ascii="Times New Roman" w:hAnsi="Times New Roman" w:cs="Times New Roman"/>
          <w:i/>
          <w:iCs/>
          <w:sz w:val="28"/>
          <w:szCs w:val="28"/>
          <w:lang w:val="en-US"/>
        </w:rPr>
      </w:pPr>
    </w:p>
    <w:p w14:paraId="245BE5F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I advise you to transfer files via a secure connection. 2. Do not download unknown files. 3. Students are obliged to be on time for all their classes. 4. It isn’t a good thing to open email attachments from people you don’t know. 5. I advise you to turn on a firewall. 6. You don’t need to contact technical support. Jim has already called them. 7. It’s necessary to use mail encryption to send sensitive data. 8. It is the best thing to keep your antivirus software updated. 9. It’s a good idea to set user access levels on your laptop. 10. You are not allowed to make any changes to the system. 11. Don’t use a public Wi-Fi for shopping and banking. 12. It’s necessary for you to create a strong password to stop criminals from accessing your private information. </w:t>
      </w:r>
    </w:p>
    <w:p w14:paraId="7493228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4BA08C6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Correct the mistakes. </w:t>
      </w:r>
    </w:p>
    <w:p w14:paraId="693732E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I have e-mail some urgent letters. 2. You can’t to access the network. 3. You don’t must be late for the exam. 4. Sasha can’t remove malware from his computer yesterday. 5. Do I could use your laptop?</w:t>
      </w:r>
    </w:p>
    <w:p w14:paraId="05A84F1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24EFCFCC"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B. TEXT STUDY</w:t>
      </w:r>
    </w:p>
    <w:p w14:paraId="1F038ACC"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65F064BC"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1.Prove that Google Chrome is the most popular web browser in the world.</w:t>
      </w:r>
    </w:p>
    <w:p w14:paraId="52557C14"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 Why do you need to clear your cache?</w:t>
      </w:r>
    </w:p>
    <w:p w14:paraId="3485E7CE"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3. </w:t>
      </w:r>
      <w:bookmarkStart w:id="281" w:name="_Hlk62563738"/>
      <w:r w:rsidRPr="008A0BA1">
        <w:rPr>
          <w:rFonts w:ascii="Times New Roman" w:hAnsi="Times New Roman" w:cs="Times New Roman"/>
          <w:bCs/>
          <w:sz w:val="28"/>
          <w:szCs w:val="28"/>
          <w:lang w:val="en-US"/>
        </w:rPr>
        <w:t xml:space="preserve">What are </w:t>
      </w:r>
      <w:bookmarkEnd w:id="281"/>
      <w:r w:rsidRPr="008A0BA1">
        <w:rPr>
          <w:rFonts w:ascii="Times New Roman" w:hAnsi="Times New Roman" w:cs="Times New Roman"/>
          <w:bCs/>
          <w:sz w:val="28"/>
          <w:szCs w:val="28"/>
          <w:lang w:val="en-US"/>
        </w:rPr>
        <w:t>extensions used for?</w:t>
      </w:r>
    </w:p>
    <w:p w14:paraId="101A89D4"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4. What are malware and adware extensions?</w:t>
      </w:r>
    </w:p>
    <w:p w14:paraId="65264223"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 What way does a top-performing web browser benefit business?</w:t>
      </w:r>
    </w:p>
    <w:p w14:paraId="07C4146E"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0850800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How to Make Google Chrome Superfast</w:t>
      </w:r>
    </w:p>
    <w:p w14:paraId="134C4BA3"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70FE5D7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Chrome is the most popular web browser in the world with over 2 billion installs, 1 billion users, and 53% share of the market. Its speed is one of its most notable advantages over other existing browsers, as well as one of the reasons why it’s preferred by most netizens. But even the fastest browser experiences some performance drops from time to time. If your Chrome has slowed down, here are simple hacks to get it back into tip-top shape in no time.</w:t>
      </w:r>
    </w:p>
    <w:p w14:paraId="69539ED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Clear your browsing data.</w:t>
      </w:r>
      <w:r w:rsidRPr="008A0BA1">
        <w:rPr>
          <w:rFonts w:ascii="Times New Roman" w:hAnsi="Times New Roman" w:cs="Times New Roman"/>
          <w:sz w:val="28"/>
          <w:szCs w:val="28"/>
          <w:lang w:val="en-US"/>
        </w:rPr>
        <w:t xml:space="preserve"> Chrome stores a cached copy of a website you visit, so it can load the page faster when you visit it again. It also keeps a database of your browsing history and cookies for the same purpose. </w:t>
      </w:r>
      <w:bookmarkStart w:id="282" w:name="_Hlk62570350"/>
      <w:r w:rsidRPr="008A0BA1">
        <w:rPr>
          <w:rFonts w:ascii="Times New Roman" w:hAnsi="Times New Roman" w:cs="Times New Roman"/>
          <w:sz w:val="28"/>
          <w:szCs w:val="28"/>
          <w:lang w:val="en-US"/>
        </w:rPr>
        <w:t>As you visit more and more websites, these pieces of data accumulate in Chrome and can slow the browser down.</w:t>
      </w:r>
    </w:p>
    <w:bookmarkEnd w:id="282"/>
    <w:p w14:paraId="4801F3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Thankfully, the solution to this is easy: clear your cache. To do this, simply access your browsing history by entering chrome://history on your address bar. From the left panel, select Clear browsing data. Choose which data will be deleted by clicking on the checkboxes of all items you want to delete, like cached images or cookies. You can also select the time range that will be affected by the deletion. You can delete your history for the past hour, the last 24 hours, the last 7 days, the last 4 weeks, or from the beginning of time. </w:t>
      </w:r>
      <w:bookmarkStart w:id="283" w:name="_Hlk62570429"/>
      <w:r w:rsidRPr="008A0BA1">
        <w:rPr>
          <w:rFonts w:ascii="Times New Roman" w:hAnsi="Times New Roman" w:cs="Times New Roman"/>
          <w:sz w:val="28"/>
          <w:szCs w:val="28"/>
          <w:lang w:val="en-US"/>
        </w:rPr>
        <w:t xml:space="preserve">Once you’ve selected the files </w:t>
      </w:r>
      <w:bookmarkEnd w:id="283"/>
      <w:r w:rsidRPr="008A0BA1">
        <w:rPr>
          <w:rFonts w:ascii="Times New Roman" w:hAnsi="Times New Roman" w:cs="Times New Roman"/>
          <w:sz w:val="28"/>
          <w:szCs w:val="28"/>
          <w:lang w:val="en-US"/>
        </w:rPr>
        <w:t>you want to delete and their corresponding time range, click Clear data.</w:t>
      </w:r>
    </w:p>
    <w:p w14:paraId="0DD8FBF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Disable extensions.</w:t>
      </w:r>
      <w:r w:rsidRPr="008A0BA1">
        <w:rPr>
          <w:rFonts w:ascii="Times New Roman" w:hAnsi="Times New Roman" w:cs="Times New Roman"/>
          <w:sz w:val="28"/>
          <w:szCs w:val="28"/>
          <w:lang w:val="en-US"/>
        </w:rPr>
        <w:t xml:space="preserve"> </w:t>
      </w:r>
      <w:bookmarkStart w:id="284" w:name="_Hlk62563504"/>
      <w:r w:rsidRPr="008A0BA1">
        <w:rPr>
          <w:rFonts w:ascii="Times New Roman" w:hAnsi="Times New Roman" w:cs="Times New Roman"/>
          <w:sz w:val="28"/>
          <w:szCs w:val="28"/>
          <w:lang w:val="en-US"/>
        </w:rPr>
        <w:t>Extensions are</w:t>
      </w:r>
      <w:bookmarkEnd w:id="284"/>
      <w:r w:rsidRPr="008A0BA1">
        <w:rPr>
          <w:rFonts w:ascii="Times New Roman" w:hAnsi="Times New Roman" w:cs="Times New Roman"/>
          <w:sz w:val="28"/>
          <w:szCs w:val="28"/>
          <w:lang w:val="en-US"/>
        </w:rPr>
        <w:t xml:space="preserve"> downloadable programs from the Chrome Web Store that you can add to your browser to give it more functionality and a personalized touch. For example, you can add an extension that blocks ads, one that shortens URLs, or one that shows you your most important tasks of the day. While these extensions are useful, they can slow Chrome down when there are too many installed at once.</w:t>
      </w:r>
    </w:p>
    <w:p w14:paraId="5847682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285" w:name="_Hlk62570721"/>
      <w:r w:rsidRPr="008A0BA1">
        <w:rPr>
          <w:rFonts w:ascii="Times New Roman" w:hAnsi="Times New Roman" w:cs="Times New Roman"/>
          <w:sz w:val="28"/>
          <w:szCs w:val="28"/>
          <w:lang w:val="en-US"/>
        </w:rPr>
        <w:t xml:space="preserve">Most extensions will show on Chrome’s address bar, and you can quickly uninstall them by right-clicking on their icons and selecting Remove from Chrome. </w:t>
      </w:r>
      <w:bookmarkEnd w:id="285"/>
      <w:r w:rsidRPr="008A0BA1">
        <w:rPr>
          <w:rFonts w:ascii="Times New Roman" w:hAnsi="Times New Roman" w:cs="Times New Roman"/>
          <w:sz w:val="28"/>
          <w:szCs w:val="28"/>
          <w:lang w:val="en-US"/>
        </w:rPr>
        <w:t>You can also manage all extensions by typing chrome://extensions on your browser and hitting Enter. From there, you’ll find a list of all the extensions you have (even those you don’t remember installing). Simply scroll through the list and click Remove to delete the extensions you don’t need.</w:t>
      </w:r>
    </w:p>
    <w:p w14:paraId="4672B0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Remove ads and malware.</w:t>
      </w:r>
      <w:r w:rsidRPr="008A0BA1">
        <w:rPr>
          <w:rFonts w:ascii="Times New Roman" w:hAnsi="Times New Roman" w:cs="Times New Roman"/>
          <w:sz w:val="28"/>
          <w:szCs w:val="28"/>
          <w:lang w:val="en-US"/>
        </w:rPr>
        <w:t xml:space="preserve"> Sometimes, Chrome slows down because of </w:t>
      </w:r>
      <w:bookmarkStart w:id="286" w:name="_Hlk62563728"/>
      <w:r w:rsidRPr="008A0BA1">
        <w:rPr>
          <w:rFonts w:ascii="Times New Roman" w:hAnsi="Times New Roman" w:cs="Times New Roman"/>
          <w:sz w:val="28"/>
          <w:szCs w:val="28"/>
          <w:lang w:val="en-US"/>
        </w:rPr>
        <w:t>malware or adware extensions</w:t>
      </w:r>
      <w:bookmarkEnd w:id="286"/>
      <w:r w:rsidRPr="008A0BA1">
        <w:rPr>
          <w:rFonts w:ascii="Times New Roman" w:hAnsi="Times New Roman" w:cs="Times New Roman"/>
          <w:sz w:val="28"/>
          <w:szCs w:val="28"/>
          <w:lang w:val="en-US"/>
        </w:rPr>
        <w:t>. Extra toolbars, recurring pop-up ads, and web pages redirecting to other addresses are clear indications of these. Google once had a downloadable app developed for Chrome that scans and removes unwanted programs called the Clean Up Tool. In 2018, Google discontinued that app and made malware scanning even easier. Just go to chrome://settings/cleanup on your browser, and click on Find to find and remove harmful software on your computer.</w:t>
      </w:r>
    </w:p>
    <w:p w14:paraId="38F0ABE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287" w:name="_Hlk62564149"/>
      <w:r w:rsidRPr="008A0BA1">
        <w:rPr>
          <w:rFonts w:ascii="Times New Roman" w:hAnsi="Times New Roman" w:cs="Times New Roman"/>
          <w:sz w:val="28"/>
          <w:szCs w:val="28"/>
          <w:lang w:val="en-US"/>
        </w:rPr>
        <w:t>A top-performing web browser benefits your business</w:t>
      </w:r>
      <w:bookmarkEnd w:id="287"/>
      <w:r w:rsidRPr="008A0BA1">
        <w:rPr>
          <w:rFonts w:ascii="Times New Roman" w:hAnsi="Times New Roman" w:cs="Times New Roman"/>
          <w:sz w:val="28"/>
          <w:szCs w:val="28"/>
          <w:lang w:val="en-US"/>
        </w:rPr>
        <w:t xml:space="preserve"> in many ways, including upping employees’ productivity and speeding up communication processes. It’s therefore critical that yours is fast and reliable. If your web browser is performing poorly or takes forever to load a page, don’t hesitate to get in touch with us so we can identify and fix the problem right away.</w:t>
      </w:r>
    </w:p>
    <w:p w14:paraId="03FF623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7685CC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79BD2FD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Google Chrome performance is one of its most notable advantages over other existing browsers.</w:t>
      </w:r>
    </w:p>
    <w:p w14:paraId="69E11F3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As you visit more and more websites, these pieces of data accumulate in Chrome and can accelerate the browser up.</w:t>
      </w:r>
    </w:p>
    <w:p w14:paraId="7C78B37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Once you’ve selected the files you can restore the information easily.</w:t>
      </w:r>
    </w:p>
    <w:p w14:paraId="3D8AA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Extensions are reloadable programs from the Chrome Web Store.</w:t>
      </w:r>
    </w:p>
    <w:p w14:paraId="0B849E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Most extensions will show on Chrome’s address bar.</w:t>
      </w:r>
    </w:p>
    <w:p w14:paraId="79D2F62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One can quickly install extensions by right-clicking on their icons and selecting Update from Chrome.</w:t>
      </w:r>
    </w:p>
    <w:p w14:paraId="2D3AAF4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Chrome may slow down because of malware or adware extensions.</w:t>
      </w:r>
    </w:p>
    <w:p w14:paraId="3F641B8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If your web browser is performing poorly, ask your provider for help.</w:t>
      </w:r>
    </w:p>
    <w:p w14:paraId="7E80DBD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07F949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b/>
          <w:bCs/>
          <w:lang w:val="en-US"/>
        </w:rPr>
        <w:t xml:space="preserve"> </w:t>
      </w:r>
      <w:r w:rsidRPr="008A0BA1">
        <w:rPr>
          <w:rFonts w:ascii="Times New Roman" w:hAnsi="Times New Roman" w:cs="Times New Roman"/>
          <w:b/>
          <w:bCs/>
          <w:sz w:val="28"/>
          <w:szCs w:val="28"/>
          <w:lang w:val="en-US"/>
        </w:rPr>
        <w:t>Fill in many / much, a lot of / lots of / few / little / a few / a little.</w:t>
      </w:r>
    </w:p>
    <w:p w14:paraId="29751118"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Sometimes more than one option is suitable.</w:t>
      </w:r>
    </w:p>
    <w:p w14:paraId="0B1D99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are ___ various operating systems for you to choose from.</w:t>
      </w:r>
    </w:p>
    <w:p w14:paraId="098AAD9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There were not ___ convenient means of communication 20 years ago.</w:t>
      </w:r>
    </w:p>
    <w:p w14:paraId="28333E7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Is there ___ difference between HDMI cables and HDMI Ethernet switch?</w:t>
      </w:r>
    </w:p>
    <w:p w14:paraId="50EF702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There are only ___ applications supported by this OS.</w:t>
      </w:r>
    </w:p>
    <w:p w14:paraId="0CAE99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There is very ___ battery charge left. Bring up the charge adapter please. </w:t>
      </w:r>
    </w:p>
    <w:p w14:paraId="213379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You had better install a good anti-virus system because there ___ phishing attacks on the Internet now.</w:t>
      </w:r>
    </w:p>
    <w:p w14:paraId="4EC300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There is too ___ free space on my memory stick to copy this software. I need to use a different one.</w:t>
      </w:r>
    </w:p>
    <w:p w14:paraId="29E6FA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There were quite ___ adequate ideas in his speech regarding our project.</w:t>
      </w:r>
    </w:p>
    <w:p w14:paraId="1D2B78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used to be very ___ service at this company and it was very bad.</w:t>
      </w:r>
    </w:p>
    <w:p w14:paraId="27BC411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___ useful laboratories equipped with cutting-edge computing machines at the BSTU.</w:t>
      </w:r>
    </w:p>
    <w:p w14:paraId="7C19EBF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There were ___ good gadgets in the shop, that quite ___ customers wanted to buy.</w:t>
      </w:r>
      <w:r w:rsidRPr="008A0BA1">
        <w:rPr>
          <w:rFonts w:ascii="Times New Roman" w:hAnsi="Times New Roman" w:cs="Times New Roman"/>
          <w:sz w:val="28"/>
          <w:szCs w:val="28"/>
          <w:lang w:val="en-US"/>
        </w:rPr>
        <w:cr/>
      </w:r>
    </w:p>
    <w:p w14:paraId="097E500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w:t>
      </w:r>
      <w:r w:rsidRPr="008A0BA1">
        <w:rPr>
          <w:b/>
          <w:bCs/>
          <w:lang w:val="en-US"/>
        </w:rPr>
        <w:t xml:space="preserve"> </w:t>
      </w:r>
      <w:r w:rsidRPr="008A0BA1">
        <w:rPr>
          <w:rFonts w:ascii="Times New Roman" w:hAnsi="Times New Roman" w:cs="Times New Roman"/>
          <w:b/>
          <w:bCs/>
          <w:sz w:val="28"/>
          <w:szCs w:val="28"/>
          <w:lang w:val="en-US"/>
        </w:rPr>
        <w:t>Fill in some, any, no and their compounds in the sentences. Sometimes more than one option is suitable.</w:t>
      </w:r>
    </w:p>
    <w:p w14:paraId="4DD1DD2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is ___ important about our research I must tell you.</w:t>
      </w:r>
    </w:p>
    <w:p w14:paraId="071E50F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There is ___ need to reinstall Windows, as it has a high performance.</w:t>
      </w:r>
    </w:p>
    <w:p w14:paraId="31145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Do you know if ___ attends courses on programming?</w:t>
      </w:r>
    </w:p>
    <w:p w14:paraId="74A98C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___ special was added to a new version of this smartphone.</w:t>
      </w:r>
    </w:p>
    <w:p w14:paraId="276E0B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Are there ___ commentaries on this application usage?</w:t>
      </w:r>
    </w:p>
    <w:p w14:paraId="43B0FD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Can you provide users with ___ more Internet security?</w:t>
      </w:r>
    </w:p>
    <w:p w14:paraId="77FF736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All people will benefit from ___ you do at your job.</w:t>
      </w:r>
    </w:p>
    <w:p w14:paraId="1DFB86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You can use ___ authorized version of Windows, they are all quite reliable.</w:t>
      </w:r>
    </w:p>
    <w:p w14:paraId="556379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is ___ wrong with the operating system of this computer. You must repair it immediately.</w:t>
      </w:r>
    </w:p>
    <w:p w14:paraId="643EA2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not ___ chances for ___ hackers’ attacks with this antivirus system.</w:t>
      </w:r>
    </w:p>
    <w:p w14:paraId="51DAE6B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Can you give us ___ more time to finish our presentation?</w:t>
      </w:r>
    </w:p>
    <w:p w14:paraId="55D2FF0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8FBBD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 Put the verbs in brackets in the correct (Active or Passive) form</w:t>
      </w:r>
    </w:p>
    <w:p w14:paraId="1725F55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using the Present Simple or Future Simple Tense.</w:t>
      </w:r>
    </w:p>
    <w:p w14:paraId="264189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Spreadsheet (be) a free web best application similar to Microsoft itself. You (create) and (edit) spreadsheets for all kinds of projects including contact lists. To get started, the create button (click) and a spreadsheet (choose). First, we (have) a toolbar, where different shortcuts (access). The print command, undo and redo options (include) as well as the self-format and font size (control) by the user. To view even more options the menus above the toolbar (use). Thus, you (give) access to many additional features. You (navigate) back to Google drive to title up you spreadsheet so that it is easier to find a file again in the future. There (be) no save button, because Google spreadsheet (use) the auto save feature, which automatically (save) your file any time you (make) a change. Finally, you (find) a comments button and a share button. You (allow) to collaborate with other Google Drive users and you quickly (manage) your sharing options. Each spreadsheet (consist) of cells, columns and rows for your data. A cell (be) the interaction of a row and a column. There (be) also the formula bar where text, formulas and functions for a specific cell (enter). At the very bottom of the window additional sheets (add) to your spreadsheet by clicking a plus button.</w:t>
      </w:r>
    </w:p>
    <w:p w14:paraId="3B49D7D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E9C0E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VI. Speak about </w:t>
      </w:r>
      <w:r w:rsidRPr="008A0BA1">
        <w:rPr>
          <w:rFonts w:ascii="Times New Roman" w:hAnsi="Times New Roman" w:cs="Times New Roman"/>
          <w:b/>
          <w:bCs/>
          <w:sz w:val="28"/>
          <w:szCs w:val="28"/>
          <w:lang w:val="en-US"/>
        </w:rPr>
        <w:t xml:space="preserve">computer viruses and internet security measures </w:t>
      </w:r>
      <w:r w:rsidRPr="008A0BA1">
        <w:rPr>
          <w:rFonts w:ascii="Times New Roman" w:hAnsi="Times New Roman" w:cs="Times New Roman"/>
          <w:b/>
          <w:sz w:val="28"/>
          <w:szCs w:val="28"/>
          <w:lang w:val="en-US"/>
        </w:rPr>
        <w:t>using key words, phrases and the topic sentences.</w:t>
      </w:r>
    </w:p>
    <w:p w14:paraId="149A0C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4CE0A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F7767F1" w14:textId="77777777" w:rsidR="008A0BA1" w:rsidRPr="00C1243A" w:rsidRDefault="008A0BA1" w:rsidP="008A0BA1">
      <w:pPr>
        <w:spacing w:after="0" w:line="240" w:lineRule="auto"/>
        <w:ind w:firstLine="709"/>
        <w:contextualSpacing/>
        <w:jc w:val="both"/>
        <w:rPr>
          <w:lang w:val="en-US"/>
        </w:rPr>
      </w:pPr>
    </w:p>
    <w:sectPr w:rsidR="008A0BA1" w:rsidRPr="00C1243A">
      <w:headerReference w:type="even" r:id="rId122"/>
      <w:headerReference w:type="default" r:id="rId123"/>
      <w:footerReference w:type="even" r:id="rId124"/>
      <w:footerReference w:type="default" r:id="rId125"/>
      <w:headerReference w:type="first" r:id="rId126"/>
      <w:footerReference w:type="first" r:id="rId1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BC87" w14:textId="77777777" w:rsidR="002F7AFD" w:rsidRDefault="002F7AFD">
      <w:pPr>
        <w:spacing w:after="0" w:line="240" w:lineRule="auto"/>
      </w:pPr>
      <w:r>
        <w:separator/>
      </w:r>
    </w:p>
  </w:endnote>
  <w:endnote w:type="continuationSeparator" w:id="0">
    <w:p w14:paraId="5EDB8676" w14:textId="77777777" w:rsidR="002F7AFD" w:rsidRDefault="002F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CC"/>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935719" w:rsidRDefault="009357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935719" w:rsidRDefault="00935719">
        <w:pPr>
          <w:pStyle w:val="a8"/>
          <w:jc w:val="right"/>
        </w:pPr>
        <w:r>
          <w:fldChar w:fldCharType="begin"/>
        </w:r>
        <w:r>
          <w:instrText>PAGE   \* MERGEFORMAT</w:instrText>
        </w:r>
        <w:r>
          <w:fldChar w:fldCharType="separate"/>
        </w:r>
        <w:r>
          <w:t>2</w:t>
        </w:r>
        <w:r>
          <w:fldChar w:fldCharType="end"/>
        </w:r>
      </w:p>
    </w:sdtContent>
  </w:sdt>
  <w:p w14:paraId="20732678" w14:textId="77777777" w:rsidR="00935719" w:rsidRDefault="0093571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935719" w:rsidRDefault="009357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43D6" w14:textId="77777777" w:rsidR="002F7AFD" w:rsidRDefault="002F7AFD">
      <w:pPr>
        <w:spacing w:after="0" w:line="240" w:lineRule="auto"/>
      </w:pPr>
      <w:r>
        <w:separator/>
      </w:r>
    </w:p>
  </w:footnote>
  <w:footnote w:type="continuationSeparator" w:id="0">
    <w:p w14:paraId="2CEEE9C7" w14:textId="77777777" w:rsidR="002F7AFD" w:rsidRDefault="002F7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935719" w:rsidRDefault="0093571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935719" w:rsidRDefault="0093571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935719" w:rsidRDefault="0093571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1C"/>
    <w:rsid w:val="0006133D"/>
    <w:rsid w:val="000D3939"/>
    <w:rsid w:val="0012653B"/>
    <w:rsid w:val="0017436B"/>
    <w:rsid w:val="001B0405"/>
    <w:rsid w:val="001E34B2"/>
    <w:rsid w:val="00211F9A"/>
    <w:rsid w:val="002565F9"/>
    <w:rsid w:val="002B2C07"/>
    <w:rsid w:val="002E5DFD"/>
    <w:rsid w:val="002F7AFD"/>
    <w:rsid w:val="00321B12"/>
    <w:rsid w:val="00335B1C"/>
    <w:rsid w:val="0033660C"/>
    <w:rsid w:val="00385844"/>
    <w:rsid w:val="003C1DF7"/>
    <w:rsid w:val="003D03B0"/>
    <w:rsid w:val="004D6CF6"/>
    <w:rsid w:val="00504D8C"/>
    <w:rsid w:val="00521C96"/>
    <w:rsid w:val="005251BB"/>
    <w:rsid w:val="00593AEC"/>
    <w:rsid w:val="005C0FAF"/>
    <w:rsid w:val="006037C8"/>
    <w:rsid w:val="00603A2A"/>
    <w:rsid w:val="00656187"/>
    <w:rsid w:val="0067216C"/>
    <w:rsid w:val="006879AE"/>
    <w:rsid w:val="006C3BDF"/>
    <w:rsid w:val="006D1841"/>
    <w:rsid w:val="007126F5"/>
    <w:rsid w:val="007152BB"/>
    <w:rsid w:val="00720400"/>
    <w:rsid w:val="00722C1F"/>
    <w:rsid w:val="0073572B"/>
    <w:rsid w:val="00783928"/>
    <w:rsid w:val="007961CE"/>
    <w:rsid w:val="0079765D"/>
    <w:rsid w:val="008103FE"/>
    <w:rsid w:val="008A0BA1"/>
    <w:rsid w:val="008A3240"/>
    <w:rsid w:val="008D2FAC"/>
    <w:rsid w:val="00914561"/>
    <w:rsid w:val="009227EF"/>
    <w:rsid w:val="00935719"/>
    <w:rsid w:val="00982158"/>
    <w:rsid w:val="009B3D7D"/>
    <w:rsid w:val="009F6795"/>
    <w:rsid w:val="009F6B37"/>
    <w:rsid w:val="00A55198"/>
    <w:rsid w:val="00A71D23"/>
    <w:rsid w:val="00A84CAE"/>
    <w:rsid w:val="00AB147E"/>
    <w:rsid w:val="00AC5829"/>
    <w:rsid w:val="00B14689"/>
    <w:rsid w:val="00B160B9"/>
    <w:rsid w:val="00B2171E"/>
    <w:rsid w:val="00B22E1C"/>
    <w:rsid w:val="00B36421"/>
    <w:rsid w:val="00B57628"/>
    <w:rsid w:val="00BA0982"/>
    <w:rsid w:val="00BC3E6C"/>
    <w:rsid w:val="00BD389B"/>
    <w:rsid w:val="00BE7F76"/>
    <w:rsid w:val="00C05D9C"/>
    <w:rsid w:val="00C1243A"/>
    <w:rsid w:val="00C22C91"/>
    <w:rsid w:val="00C60AF6"/>
    <w:rsid w:val="00D03BD4"/>
    <w:rsid w:val="00D25AD8"/>
    <w:rsid w:val="00D927AB"/>
    <w:rsid w:val="00DB4450"/>
    <w:rsid w:val="00DD457E"/>
    <w:rsid w:val="00EF5557"/>
    <w:rsid w:val="00F1113B"/>
    <w:rsid w:val="00F1618A"/>
    <w:rsid w:val="00F62E61"/>
    <w:rsid w:val="00F64239"/>
    <w:rsid w:val="00F73CAD"/>
    <w:rsid w:val="00F807AF"/>
    <w:rsid w:val="00F90787"/>
    <w:rsid w:val="00F946C9"/>
    <w:rsid w:val="00FB47CA"/>
    <w:rsid w:val="00FB4AF4"/>
    <w:rsid w:val="00FB7931"/>
    <w:rsid w:val="00FD4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4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3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dictionary/english/familiar" TargetMode="External" /><Relationship Id="rId117" Type="http://schemas.openxmlformats.org/officeDocument/2006/relationships/hyperlink" Target="https://dictionary.cambridge.org/dictionary/english/line" TargetMode="External" /><Relationship Id="rId21" Type="http://schemas.openxmlformats.org/officeDocument/2006/relationships/hyperlink" Target="https://dictionary.cambridge.org/dictionary/english/people" TargetMode="External" /><Relationship Id="rId42" Type="http://schemas.openxmlformats.org/officeDocument/2006/relationships/hyperlink" Target="https://dictionary.cambridge.org/dictionary/english/order" TargetMode="External" /><Relationship Id="rId47" Type="http://schemas.openxmlformats.org/officeDocument/2006/relationships/hyperlink" Target="https://dictionary.cambridge.org/dictionary/english/modern" TargetMode="External" /><Relationship Id="rId63" Type="http://schemas.openxmlformats.org/officeDocument/2006/relationships/hyperlink" Target="https://dictionary.cambridge.org/dictionary/english/column" TargetMode="External" /><Relationship Id="rId68" Type="http://schemas.openxmlformats.org/officeDocument/2006/relationships/hyperlink" Target="https://dictionary.cambridge.org/dictionary/english/machine" TargetMode="External" /><Relationship Id="rId84" Type="http://schemas.openxmlformats.org/officeDocument/2006/relationships/hyperlink" Target="https://dictionary.cambridge.org/dictionary/english/knowing" TargetMode="External" /><Relationship Id="rId89" Type="http://schemas.openxmlformats.org/officeDocument/2006/relationships/hyperlink" Target="https://www.multitran.com/m.exe?s=%D0%BE%D0%BA%D0%BE%D0%BD%D0%B5%D1%87%D0%BD%D0%BE%D0%B5+%D1%83%D1%81%D1%82%D1%80%D0%BE%D0%B9%D1%81%D1%82%D0%B2%D0%BE&amp;l1=2&amp;l2=1" TargetMode="External" /><Relationship Id="rId112" Type="http://schemas.openxmlformats.org/officeDocument/2006/relationships/hyperlink" Target="https://dictionary.cambridge.org/dictionary/english/copy" TargetMode="External" /><Relationship Id="rId16" Type="http://schemas.openxmlformats.org/officeDocument/2006/relationships/hyperlink" Target="https://dictionary.cambridge.org/dictionary/english/feature" TargetMode="External" /><Relationship Id="rId107" Type="http://schemas.openxmlformats.org/officeDocument/2006/relationships/hyperlink" Target="https://dictionary.cambridge.org/dictionary/english/computer" TargetMode="External" /><Relationship Id="rId11" Type="http://schemas.openxmlformats.org/officeDocument/2006/relationships/hyperlink" Target="https://dictionary.cambridge.org/dictionary/english/bring" TargetMode="External" /><Relationship Id="rId32" Type="http://schemas.openxmlformats.org/officeDocument/2006/relationships/hyperlink" Target="https://dictionary.cambridge.org/dictionary/english/range" TargetMode="External" /><Relationship Id="rId37" Type="http://schemas.openxmlformats.org/officeDocument/2006/relationships/hyperlink" Target="https://dictionary.cambridge.org/dictionary/english/combination" TargetMode="External" /><Relationship Id="rId53" Type="http://schemas.openxmlformats.org/officeDocument/2006/relationships/hyperlink" Target="https://dictionary.cambridge.org/dictionary/english/production" TargetMode="External" /><Relationship Id="rId58" Type="http://schemas.openxmlformats.org/officeDocument/2006/relationships/hyperlink" Target="https://dictionary.cambridge.org/dictionary/english/piece" TargetMode="External" /><Relationship Id="rId74" Type="http://schemas.openxmlformats.org/officeDocument/2006/relationships/hyperlink" Target="https://dictionary.cambridge.org/dictionary/english/calculating" TargetMode="External" /><Relationship Id="rId79" Type="http://schemas.openxmlformats.org/officeDocument/2006/relationships/hyperlink" Target="https://dictionary.cambridge.org/dictionary/english/small" TargetMode="External" /><Relationship Id="rId102" Type="http://schemas.openxmlformats.org/officeDocument/2006/relationships/hyperlink" Target="https://dictionary.cambridge.org/dictionary/english/network" TargetMode="External" /><Relationship Id="rId123" Type="http://schemas.openxmlformats.org/officeDocument/2006/relationships/header" Target="header2.xml" /><Relationship Id="rId128" Type="http://schemas.openxmlformats.org/officeDocument/2006/relationships/fontTable" Target="fontTable.xml" /><Relationship Id="rId5" Type="http://schemas.openxmlformats.org/officeDocument/2006/relationships/webSettings" Target="webSettings.xml" /><Relationship Id="rId90" Type="http://schemas.openxmlformats.org/officeDocument/2006/relationships/hyperlink" Target="https://www.multitran.com/m.exe?s=%D0%BA%D0%BE%D0%BD%D1%82%D1%80%D0%BE%D0%BB%D1%8C+%D0%B4%D0%BE%D1%81%D1%82%D1%83%D0%BF%D0%B0+%D0%BA+%D0%BD%D0%BE%D1%81%D0%B8%D1%82%D0%B5%D0%BB%D1%8E+%D0%B8%D0%BD%D1%84%D0%BE%D1%80%D0%BC%D0%B0%D1%86%D0%B8%D0%B8&amp;l1=2&amp;l2=1" TargetMode="External" /><Relationship Id="rId95" Type="http://schemas.openxmlformats.org/officeDocument/2006/relationships/hyperlink" Target="https://www.multitran.com/m.exe?s=%D1%81%D0%B5%D1%82%D1%8C+%D1%81+%D1%80%D0%B0%D0%B2%D0%BD%D0%BE%D0%BF%D1%80%D0%B0%D0%B2%D0%BD%D1%8B%D0%BC%D0%B8+%D1%83%D0%B7%D0%BB%D0%B0%D0%BC%D0%B8&amp;l1=2&amp;l2=1" TargetMode="External" /><Relationship Id="rId19" Type="http://schemas.openxmlformats.org/officeDocument/2006/relationships/hyperlink" Target="https://dictionary.cambridge.org/dictionary/english/shared" TargetMode="External" /><Relationship Id="rId14" Type="http://schemas.openxmlformats.org/officeDocument/2006/relationships/hyperlink" Target="https://dictionary.cambridge.org/dictionary/english/computer" TargetMode="External" /><Relationship Id="rId22" Type="http://schemas.openxmlformats.org/officeDocument/2006/relationships/hyperlink" Target="https://dictionary.cambridge.org/dictionary/english/spread" TargetMode="External" /><Relationship Id="rId27" Type="http://schemas.openxmlformats.org/officeDocument/2006/relationships/hyperlink" Target="https://dictionary.cambridge.org/dictionary/english/place" TargetMode="External" /><Relationship Id="rId30" Type="http://schemas.openxmlformats.org/officeDocument/2006/relationships/hyperlink" Target="https://dictionary.cambridge.org/dictionary/english/represent" TargetMode="External" /><Relationship Id="rId35" Type="http://schemas.openxmlformats.org/officeDocument/2006/relationships/hyperlink" Target="https://dictionary.cambridge.org/dictionary/english/part" TargetMode="External" /><Relationship Id="rId43" Type="http://schemas.openxmlformats.org/officeDocument/2006/relationships/hyperlink" Target="https://dictionary.cambridge.org/dictionary/english/its" TargetMode="External" /><Relationship Id="rId48" Type="http://schemas.openxmlformats.org/officeDocument/2006/relationships/hyperlink" Target="https://dictionary.cambridge.org/dictionary/english/technology" TargetMode="External" /><Relationship Id="rId56" Type="http://schemas.openxmlformats.org/officeDocument/2006/relationships/hyperlink" Target="https://dictionary.cambridge.org/dictionary/english/feature" TargetMode="External" /><Relationship Id="rId64" Type="http://schemas.openxmlformats.org/officeDocument/2006/relationships/hyperlink" Target="https://dictionary.cambridge.org/dictionary/english/number" TargetMode="External" /><Relationship Id="rId69" Type="http://schemas.openxmlformats.org/officeDocument/2006/relationships/hyperlink" Target="https://dictionary.cambridge.org/dictionary/english/system" TargetMode="External" /><Relationship Id="rId77" Type="http://schemas.openxmlformats.org/officeDocument/2006/relationships/hyperlink" Target="https://dictionary.cambridge.org/dictionary/english/machine" TargetMode="External" /><Relationship Id="rId100" Type="http://schemas.openxmlformats.org/officeDocument/2006/relationships/hyperlink" Target="https://dictionary.cambridge.org/dictionary/english/connect" TargetMode="External" /><Relationship Id="rId105" Type="http://schemas.openxmlformats.org/officeDocument/2006/relationships/hyperlink" Target="https://dictionary.cambridge.org/dictionary/english/network" TargetMode="External" /><Relationship Id="rId113" Type="http://schemas.openxmlformats.org/officeDocument/2006/relationships/hyperlink" Target="https://dictionary.cambridge.org/dictionary/english/information" TargetMode="External" /><Relationship Id="rId118" Type="http://schemas.openxmlformats.org/officeDocument/2006/relationships/hyperlink" Target="https://dictionary.cambridge.org/dictionary/english/people" TargetMode="External" /><Relationship Id="rId126" Type="http://schemas.openxmlformats.org/officeDocument/2006/relationships/header" Target="header3.xml" /><Relationship Id="rId8" Type="http://schemas.openxmlformats.org/officeDocument/2006/relationships/hyperlink" Target="https://dictionary.cambridge.org/dictionary/english/particular" TargetMode="External" /><Relationship Id="rId51" Type="http://schemas.openxmlformats.org/officeDocument/2006/relationships/hyperlink" Target="https://dictionary.cambridge.org/dictionary/english/considering" TargetMode="External" /><Relationship Id="rId72" Type="http://schemas.openxmlformats.org/officeDocument/2006/relationships/hyperlink" Target="https://dictionary.cambridge.org/dictionary/english/act" TargetMode="External" /><Relationship Id="rId80" Type="http://schemas.openxmlformats.org/officeDocument/2006/relationships/hyperlink" Target="https://dictionary.cambridge.org/dictionary/english/easily" TargetMode="External" /><Relationship Id="rId85" Type="http://schemas.openxmlformats.org/officeDocument/2006/relationships/hyperlink" Target="https://dictionary.cambridge.org/dictionary/english/seen" TargetMode="External" /><Relationship Id="rId93" Type="http://schemas.openxmlformats.org/officeDocument/2006/relationships/hyperlink" Target="https://www.multitran.com/m.exe?s=%D0%BA%D0%BE%D0%BD%D1%84%D0%BB%D0%B8%D0%BA%D1%82&amp;l1=2&amp;l2=1" TargetMode="External" /><Relationship Id="rId98" Type="http://schemas.openxmlformats.org/officeDocument/2006/relationships/hyperlink" Target="https://dictionary.cambridge.org/dictionary/english/electronic" TargetMode="External" /><Relationship Id="rId121" Type="http://schemas.openxmlformats.org/officeDocument/2006/relationships/hyperlink" Target="https://www.multitran.com/m.exe?s=%D0%BF%D0%BE%D1%81%D0%BB%D0%B5%D0%B4%D0%BE%D0%B2%D0%B0%D1%82%D0%B5%D0%BB%D1%8C%D0%BD%D0%BE%D1%81%D1%82%D1%8C+%D1%83%D0%BF%D1%80%D0%B0%D0%B2%D0%BB%D1%8F%D1%8E%D1%89%D0%B8%D1%85+%D0%BA%D0%BE%D0%BC%D0%B0%D0%BD%D0%B4&amp;l1=2&amp;l2=1" TargetMode="External" /><Relationship Id="rId3" Type="http://schemas.openxmlformats.org/officeDocument/2006/relationships/styles" Target="styles.xml" /><Relationship Id="rId12" Type="http://schemas.openxmlformats.org/officeDocument/2006/relationships/hyperlink" Target="https://dictionary.cambridge.org/dictionary/english/store" TargetMode="External" /><Relationship Id="rId17" Type="http://schemas.openxmlformats.org/officeDocument/2006/relationships/hyperlink" Target="https://dictionary.cambridge.org/dictionary/english/particular" TargetMode="External" /><Relationship Id="rId25" Type="http://schemas.openxmlformats.org/officeDocument/2006/relationships/hyperlink" Target="https://dictionary.cambridge.org/dictionary/english/accepted" TargetMode="External" /><Relationship Id="rId33" Type="http://schemas.openxmlformats.org/officeDocument/2006/relationships/hyperlink" Target="https://dictionary.cambridge.org/dictionary/english/similar" TargetMode="External" /><Relationship Id="rId38" Type="http://schemas.openxmlformats.org/officeDocument/2006/relationships/hyperlink" Target="https://dictionary.cambridge.org/dictionary/english/sign" TargetMode="External" /><Relationship Id="rId46" Type="http://schemas.openxmlformats.org/officeDocument/2006/relationships/hyperlink" Target="https://dictionary.cambridge.org/dictionary/english/small" TargetMode="External" /><Relationship Id="rId59" Type="http://schemas.openxmlformats.org/officeDocument/2006/relationships/hyperlink" Target="https://dictionary.cambridge.org/dictionary/english/computer" TargetMode="External" /><Relationship Id="rId67" Type="http://schemas.openxmlformats.org/officeDocument/2006/relationships/hyperlink" Target="https://dictionary.cambridge.org/dictionary/english/data" TargetMode="External" /><Relationship Id="rId103" Type="http://schemas.openxmlformats.org/officeDocument/2006/relationships/hyperlink" Target="https://dictionary.cambridge.org/dictionary/english/send" TargetMode="External" /><Relationship Id="rId108" Type="http://schemas.openxmlformats.org/officeDocument/2006/relationships/hyperlink" Target="https://dictionary.cambridge.org/dictionary/english/equipment" TargetMode="External" /><Relationship Id="rId116" Type="http://schemas.openxmlformats.org/officeDocument/2006/relationships/hyperlink" Target="https://dictionary.cambridge.org/dictionary/english/separately" TargetMode="External" /><Relationship Id="rId124" Type="http://schemas.openxmlformats.org/officeDocument/2006/relationships/footer" Target="footer1.xml" /><Relationship Id="rId129" Type="http://schemas.microsoft.com/office/2011/relationships/people" Target="people.xml" /><Relationship Id="rId20" Type="http://schemas.openxmlformats.org/officeDocument/2006/relationships/hyperlink" Target="https://dictionary.cambridge.org/dictionary/english/process" TargetMode="External" /><Relationship Id="rId41" Type="http://schemas.openxmlformats.org/officeDocument/2006/relationships/hyperlink" Target="https://dictionary.cambridge.org/dictionary/english/control" TargetMode="External" /><Relationship Id="rId54" Type="http://schemas.openxmlformats.org/officeDocument/2006/relationships/hyperlink" Target="https://dictionary.cambridge.org/dictionary/english/typical" TargetMode="External" /><Relationship Id="rId62" Type="http://schemas.openxmlformats.org/officeDocument/2006/relationships/hyperlink" Target="https://dictionary.cambridge.org/dictionary/english/row" TargetMode="External" /><Relationship Id="rId70" Type="http://schemas.openxmlformats.org/officeDocument/2006/relationships/hyperlink" Target="https://dictionary.cambridge.org/dictionary/english/law" TargetMode="External" /><Relationship Id="rId75" Type="http://schemas.openxmlformats.org/officeDocument/2006/relationships/hyperlink" Target="https://dictionary.cambridge.org/dictionary/english/answer" TargetMode="External" /><Relationship Id="rId83" Type="http://schemas.openxmlformats.org/officeDocument/2006/relationships/hyperlink" Target="https://dictionary.cambridge.org/dictionary/english/fact" TargetMode="External" /><Relationship Id="rId88" Type="http://schemas.openxmlformats.org/officeDocument/2006/relationships/hyperlink" Target="https://www.mygreatlearning.com/blog/natural-language-processing-tutorial/" TargetMode="External" /><Relationship Id="rId91" Type="http://schemas.openxmlformats.org/officeDocument/2006/relationships/hyperlink" Target="https://www.multitran.com/m.exe?s=Close+Circuit+Television&amp;l1=1&amp;l2=2&amp;thes=1" TargetMode="External" /><Relationship Id="rId96" Type="http://schemas.openxmlformats.org/officeDocument/2006/relationships/hyperlink" Target="https://www.multitran.com/m.exe?s=%D0%B0%D1%83%D1%82%D0%B5%D0%BD%D1%82%D0%B8%D1%84%D0%B8%D1%86%D0%B8%D1%80%D0%BE%D0%B2%D0%B0%D1%82%D1%8C&amp;l1=2&amp;l2=1" TargetMode="External" /><Relationship Id="rId111" Type="http://schemas.openxmlformats.org/officeDocument/2006/relationships/hyperlink" Target="https://dictionary.cambridge.org/dictionary/english/kept"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hyperlink" Target="https://dictionary.cambridge.org/dictionary/english/share" TargetMode="External" /><Relationship Id="rId23" Type="http://schemas.openxmlformats.org/officeDocument/2006/relationships/hyperlink" Target="https://dictionary.cambridge.org/dictionary/english/supply" TargetMode="External" /><Relationship Id="rId28" Type="http://schemas.openxmlformats.org/officeDocument/2006/relationships/hyperlink" Target="https://dictionary.cambridge.org/dictionary/english/position" TargetMode="External" /><Relationship Id="rId36" Type="http://schemas.openxmlformats.org/officeDocument/2006/relationships/hyperlink" Target="https://dictionary.cambridge.org/dictionary/english/substance" TargetMode="External" /><Relationship Id="rId49" Type="http://schemas.openxmlformats.org/officeDocument/2006/relationships/hyperlink" Target="https://dictionary.cambridge.org/dictionary/english/electricity" TargetMode="External" /><Relationship Id="rId57" Type="http://schemas.openxmlformats.org/officeDocument/2006/relationships/hyperlink" Target="https://dictionary.cambridge.org/dictionary/english/person" TargetMode="External" /><Relationship Id="rId106" Type="http://schemas.openxmlformats.org/officeDocument/2006/relationships/hyperlink" Target="https://dictionary.cambridge.org/dictionary/english/piece" TargetMode="External" /><Relationship Id="rId114" Type="http://schemas.openxmlformats.org/officeDocument/2006/relationships/hyperlink" Target="https://dictionary.cambridge.org/dictionary/english/computer" TargetMode="External" /><Relationship Id="rId119" Type="http://schemas.openxmlformats.org/officeDocument/2006/relationships/hyperlink" Target="https://dictionary.cambridge.org/dictionary/english/wait" TargetMode="External" /><Relationship Id="rId127" Type="http://schemas.openxmlformats.org/officeDocument/2006/relationships/footer" Target="footer3.xml" /><Relationship Id="rId10" Type="http://schemas.openxmlformats.org/officeDocument/2006/relationships/hyperlink" Target="https://dictionary.cambridge.org/dictionary/english/find" TargetMode="External" /><Relationship Id="rId31" Type="http://schemas.openxmlformats.org/officeDocument/2006/relationships/hyperlink" Target="https://dictionary.cambridge.org/dictionary/english/group" TargetMode="External" /><Relationship Id="rId44" Type="http://schemas.openxmlformats.org/officeDocument/2006/relationships/hyperlink" Target="https://dictionary.cambridge.org/dictionary/english/power" TargetMode="External" /><Relationship Id="rId52" Type="http://schemas.openxmlformats.org/officeDocument/2006/relationships/hyperlink" Target="https://dictionary.cambridge.org/dictionary/english/its" TargetMode="External" /><Relationship Id="rId60" Type="http://schemas.openxmlformats.org/officeDocument/2006/relationships/hyperlink" Target="https://dictionary.cambridge.org/dictionary/english/software" TargetMode="External" /><Relationship Id="rId65" Type="http://schemas.openxmlformats.org/officeDocument/2006/relationships/hyperlink" Target="https://dictionary.cambridge.org/dictionary/english/data" TargetMode="External" /><Relationship Id="rId73" Type="http://schemas.openxmlformats.org/officeDocument/2006/relationships/hyperlink" Target="https://dictionary.cambridge.org/dictionary/english/process" TargetMode="External" /><Relationship Id="rId78" Type="http://schemas.openxmlformats.org/officeDocument/2006/relationships/hyperlink" Target="https://dictionary.cambridge.org/dictionary/english/light" TargetMode="External" /><Relationship Id="rId81" Type="http://schemas.openxmlformats.org/officeDocument/2006/relationships/hyperlink" Target="https://dictionary.cambridge.org/dictionary/english/carry" TargetMode="External" /><Relationship Id="rId86" Type="http://schemas.openxmlformats.org/officeDocument/2006/relationships/hyperlink" Target="https://dictionary.cambridge.org/dictionary/english/hear" TargetMode="External" /><Relationship Id="rId94" Type="http://schemas.openxmlformats.org/officeDocument/2006/relationships/hyperlink" Target="https://www.multitran.com/m.exe?s=%D1%88%D0%B5%D1%81%D1%82%D0%BD%D0%B0%D0%B4%D1%86%D0%B0%D1%82%D0%B5%D1%80%D0%B8%D1%87%D0%BD%D0%BE%D0%B5+%D1%87%D0%B8%D1%81%D0%BB%D0%BE&amp;l1=2&amp;l2=1" TargetMode="External" /><Relationship Id="rId99" Type="http://schemas.openxmlformats.org/officeDocument/2006/relationships/hyperlink" Target="https://dictionary.cambridge.org/dictionary/english/equipment" TargetMode="External" /><Relationship Id="rId101" Type="http://schemas.openxmlformats.org/officeDocument/2006/relationships/hyperlink" Target="https://dictionary.cambridge.org/dictionary/english/computer" TargetMode="External" /><Relationship Id="rId122" Type="http://schemas.openxmlformats.org/officeDocument/2006/relationships/header" Target="header1.xml" /><Relationship Id="rId13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dictionary.cambridge.org/dictionary/english/purpose" TargetMode="External" /><Relationship Id="rId13" Type="http://schemas.openxmlformats.org/officeDocument/2006/relationships/hyperlink" Target="https://dictionary.cambridge.org/dictionary/english/information" TargetMode="External" /><Relationship Id="rId18" Type="http://schemas.openxmlformats.org/officeDocument/2006/relationships/hyperlink" Target="https://dictionary.cambridge.org/dictionary/english/feature" TargetMode="External" /><Relationship Id="rId39" Type="http://schemas.openxmlformats.org/officeDocument/2006/relationships/hyperlink" Target="https://dictionary.cambridge.org/dictionary/english/happen" TargetMode="External" /><Relationship Id="rId109" Type="http://schemas.openxmlformats.org/officeDocument/2006/relationships/hyperlink" Target="https://dictionary.cambridge.org/dictionary/english/information" TargetMode="External" /><Relationship Id="rId34" Type="http://schemas.openxmlformats.org/officeDocument/2006/relationships/hyperlink" Target="https://dictionary.cambridge.org/dictionary/english/relate" TargetMode="External" /><Relationship Id="rId50" Type="http://schemas.openxmlformats.org/officeDocument/2006/relationships/hyperlink" Target="https://dictionary.cambridge.org/dictionary/english/especially" TargetMode="External" /><Relationship Id="rId55" Type="http://schemas.openxmlformats.org/officeDocument/2006/relationships/hyperlink" Target="https://dictionary.cambridge.org/dictionary/english/characteristic" TargetMode="External" /><Relationship Id="rId76" Type="http://schemas.openxmlformats.org/officeDocument/2006/relationships/hyperlink" Target="https://dictionary.cambridge.org/dictionary/english/amount" TargetMode="External" /><Relationship Id="rId97" Type="http://schemas.openxmlformats.org/officeDocument/2006/relationships/hyperlink" Target="https://dictionary.cambridge.org/dictionary/english/piece" TargetMode="External" /><Relationship Id="rId104" Type="http://schemas.openxmlformats.org/officeDocument/2006/relationships/hyperlink" Target="https://dictionary.cambridge.org/dictionary/english/information" TargetMode="External" /><Relationship Id="rId120" Type="http://schemas.openxmlformats.org/officeDocument/2006/relationships/hyperlink" Target="mailto:mary-jones@hotmail.co.uk" TargetMode="External" /><Relationship Id="rId125" Type="http://schemas.openxmlformats.org/officeDocument/2006/relationships/footer" Target="footer2.xml" /><Relationship Id="rId7" Type="http://schemas.openxmlformats.org/officeDocument/2006/relationships/endnotes" Target="endnotes.xml" /><Relationship Id="rId71" Type="http://schemas.openxmlformats.org/officeDocument/2006/relationships/hyperlink" Target="https://dictionary.cambridge.org/dictionary/english/replace" TargetMode="External" /><Relationship Id="rId92" Type="http://schemas.openxmlformats.org/officeDocument/2006/relationships/hyperlink" Target="https://www.multitran.com/m.exe?s=%D1%81%D0%B8%D1%81%D1%82%D0%B5%D0%BC%D0%B0+%D1%81%D0%BA%D1%80%D1%8B%D1%82%D0%BE%D0%B3%D0%BE+%D0%B2%D0%B8%D0%B4%D0%B5%D0%BE%D0%BD%D0%B0%D0%B1%D0%BB%D1%8E%D0%B4%D0%B5%D0%BD%D0%B8%D1%8F&amp;l1=2&amp;l2=1" TargetMode="External" /><Relationship Id="rId2" Type="http://schemas.openxmlformats.org/officeDocument/2006/relationships/numbering" Target="numbering.xml" /><Relationship Id="rId29" Type="http://schemas.openxmlformats.org/officeDocument/2006/relationships/hyperlink" Target="https://dictionary.cambridge.org/dictionary/english/include" TargetMode="External" /><Relationship Id="rId24" Type="http://schemas.openxmlformats.org/officeDocument/2006/relationships/hyperlink" Target="https://dictionary.cambridge.org/dictionary/english/cause" TargetMode="External" /><Relationship Id="rId40" Type="http://schemas.openxmlformats.org/officeDocument/2006/relationships/hyperlink" Target="https://dictionary.cambridge.org/dictionary/english/change" TargetMode="External" /><Relationship Id="rId45" Type="http://schemas.openxmlformats.org/officeDocument/2006/relationships/hyperlink" Target="https://dictionary.cambridge.org/dictionary/english/process" TargetMode="External" /><Relationship Id="rId66" Type="http://schemas.openxmlformats.org/officeDocument/2006/relationships/hyperlink" Target="https://dictionary.cambridge.org/dictionary/english/calculation" TargetMode="External" /><Relationship Id="rId87" Type="http://schemas.openxmlformats.org/officeDocument/2006/relationships/hyperlink" Target="https://dictionary.cambridge.org/dictionary/english/experienced" TargetMode="External" /><Relationship Id="rId110" Type="http://schemas.openxmlformats.org/officeDocument/2006/relationships/hyperlink" Target="https://dictionary.cambridge.org/dictionary/english/instructions" TargetMode="External" /><Relationship Id="rId115" Type="http://schemas.openxmlformats.org/officeDocument/2006/relationships/hyperlink" Target="https://dictionary.cambridge.org/dictionary/english/store" TargetMode="External" /><Relationship Id="rId61" Type="http://schemas.openxmlformats.org/officeDocument/2006/relationships/hyperlink" Target="https://dictionary.cambridge.org/dictionary/english/showing" TargetMode="External" /><Relationship Id="rId82" Type="http://schemas.openxmlformats.org/officeDocument/2006/relationships/hyperlink" Target="https://dictionary.cambridge.org/dictionary/english/moved"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7753-FFBE-4D3F-A30D-E433124882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32093</Words>
  <Characters>182932</Characters>
  <Application>Microsoft Office Word</Application>
  <DocSecurity>0</DocSecurity>
  <Lines>1524</Lines>
  <Paragraphs>429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Гость</cp:lastModifiedBy>
  <cp:revision>2</cp:revision>
  <cp:lastPrinted>2021-01-28T12:45:00Z</cp:lastPrinted>
  <dcterms:created xsi:type="dcterms:W3CDTF">2022-04-27T19:33:00Z</dcterms:created>
  <dcterms:modified xsi:type="dcterms:W3CDTF">2022-04-27T19:33:00Z</dcterms:modified>
</cp:coreProperties>
</file>